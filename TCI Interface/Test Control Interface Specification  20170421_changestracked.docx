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766DA" w14:textId="77777777" w:rsidR="00C84DB0" w:rsidRDefault="00543204" w:rsidP="0097297B">
      <w:pPr>
        <w:pStyle w:val="ATTheadline"/>
        <w:rPr>
          <w:sz w:val="24"/>
          <w:szCs w:val="24"/>
        </w:rPr>
      </w:pPr>
      <w:r>
        <w:rPr>
          <w:noProof/>
        </w:rPr>
        <w:drawing>
          <wp:inline distT="0" distB="0" distL="0" distR="0" wp14:anchorId="3C48851D" wp14:editId="45277C2E">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4FD18FBD" w14:textId="77777777" w:rsidR="00322FC8" w:rsidRPr="002803E2" w:rsidRDefault="00322FC8" w:rsidP="0097297B">
      <w:pPr>
        <w:pStyle w:val="ATTheadline"/>
        <w:rPr>
          <w:color w:val="000000" w:themeColor="text1"/>
          <w:sz w:val="24"/>
          <w:szCs w:val="24"/>
        </w:rPr>
      </w:pPr>
    </w:p>
    <w:p w14:paraId="358417A2" w14:textId="77777777"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278B70C1"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71E63073" w14:textId="77777777" w:rsidTr="00C15DB8">
        <w:tc>
          <w:tcPr>
            <w:tcW w:w="2947" w:type="dxa"/>
          </w:tcPr>
          <w:p w14:paraId="2B7159DB"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3690F3D0" w14:textId="77777777"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7A1435D9" w14:textId="77777777" w:rsidTr="00C15DB8">
        <w:tc>
          <w:tcPr>
            <w:tcW w:w="2947" w:type="dxa"/>
          </w:tcPr>
          <w:p w14:paraId="26DDAD55" w14:textId="77777777" w:rsidR="00322FC8" w:rsidRPr="009C3C2C" w:rsidRDefault="00510CB5" w:rsidP="0097297B">
            <w:pPr>
              <w:pStyle w:val="Footer"/>
              <w:rPr>
                <w:sz w:val="22"/>
                <w:szCs w:val="22"/>
              </w:rPr>
            </w:pPr>
            <w:r w:rsidRPr="009C3C2C">
              <w:rPr>
                <w:sz w:val="22"/>
                <w:szCs w:val="22"/>
              </w:rPr>
              <w:t>Revision:</w:t>
            </w:r>
          </w:p>
        </w:tc>
        <w:tc>
          <w:tcPr>
            <w:tcW w:w="3060" w:type="dxa"/>
          </w:tcPr>
          <w:p w14:paraId="214F4B9B" w14:textId="41A11053" w:rsidR="00322FC8" w:rsidRPr="009C3C2C" w:rsidRDefault="003B4CB9" w:rsidP="00CE7342">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4D7B24">
                  <w:rPr>
                    <w:sz w:val="22"/>
                    <w:szCs w:val="22"/>
                  </w:rPr>
                  <w:t>V0.</w:t>
                </w:r>
                <w:r w:rsidR="007A6488">
                  <w:rPr>
                    <w:sz w:val="22"/>
                    <w:szCs w:val="22"/>
                  </w:rPr>
                  <w:t>6</w:t>
                </w:r>
                <w:r w:rsidR="00425A3B">
                  <w:rPr>
                    <w:sz w:val="22"/>
                    <w:szCs w:val="22"/>
                  </w:rPr>
                  <w:t>.0</w:t>
                </w:r>
              </w:sdtContent>
            </w:sdt>
            <w:r w:rsidRPr="009C3C2C">
              <w:rPr>
                <w:sz w:val="22"/>
                <w:szCs w:val="22"/>
              </w:rPr>
              <w:t>]</w:t>
            </w:r>
          </w:p>
        </w:tc>
      </w:tr>
      <w:tr w:rsidR="00322FC8" w:rsidRPr="009C3C2C" w14:paraId="604EEC01" w14:textId="77777777" w:rsidTr="00C15DB8">
        <w:tc>
          <w:tcPr>
            <w:tcW w:w="2947" w:type="dxa"/>
          </w:tcPr>
          <w:p w14:paraId="7462BD0A"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21T00:00:00Z">
              <w:dateFormat w:val="M/d/yyyy"/>
              <w:lid w:val="en-US"/>
              <w:storeMappedDataAs w:val="dateTime"/>
              <w:calendar w:val="gregorian"/>
            </w:date>
          </w:sdtPr>
          <w:sdtEndPr/>
          <w:sdtContent>
            <w:tc>
              <w:tcPr>
                <w:tcW w:w="3060" w:type="dxa"/>
              </w:tcPr>
              <w:p w14:paraId="0AFB288A" w14:textId="4C74AEA1" w:rsidR="00322FC8" w:rsidRPr="009C3C2C" w:rsidRDefault="007A6488" w:rsidP="000F7E6E">
                <w:pPr>
                  <w:pStyle w:val="Footer"/>
                  <w:rPr>
                    <w:sz w:val="22"/>
                    <w:szCs w:val="22"/>
                  </w:rPr>
                </w:pPr>
                <w:r>
                  <w:rPr>
                    <w:sz w:val="22"/>
                    <w:szCs w:val="22"/>
                  </w:rPr>
                  <w:t>4/21/2017</w:t>
                </w:r>
              </w:p>
            </w:tc>
          </w:sdtContent>
        </w:sdt>
      </w:tr>
    </w:tbl>
    <w:p w14:paraId="4EC0D334" w14:textId="77777777" w:rsidR="00322FC8" w:rsidRDefault="00322FC8" w:rsidP="0097297B">
      <w:pPr>
        <w:pStyle w:val="Footer"/>
      </w:pPr>
    </w:p>
    <w:p w14:paraId="567360DC" w14:textId="77777777" w:rsidR="002803E2" w:rsidRPr="005B0118" w:rsidRDefault="002803E2" w:rsidP="0097297B">
      <w:pPr>
        <w:pStyle w:val="Footer"/>
      </w:pPr>
    </w:p>
    <w:p w14:paraId="2357B223"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7659B6DD"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1CC51FED" w14:textId="2BB3393C" w:rsidR="00161E0E"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80558257" w:history="1">
            <w:r w:rsidR="00161E0E" w:rsidRPr="004B0E68">
              <w:rPr>
                <w:rStyle w:val="Hyperlink"/>
                <w:noProof/>
              </w:rPr>
              <w:t>1</w:t>
            </w:r>
            <w:r w:rsidR="00161E0E">
              <w:rPr>
                <w:rFonts w:asciiTheme="minorHAnsi" w:eastAsiaTheme="minorEastAsia" w:hAnsiTheme="minorHAnsi" w:cstheme="minorBidi"/>
                <w:noProof/>
                <w:sz w:val="22"/>
                <w:szCs w:val="22"/>
              </w:rPr>
              <w:tab/>
            </w:r>
            <w:r w:rsidR="00161E0E" w:rsidRPr="004B0E68">
              <w:rPr>
                <w:rStyle w:val="Hyperlink"/>
                <w:noProof/>
              </w:rPr>
              <w:t>Scope</w:t>
            </w:r>
            <w:r w:rsidR="00161E0E">
              <w:rPr>
                <w:noProof/>
                <w:webHidden/>
              </w:rPr>
              <w:tab/>
            </w:r>
            <w:r w:rsidR="00161E0E">
              <w:rPr>
                <w:noProof/>
                <w:webHidden/>
              </w:rPr>
              <w:fldChar w:fldCharType="begin"/>
            </w:r>
            <w:r w:rsidR="00161E0E">
              <w:rPr>
                <w:noProof/>
                <w:webHidden/>
              </w:rPr>
              <w:instrText xml:space="preserve"> PAGEREF _Toc480558257 \h </w:instrText>
            </w:r>
            <w:r w:rsidR="00161E0E">
              <w:rPr>
                <w:noProof/>
                <w:webHidden/>
              </w:rPr>
            </w:r>
            <w:r w:rsidR="00161E0E">
              <w:rPr>
                <w:noProof/>
                <w:webHidden/>
              </w:rPr>
              <w:fldChar w:fldCharType="separate"/>
            </w:r>
            <w:r w:rsidR="00161E0E">
              <w:rPr>
                <w:noProof/>
                <w:webHidden/>
              </w:rPr>
              <w:t>4</w:t>
            </w:r>
            <w:r w:rsidR="00161E0E">
              <w:rPr>
                <w:noProof/>
                <w:webHidden/>
              </w:rPr>
              <w:fldChar w:fldCharType="end"/>
            </w:r>
          </w:hyperlink>
        </w:p>
        <w:p w14:paraId="516683F0" w14:textId="019255D2" w:rsidR="00161E0E" w:rsidRDefault="00161E0E">
          <w:pPr>
            <w:pStyle w:val="TOC1"/>
            <w:rPr>
              <w:rFonts w:asciiTheme="minorHAnsi" w:eastAsiaTheme="minorEastAsia" w:hAnsiTheme="minorHAnsi" w:cstheme="minorBidi"/>
              <w:noProof/>
              <w:sz w:val="22"/>
              <w:szCs w:val="22"/>
            </w:rPr>
          </w:pPr>
          <w:hyperlink w:anchor="_Toc480558258" w:history="1">
            <w:r w:rsidRPr="004B0E68">
              <w:rPr>
                <w:rStyle w:val="Hyperlink"/>
                <w:noProof/>
              </w:rPr>
              <w:t>2</w:t>
            </w:r>
            <w:r>
              <w:rPr>
                <w:rFonts w:asciiTheme="minorHAnsi" w:eastAsiaTheme="minorEastAsia" w:hAnsiTheme="minorHAnsi" w:cstheme="minorBidi"/>
                <w:noProof/>
                <w:sz w:val="22"/>
                <w:szCs w:val="22"/>
              </w:rPr>
              <w:tab/>
            </w:r>
            <w:r w:rsidRPr="004B0E68">
              <w:rPr>
                <w:rStyle w:val="Hyperlink"/>
                <w:noProof/>
              </w:rPr>
              <w:t>References</w:t>
            </w:r>
            <w:r>
              <w:rPr>
                <w:noProof/>
                <w:webHidden/>
              </w:rPr>
              <w:tab/>
            </w:r>
            <w:r>
              <w:rPr>
                <w:noProof/>
                <w:webHidden/>
              </w:rPr>
              <w:fldChar w:fldCharType="begin"/>
            </w:r>
            <w:r>
              <w:rPr>
                <w:noProof/>
                <w:webHidden/>
              </w:rPr>
              <w:instrText xml:space="preserve"> PAGEREF _Toc480558258 \h </w:instrText>
            </w:r>
            <w:r>
              <w:rPr>
                <w:noProof/>
                <w:webHidden/>
              </w:rPr>
            </w:r>
            <w:r>
              <w:rPr>
                <w:noProof/>
                <w:webHidden/>
              </w:rPr>
              <w:fldChar w:fldCharType="separate"/>
            </w:r>
            <w:r>
              <w:rPr>
                <w:noProof/>
                <w:webHidden/>
              </w:rPr>
              <w:t>4</w:t>
            </w:r>
            <w:r>
              <w:rPr>
                <w:noProof/>
                <w:webHidden/>
              </w:rPr>
              <w:fldChar w:fldCharType="end"/>
            </w:r>
          </w:hyperlink>
        </w:p>
        <w:p w14:paraId="64E07AE8" w14:textId="72C9F3ED" w:rsidR="00161E0E" w:rsidRDefault="00161E0E">
          <w:pPr>
            <w:pStyle w:val="TOC2"/>
            <w:rPr>
              <w:rFonts w:asciiTheme="minorHAnsi" w:eastAsiaTheme="minorEastAsia" w:hAnsiTheme="minorHAnsi" w:cstheme="minorBidi"/>
              <w:noProof/>
              <w:sz w:val="22"/>
              <w:szCs w:val="22"/>
            </w:rPr>
          </w:pPr>
          <w:hyperlink w:anchor="_Toc480558259" w:history="1">
            <w:r w:rsidRPr="004B0E68">
              <w:rPr>
                <w:rStyle w:val="Hyperlink"/>
                <w:noProof/>
              </w:rPr>
              <w:t>2.1</w:t>
            </w:r>
            <w:r>
              <w:rPr>
                <w:rFonts w:asciiTheme="minorHAnsi" w:eastAsiaTheme="minorEastAsia" w:hAnsiTheme="minorHAnsi" w:cstheme="minorBidi"/>
                <w:noProof/>
                <w:sz w:val="22"/>
                <w:szCs w:val="22"/>
              </w:rPr>
              <w:tab/>
            </w:r>
            <w:r w:rsidRPr="004B0E68">
              <w:rPr>
                <w:rStyle w:val="Hyperlink"/>
                <w:noProof/>
              </w:rPr>
              <w:t>Normative References</w:t>
            </w:r>
            <w:r>
              <w:rPr>
                <w:noProof/>
                <w:webHidden/>
              </w:rPr>
              <w:tab/>
            </w:r>
            <w:r>
              <w:rPr>
                <w:noProof/>
                <w:webHidden/>
              </w:rPr>
              <w:fldChar w:fldCharType="begin"/>
            </w:r>
            <w:r>
              <w:rPr>
                <w:noProof/>
                <w:webHidden/>
              </w:rPr>
              <w:instrText xml:space="preserve"> PAGEREF _Toc480558259 \h </w:instrText>
            </w:r>
            <w:r>
              <w:rPr>
                <w:noProof/>
                <w:webHidden/>
              </w:rPr>
            </w:r>
            <w:r>
              <w:rPr>
                <w:noProof/>
                <w:webHidden/>
              </w:rPr>
              <w:fldChar w:fldCharType="separate"/>
            </w:r>
            <w:r>
              <w:rPr>
                <w:noProof/>
                <w:webHidden/>
              </w:rPr>
              <w:t>4</w:t>
            </w:r>
            <w:r>
              <w:rPr>
                <w:noProof/>
                <w:webHidden/>
              </w:rPr>
              <w:fldChar w:fldCharType="end"/>
            </w:r>
          </w:hyperlink>
        </w:p>
        <w:p w14:paraId="12D805A1" w14:textId="16996874" w:rsidR="00161E0E" w:rsidRDefault="00161E0E">
          <w:pPr>
            <w:pStyle w:val="TOC2"/>
            <w:rPr>
              <w:rFonts w:asciiTheme="minorHAnsi" w:eastAsiaTheme="minorEastAsia" w:hAnsiTheme="minorHAnsi" w:cstheme="minorBidi"/>
              <w:noProof/>
              <w:sz w:val="22"/>
              <w:szCs w:val="22"/>
            </w:rPr>
          </w:pPr>
          <w:hyperlink w:anchor="_Toc480558260" w:history="1">
            <w:r w:rsidRPr="004B0E68">
              <w:rPr>
                <w:rStyle w:val="Hyperlink"/>
                <w:noProof/>
              </w:rPr>
              <w:t>2.2</w:t>
            </w:r>
            <w:r>
              <w:rPr>
                <w:rFonts w:asciiTheme="minorHAnsi" w:eastAsiaTheme="minorEastAsia" w:hAnsiTheme="minorHAnsi" w:cstheme="minorBidi"/>
                <w:noProof/>
                <w:sz w:val="22"/>
                <w:szCs w:val="22"/>
              </w:rPr>
              <w:tab/>
            </w:r>
            <w:r w:rsidRPr="004B0E68">
              <w:rPr>
                <w:rStyle w:val="Hyperlink"/>
                <w:noProof/>
              </w:rPr>
              <w:t>Informative References</w:t>
            </w:r>
            <w:r>
              <w:rPr>
                <w:noProof/>
                <w:webHidden/>
              </w:rPr>
              <w:tab/>
            </w:r>
            <w:r>
              <w:rPr>
                <w:noProof/>
                <w:webHidden/>
              </w:rPr>
              <w:fldChar w:fldCharType="begin"/>
            </w:r>
            <w:r>
              <w:rPr>
                <w:noProof/>
                <w:webHidden/>
              </w:rPr>
              <w:instrText xml:space="preserve"> PAGEREF _Toc480558260 \h </w:instrText>
            </w:r>
            <w:r>
              <w:rPr>
                <w:noProof/>
                <w:webHidden/>
              </w:rPr>
            </w:r>
            <w:r>
              <w:rPr>
                <w:noProof/>
                <w:webHidden/>
              </w:rPr>
              <w:fldChar w:fldCharType="separate"/>
            </w:r>
            <w:r>
              <w:rPr>
                <w:noProof/>
                <w:webHidden/>
              </w:rPr>
              <w:t>5</w:t>
            </w:r>
            <w:r>
              <w:rPr>
                <w:noProof/>
                <w:webHidden/>
              </w:rPr>
              <w:fldChar w:fldCharType="end"/>
            </w:r>
          </w:hyperlink>
        </w:p>
        <w:p w14:paraId="045CA1D2" w14:textId="387503C8" w:rsidR="00161E0E" w:rsidRDefault="00161E0E">
          <w:pPr>
            <w:pStyle w:val="TOC1"/>
            <w:rPr>
              <w:rFonts w:asciiTheme="minorHAnsi" w:eastAsiaTheme="minorEastAsia" w:hAnsiTheme="minorHAnsi" w:cstheme="minorBidi"/>
              <w:noProof/>
              <w:sz w:val="22"/>
              <w:szCs w:val="22"/>
            </w:rPr>
          </w:pPr>
          <w:hyperlink w:anchor="_Toc480558261" w:history="1">
            <w:r w:rsidRPr="004B0E68">
              <w:rPr>
                <w:rStyle w:val="Hyperlink"/>
                <w:noProof/>
              </w:rPr>
              <w:t>3</w:t>
            </w:r>
            <w:r>
              <w:rPr>
                <w:rFonts w:asciiTheme="minorHAnsi" w:eastAsiaTheme="minorEastAsia" w:hAnsiTheme="minorHAnsi" w:cstheme="minorBidi"/>
                <w:noProof/>
                <w:sz w:val="22"/>
                <w:szCs w:val="22"/>
              </w:rPr>
              <w:tab/>
            </w:r>
            <w:r w:rsidRPr="004B0E68">
              <w:rPr>
                <w:rStyle w:val="Hyperlink"/>
                <w:noProof/>
              </w:rPr>
              <w:t>Abbreviations</w:t>
            </w:r>
            <w:r>
              <w:rPr>
                <w:noProof/>
                <w:webHidden/>
              </w:rPr>
              <w:tab/>
            </w:r>
            <w:r>
              <w:rPr>
                <w:noProof/>
                <w:webHidden/>
              </w:rPr>
              <w:fldChar w:fldCharType="begin"/>
            </w:r>
            <w:r>
              <w:rPr>
                <w:noProof/>
                <w:webHidden/>
              </w:rPr>
              <w:instrText xml:space="preserve"> PAGEREF _Toc480558261 \h </w:instrText>
            </w:r>
            <w:r>
              <w:rPr>
                <w:noProof/>
                <w:webHidden/>
              </w:rPr>
            </w:r>
            <w:r>
              <w:rPr>
                <w:noProof/>
                <w:webHidden/>
              </w:rPr>
              <w:fldChar w:fldCharType="separate"/>
            </w:r>
            <w:r>
              <w:rPr>
                <w:noProof/>
                <w:webHidden/>
              </w:rPr>
              <w:t>5</w:t>
            </w:r>
            <w:r>
              <w:rPr>
                <w:noProof/>
                <w:webHidden/>
              </w:rPr>
              <w:fldChar w:fldCharType="end"/>
            </w:r>
          </w:hyperlink>
        </w:p>
        <w:p w14:paraId="70B8AED5" w14:textId="323B150B" w:rsidR="00161E0E" w:rsidRDefault="00161E0E">
          <w:pPr>
            <w:pStyle w:val="TOC1"/>
            <w:rPr>
              <w:rFonts w:asciiTheme="minorHAnsi" w:eastAsiaTheme="minorEastAsia" w:hAnsiTheme="minorHAnsi" w:cstheme="minorBidi"/>
              <w:noProof/>
              <w:sz w:val="22"/>
              <w:szCs w:val="22"/>
            </w:rPr>
          </w:pPr>
          <w:hyperlink w:anchor="_Toc480558262" w:history="1">
            <w:r w:rsidRPr="004B0E68">
              <w:rPr>
                <w:rStyle w:val="Hyperlink"/>
                <w:noProof/>
              </w:rPr>
              <w:t>4</w:t>
            </w:r>
            <w:r>
              <w:rPr>
                <w:rFonts w:asciiTheme="minorHAnsi" w:eastAsiaTheme="minorEastAsia" w:hAnsiTheme="minorHAnsi" w:cstheme="minorBidi"/>
                <w:noProof/>
                <w:sz w:val="22"/>
                <w:szCs w:val="22"/>
              </w:rPr>
              <w:tab/>
            </w:r>
            <w:r w:rsidRPr="004B0E68">
              <w:rPr>
                <w:rStyle w:val="Hyperlink"/>
                <w:noProof/>
              </w:rPr>
              <w:t>Test System</w:t>
            </w:r>
            <w:r>
              <w:rPr>
                <w:noProof/>
                <w:webHidden/>
              </w:rPr>
              <w:tab/>
            </w:r>
            <w:r>
              <w:rPr>
                <w:noProof/>
                <w:webHidden/>
              </w:rPr>
              <w:fldChar w:fldCharType="begin"/>
            </w:r>
            <w:r>
              <w:rPr>
                <w:noProof/>
                <w:webHidden/>
              </w:rPr>
              <w:instrText xml:space="preserve"> PAGEREF _Toc480558262 \h </w:instrText>
            </w:r>
            <w:r>
              <w:rPr>
                <w:noProof/>
                <w:webHidden/>
              </w:rPr>
            </w:r>
            <w:r>
              <w:rPr>
                <w:noProof/>
                <w:webHidden/>
              </w:rPr>
              <w:fldChar w:fldCharType="separate"/>
            </w:r>
            <w:r>
              <w:rPr>
                <w:noProof/>
                <w:webHidden/>
              </w:rPr>
              <w:t>6</w:t>
            </w:r>
            <w:r>
              <w:rPr>
                <w:noProof/>
                <w:webHidden/>
              </w:rPr>
              <w:fldChar w:fldCharType="end"/>
            </w:r>
          </w:hyperlink>
        </w:p>
        <w:p w14:paraId="78180E65" w14:textId="21468CA9" w:rsidR="00161E0E" w:rsidRDefault="00161E0E">
          <w:pPr>
            <w:pStyle w:val="TOC2"/>
            <w:rPr>
              <w:rFonts w:asciiTheme="minorHAnsi" w:eastAsiaTheme="minorEastAsia" w:hAnsiTheme="minorHAnsi" w:cstheme="minorBidi"/>
              <w:noProof/>
              <w:sz w:val="22"/>
              <w:szCs w:val="22"/>
            </w:rPr>
          </w:pPr>
          <w:hyperlink w:anchor="_Toc480558263" w:history="1">
            <w:r w:rsidRPr="004B0E68">
              <w:rPr>
                <w:rStyle w:val="Hyperlink"/>
                <w:noProof/>
              </w:rPr>
              <w:t>4.1</w:t>
            </w:r>
            <w:r>
              <w:rPr>
                <w:rFonts w:asciiTheme="minorHAnsi" w:eastAsiaTheme="minorEastAsia" w:hAnsiTheme="minorHAnsi" w:cstheme="minorBidi"/>
                <w:noProof/>
                <w:sz w:val="22"/>
                <w:szCs w:val="22"/>
              </w:rPr>
              <w:tab/>
            </w:r>
            <w:r w:rsidRPr="004B0E68">
              <w:rPr>
                <w:rStyle w:val="Hyperlink"/>
                <w:noProof/>
              </w:rPr>
              <w:t>Architecture</w:t>
            </w:r>
            <w:r>
              <w:rPr>
                <w:noProof/>
                <w:webHidden/>
              </w:rPr>
              <w:tab/>
            </w:r>
            <w:r>
              <w:rPr>
                <w:noProof/>
                <w:webHidden/>
              </w:rPr>
              <w:fldChar w:fldCharType="begin"/>
            </w:r>
            <w:r>
              <w:rPr>
                <w:noProof/>
                <w:webHidden/>
              </w:rPr>
              <w:instrText xml:space="preserve"> PAGEREF _Toc480558263 \h </w:instrText>
            </w:r>
            <w:r>
              <w:rPr>
                <w:noProof/>
                <w:webHidden/>
              </w:rPr>
            </w:r>
            <w:r>
              <w:rPr>
                <w:noProof/>
                <w:webHidden/>
              </w:rPr>
              <w:fldChar w:fldCharType="separate"/>
            </w:r>
            <w:r>
              <w:rPr>
                <w:noProof/>
                <w:webHidden/>
              </w:rPr>
              <w:t>6</w:t>
            </w:r>
            <w:r>
              <w:rPr>
                <w:noProof/>
                <w:webHidden/>
              </w:rPr>
              <w:fldChar w:fldCharType="end"/>
            </w:r>
          </w:hyperlink>
        </w:p>
        <w:p w14:paraId="4DED43FC" w14:textId="3AEEA72F" w:rsidR="00161E0E" w:rsidRDefault="00161E0E">
          <w:pPr>
            <w:pStyle w:val="TOC2"/>
            <w:rPr>
              <w:rFonts w:asciiTheme="minorHAnsi" w:eastAsiaTheme="minorEastAsia" w:hAnsiTheme="minorHAnsi" w:cstheme="minorBidi"/>
              <w:noProof/>
              <w:sz w:val="22"/>
              <w:szCs w:val="22"/>
            </w:rPr>
          </w:pPr>
          <w:hyperlink w:anchor="_Toc480558264" w:history="1">
            <w:r w:rsidRPr="004B0E68">
              <w:rPr>
                <w:rStyle w:val="Hyperlink"/>
                <w:noProof/>
              </w:rPr>
              <w:t>4.2</w:t>
            </w:r>
            <w:r>
              <w:rPr>
                <w:rFonts w:asciiTheme="minorHAnsi" w:eastAsiaTheme="minorEastAsia" w:hAnsiTheme="minorHAnsi" w:cstheme="minorBidi"/>
                <w:noProof/>
                <w:sz w:val="22"/>
                <w:szCs w:val="22"/>
              </w:rPr>
              <w:tab/>
            </w:r>
            <w:r w:rsidRPr="004B0E68">
              <w:rPr>
                <w:rStyle w:val="Hyperlink"/>
                <w:noProof/>
              </w:rPr>
              <w:t>Hardware equipment</w:t>
            </w:r>
            <w:r>
              <w:rPr>
                <w:noProof/>
                <w:webHidden/>
              </w:rPr>
              <w:tab/>
            </w:r>
            <w:r>
              <w:rPr>
                <w:noProof/>
                <w:webHidden/>
              </w:rPr>
              <w:fldChar w:fldCharType="begin"/>
            </w:r>
            <w:r>
              <w:rPr>
                <w:noProof/>
                <w:webHidden/>
              </w:rPr>
              <w:instrText xml:space="preserve"> PAGEREF _Toc480558264 \h </w:instrText>
            </w:r>
            <w:r>
              <w:rPr>
                <w:noProof/>
                <w:webHidden/>
              </w:rPr>
            </w:r>
            <w:r>
              <w:rPr>
                <w:noProof/>
                <w:webHidden/>
              </w:rPr>
              <w:fldChar w:fldCharType="separate"/>
            </w:r>
            <w:r>
              <w:rPr>
                <w:noProof/>
                <w:webHidden/>
              </w:rPr>
              <w:t>6</w:t>
            </w:r>
            <w:r>
              <w:rPr>
                <w:noProof/>
                <w:webHidden/>
              </w:rPr>
              <w:fldChar w:fldCharType="end"/>
            </w:r>
          </w:hyperlink>
        </w:p>
        <w:p w14:paraId="2255E7CD" w14:textId="1E3F34C5" w:rsidR="00161E0E" w:rsidRDefault="00161E0E">
          <w:pPr>
            <w:pStyle w:val="TOC3"/>
            <w:rPr>
              <w:rFonts w:asciiTheme="minorHAnsi" w:eastAsiaTheme="minorEastAsia" w:hAnsiTheme="minorHAnsi" w:cstheme="minorBidi"/>
              <w:noProof/>
              <w:sz w:val="22"/>
              <w:szCs w:val="22"/>
            </w:rPr>
          </w:pPr>
          <w:hyperlink w:anchor="_Toc480558265" w:history="1">
            <w:r w:rsidRPr="004B0E68">
              <w:rPr>
                <w:rStyle w:val="Hyperlink"/>
                <w:noProof/>
              </w:rPr>
              <w:t>4.2.1</w:t>
            </w:r>
            <w:r>
              <w:rPr>
                <w:rFonts w:asciiTheme="minorHAnsi" w:eastAsiaTheme="minorEastAsia" w:hAnsiTheme="minorHAnsi" w:cstheme="minorBidi"/>
                <w:noProof/>
                <w:sz w:val="22"/>
                <w:szCs w:val="22"/>
              </w:rPr>
              <w:tab/>
            </w:r>
            <w:r w:rsidRPr="004B0E68">
              <w:rPr>
                <w:rStyle w:val="Hyperlink"/>
                <w:noProof/>
              </w:rPr>
              <w:t>Test System</w:t>
            </w:r>
            <w:r>
              <w:rPr>
                <w:noProof/>
                <w:webHidden/>
              </w:rPr>
              <w:tab/>
            </w:r>
            <w:r>
              <w:rPr>
                <w:noProof/>
                <w:webHidden/>
              </w:rPr>
              <w:fldChar w:fldCharType="begin"/>
            </w:r>
            <w:r>
              <w:rPr>
                <w:noProof/>
                <w:webHidden/>
              </w:rPr>
              <w:instrText xml:space="preserve"> PAGEREF _Toc480558265 \h </w:instrText>
            </w:r>
            <w:r>
              <w:rPr>
                <w:noProof/>
                <w:webHidden/>
              </w:rPr>
            </w:r>
            <w:r>
              <w:rPr>
                <w:noProof/>
                <w:webHidden/>
              </w:rPr>
              <w:fldChar w:fldCharType="separate"/>
            </w:r>
            <w:r>
              <w:rPr>
                <w:noProof/>
                <w:webHidden/>
              </w:rPr>
              <w:t>7</w:t>
            </w:r>
            <w:r>
              <w:rPr>
                <w:noProof/>
                <w:webHidden/>
              </w:rPr>
              <w:fldChar w:fldCharType="end"/>
            </w:r>
          </w:hyperlink>
        </w:p>
        <w:p w14:paraId="54AA615D" w14:textId="1E9482E7" w:rsidR="00161E0E" w:rsidRDefault="00161E0E">
          <w:pPr>
            <w:pStyle w:val="TOC2"/>
            <w:rPr>
              <w:rFonts w:asciiTheme="minorHAnsi" w:eastAsiaTheme="minorEastAsia" w:hAnsiTheme="minorHAnsi" w:cstheme="minorBidi"/>
              <w:noProof/>
              <w:sz w:val="22"/>
              <w:szCs w:val="22"/>
            </w:rPr>
          </w:pPr>
          <w:hyperlink w:anchor="_Toc480558266" w:history="1">
            <w:r w:rsidRPr="004B0E68">
              <w:rPr>
                <w:rStyle w:val="Hyperlink"/>
                <w:noProof/>
                <w:lang w:val="fr-FR"/>
              </w:rPr>
              <w:t>4.3</w:t>
            </w:r>
            <w:r>
              <w:rPr>
                <w:rFonts w:asciiTheme="minorHAnsi" w:eastAsiaTheme="minorEastAsia" w:hAnsiTheme="minorHAnsi" w:cstheme="minorBidi"/>
                <w:noProof/>
                <w:sz w:val="22"/>
                <w:szCs w:val="22"/>
              </w:rPr>
              <w:tab/>
            </w:r>
            <w:r w:rsidRPr="004B0E68">
              <w:rPr>
                <w:rStyle w:val="Hyperlink"/>
                <w:noProof/>
                <w:lang w:val="fr-FR"/>
              </w:rPr>
              <w:t>DSRC radio</w:t>
            </w:r>
            <w:r>
              <w:rPr>
                <w:noProof/>
                <w:webHidden/>
              </w:rPr>
              <w:tab/>
            </w:r>
            <w:r>
              <w:rPr>
                <w:noProof/>
                <w:webHidden/>
              </w:rPr>
              <w:fldChar w:fldCharType="begin"/>
            </w:r>
            <w:r>
              <w:rPr>
                <w:noProof/>
                <w:webHidden/>
              </w:rPr>
              <w:instrText xml:space="preserve"> PAGEREF _Toc480558266 \h </w:instrText>
            </w:r>
            <w:r>
              <w:rPr>
                <w:noProof/>
                <w:webHidden/>
              </w:rPr>
            </w:r>
            <w:r>
              <w:rPr>
                <w:noProof/>
                <w:webHidden/>
              </w:rPr>
              <w:fldChar w:fldCharType="separate"/>
            </w:r>
            <w:r>
              <w:rPr>
                <w:noProof/>
                <w:webHidden/>
              </w:rPr>
              <w:t>7</w:t>
            </w:r>
            <w:r>
              <w:rPr>
                <w:noProof/>
                <w:webHidden/>
              </w:rPr>
              <w:fldChar w:fldCharType="end"/>
            </w:r>
          </w:hyperlink>
        </w:p>
        <w:p w14:paraId="276607FA" w14:textId="03BC4941" w:rsidR="00161E0E" w:rsidRDefault="00161E0E">
          <w:pPr>
            <w:pStyle w:val="TOC2"/>
            <w:rPr>
              <w:rFonts w:asciiTheme="minorHAnsi" w:eastAsiaTheme="minorEastAsia" w:hAnsiTheme="minorHAnsi" w:cstheme="minorBidi"/>
              <w:noProof/>
              <w:sz w:val="22"/>
              <w:szCs w:val="22"/>
            </w:rPr>
          </w:pPr>
          <w:hyperlink w:anchor="_Toc480558267" w:history="1">
            <w:r w:rsidRPr="004B0E68">
              <w:rPr>
                <w:rStyle w:val="Hyperlink"/>
                <w:noProof/>
              </w:rPr>
              <w:t>4.4</w:t>
            </w:r>
            <w:r>
              <w:rPr>
                <w:rFonts w:asciiTheme="minorHAnsi" w:eastAsiaTheme="minorEastAsia" w:hAnsiTheme="minorHAnsi" w:cstheme="minorBidi"/>
                <w:noProof/>
                <w:sz w:val="22"/>
                <w:szCs w:val="22"/>
              </w:rPr>
              <w:tab/>
            </w:r>
            <w:r w:rsidRPr="004B0E68">
              <w:rPr>
                <w:rStyle w:val="Hyperlink"/>
                <w:noProof/>
              </w:rPr>
              <w:t>Interface Requirements</w:t>
            </w:r>
            <w:r>
              <w:rPr>
                <w:noProof/>
                <w:webHidden/>
              </w:rPr>
              <w:tab/>
            </w:r>
            <w:r>
              <w:rPr>
                <w:noProof/>
                <w:webHidden/>
              </w:rPr>
              <w:fldChar w:fldCharType="begin"/>
            </w:r>
            <w:r>
              <w:rPr>
                <w:noProof/>
                <w:webHidden/>
              </w:rPr>
              <w:instrText xml:space="preserve"> PAGEREF _Toc480558267 \h </w:instrText>
            </w:r>
            <w:r>
              <w:rPr>
                <w:noProof/>
                <w:webHidden/>
              </w:rPr>
            </w:r>
            <w:r>
              <w:rPr>
                <w:noProof/>
                <w:webHidden/>
              </w:rPr>
              <w:fldChar w:fldCharType="separate"/>
            </w:r>
            <w:r>
              <w:rPr>
                <w:noProof/>
                <w:webHidden/>
              </w:rPr>
              <w:t>7</w:t>
            </w:r>
            <w:r>
              <w:rPr>
                <w:noProof/>
                <w:webHidden/>
              </w:rPr>
              <w:fldChar w:fldCharType="end"/>
            </w:r>
          </w:hyperlink>
        </w:p>
        <w:p w14:paraId="104CB779" w14:textId="09369564" w:rsidR="00161E0E" w:rsidRDefault="00161E0E">
          <w:pPr>
            <w:pStyle w:val="TOC3"/>
            <w:rPr>
              <w:rFonts w:asciiTheme="minorHAnsi" w:eastAsiaTheme="minorEastAsia" w:hAnsiTheme="minorHAnsi" w:cstheme="minorBidi"/>
              <w:noProof/>
              <w:sz w:val="22"/>
              <w:szCs w:val="22"/>
            </w:rPr>
          </w:pPr>
          <w:hyperlink w:anchor="_Toc480558268" w:history="1">
            <w:r w:rsidRPr="004B0E68">
              <w:rPr>
                <w:rStyle w:val="Hyperlink"/>
                <w:noProof/>
              </w:rPr>
              <w:t>4.4.1</w:t>
            </w:r>
            <w:r>
              <w:rPr>
                <w:rFonts w:asciiTheme="minorHAnsi" w:eastAsiaTheme="minorEastAsia" w:hAnsiTheme="minorHAnsi" w:cstheme="minorBidi"/>
                <w:noProof/>
                <w:sz w:val="22"/>
                <w:szCs w:val="22"/>
              </w:rPr>
              <w:tab/>
            </w:r>
            <w:r w:rsidRPr="004B0E68">
              <w:rPr>
                <w:rStyle w:val="Hyperlink"/>
                <w:noProof/>
              </w:rPr>
              <w:t xml:space="preserve">Test System Interface (TS </w:t>
            </w:r>
            <w:r w:rsidRPr="004B0E68">
              <w:rPr>
                <w:rStyle w:val="Hyperlink"/>
                <w:noProof/>
              </w:rPr>
              <w:sym w:font="Wingdings" w:char="F0DF"/>
            </w:r>
            <w:r w:rsidRPr="004B0E68">
              <w:rPr>
                <w:rStyle w:val="Hyperlink"/>
                <w:noProof/>
              </w:rPr>
              <w:sym w:font="Wingdings" w:char="F0E0"/>
            </w:r>
            <w:r w:rsidRPr="004B0E68">
              <w:rPr>
                <w:rStyle w:val="Hyperlink"/>
                <w:noProof/>
              </w:rPr>
              <w:t xml:space="preserve"> SUT)</w:t>
            </w:r>
            <w:r>
              <w:rPr>
                <w:noProof/>
                <w:webHidden/>
              </w:rPr>
              <w:tab/>
            </w:r>
            <w:r>
              <w:rPr>
                <w:noProof/>
                <w:webHidden/>
              </w:rPr>
              <w:fldChar w:fldCharType="begin"/>
            </w:r>
            <w:r>
              <w:rPr>
                <w:noProof/>
                <w:webHidden/>
              </w:rPr>
              <w:instrText xml:space="preserve"> PAGEREF _Toc480558268 \h </w:instrText>
            </w:r>
            <w:r>
              <w:rPr>
                <w:noProof/>
                <w:webHidden/>
              </w:rPr>
            </w:r>
            <w:r>
              <w:rPr>
                <w:noProof/>
                <w:webHidden/>
              </w:rPr>
              <w:fldChar w:fldCharType="separate"/>
            </w:r>
            <w:r>
              <w:rPr>
                <w:noProof/>
                <w:webHidden/>
              </w:rPr>
              <w:t>7</w:t>
            </w:r>
            <w:r>
              <w:rPr>
                <w:noProof/>
                <w:webHidden/>
              </w:rPr>
              <w:fldChar w:fldCharType="end"/>
            </w:r>
          </w:hyperlink>
        </w:p>
        <w:p w14:paraId="6A275287" w14:textId="4C27327B" w:rsidR="00161E0E" w:rsidRDefault="00161E0E">
          <w:pPr>
            <w:pStyle w:val="TOC3"/>
            <w:rPr>
              <w:rFonts w:asciiTheme="minorHAnsi" w:eastAsiaTheme="minorEastAsia" w:hAnsiTheme="minorHAnsi" w:cstheme="minorBidi"/>
              <w:noProof/>
              <w:sz w:val="22"/>
              <w:szCs w:val="22"/>
            </w:rPr>
          </w:pPr>
          <w:hyperlink w:anchor="_Toc480558269" w:history="1">
            <w:r w:rsidRPr="004B0E68">
              <w:rPr>
                <w:rStyle w:val="Hyperlink"/>
                <w:noProof/>
              </w:rPr>
              <w:t>4.4.2</w:t>
            </w:r>
            <w:r>
              <w:rPr>
                <w:rFonts w:asciiTheme="minorHAnsi" w:eastAsiaTheme="minorEastAsia" w:hAnsiTheme="minorHAnsi" w:cstheme="minorBidi"/>
                <w:noProof/>
                <w:sz w:val="22"/>
                <w:szCs w:val="22"/>
              </w:rPr>
              <w:tab/>
            </w:r>
            <w:r w:rsidRPr="004B0E68">
              <w:rPr>
                <w:rStyle w:val="Hyperlink"/>
                <w:noProof/>
              </w:rPr>
              <w:t xml:space="preserve">Interface to DSRC Radio (TS </w:t>
            </w:r>
            <w:r w:rsidRPr="004B0E68">
              <w:rPr>
                <w:rStyle w:val="Hyperlink"/>
                <w:noProof/>
              </w:rPr>
              <w:sym w:font="Wingdings" w:char="F0DF"/>
            </w:r>
            <w:r w:rsidRPr="004B0E68">
              <w:rPr>
                <w:rStyle w:val="Hyperlink"/>
                <w:noProof/>
              </w:rPr>
              <w:sym w:font="Wingdings" w:char="F0E0"/>
            </w:r>
            <w:r w:rsidRPr="004B0E68">
              <w:rPr>
                <w:rStyle w:val="Hyperlink"/>
                <w:noProof/>
              </w:rPr>
              <w:t xml:space="preserve"> DSRC Radio)</w:t>
            </w:r>
            <w:r>
              <w:rPr>
                <w:noProof/>
                <w:webHidden/>
              </w:rPr>
              <w:tab/>
            </w:r>
            <w:r>
              <w:rPr>
                <w:noProof/>
                <w:webHidden/>
              </w:rPr>
              <w:fldChar w:fldCharType="begin"/>
            </w:r>
            <w:r>
              <w:rPr>
                <w:noProof/>
                <w:webHidden/>
              </w:rPr>
              <w:instrText xml:space="preserve"> PAGEREF _Toc480558269 \h </w:instrText>
            </w:r>
            <w:r>
              <w:rPr>
                <w:noProof/>
                <w:webHidden/>
              </w:rPr>
            </w:r>
            <w:r>
              <w:rPr>
                <w:noProof/>
                <w:webHidden/>
              </w:rPr>
              <w:fldChar w:fldCharType="separate"/>
            </w:r>
            <w:r>
              <w:rPr>
                <w:noProof/>
                <w:webHidden/>
              </w:rPr>
              <w:t>7</w:t>
            </w:r>
            <w:r>
              <w:rPr>
                <w:noProof/>
                <w:webHidden/>
              </w:rPr>
              <w:fldChar w:fldCharType="end"/>
            </w:r>
          </w:hyperlink>
        </w:p>
        <w:p w14:paraId="01960061" w14:textId="4C462DC1" w:rsidR="00161E0E" w:rsidRDefault="00161E0E">
          <w:pPr>
            <w:pStyle w:val="TOC3"/>
            <w:rPr>
              <w:rFonts w:asciiTheme="minorHAnsi" w:eastAsiaTheme="minorEastAsia" w:hAnsiTheme="minorHAnsi" w:cstheme="minorBidi"/>
              <w:noProof/>
              <w:sz w:val="22"/>
              <w:szCs w:val="22"/>
            </w:rPr>
          </w:pPr>
          <w:hyperlink w:anchor="_Toc480558270" w:history="1">
            <w:r w:rsidRPr="004B0E68">
              <w:rPr>
                <w:rStyle w:val="Hyperlink"/>
                <w:noProof/>
              </w:rPr>
              <w:t>4.4.3</w:t>
            </w:r>
            <w:r>
              <w:rPr>
                <w:rFonts w:asciiTheme="minorHAnsi" w:eastAsiaTheme="minorEastAsia" w:hAnsiTheme="minorHAnsi" w:cstheme="minorBidi"/>
                <w:noProof/>
                <w:sz w:val="22"/>
                <w:szCs w:val="22"/>
              </w:rPr>
              <w:tab/>
            </w:r>
            <w:r w:rsidRPr="004B0E68">
              <w:rPr>
                <w:rStyle w:val="Hyperlink"/>
                <w:noProof/>
              </w:rPr>
              <w:t>Constraints</w:t>
            </w:r>
            <w:r>
              <w:rPr>
                <w:noProof/>
                <w:webHidden/>
              </w:rPr>
              <w:tab/>
            </w:r>
            <w:r>
              <w:rPr>
                <w:noProof/>
                <w:webHidden/>
              </w:rPr>
              <w:fldChar w:fldCharType="begin"/>
            </w:r>
            <w:r>
              <w:rPr>
                <w:noProof/>
                <w:webHidden/>
              </w:rPr>
              <w:instrText xml:space="preserve"> PAGEREF _Toc480558270 \h </w:instrText>
            </w:r>
            <w:r>
              <w:rPr>
                <w:noProof/>
                <w:webHidden/>
              </w:rPr>
            </w:r>
            <w:r>
              <w:rPr>
                <w:noProof/>
                <w:webHidden/>
              </w:rPr>
              <w:fldChar w:fldCharType="separate"/>
            </w:r>
            <w:r>
              <w:rPr>
                <w:noProof/>
                <w:webHidden/>
              </w:rPr>
              <w:t>8</w:t>
            </w:r>
            <w:r>
              <w:rPr>
                <w:noProof/>
                <w:webHidden/>
              </w:rPr>
              <w:fldChar w:fldCharType="end"/>
            </w:r>
          </w:hyperlink>
        </w:p>
        <w:p w14:paraId="72993BF6" w14:textId="62E825A1" w:rsidR="00161E0E" w:rsidRDefault="00161E0E">
          <w:pPr>
            <w:pStyle w:val="TOC1"/>
            <w:rPr>
              <w:rFonts w:asciiTheme="minorHAnsi" w:eastAsiaTheme="minorEastAsia" w:hAnsiTheme="minorHAnsi" w:cstheme="minorBidi"/>
              <w:noProof/>
              <w:sz w:val="22"/>
              <w:szCs w:val="22"/>
            </w:rPr>
          </w:pPr>
          <w:hyperlink w:anchor="_Toc480558271" w:history="1">
            <w:r w:rsidRPr="004B0E68">
              <w:rPr>
                <w:rStyle w:val="Hyperlink"/>
                <w:noProof/>
              </w:rPr>
              <w:t>5</w:t>
            </w:r>
            <w:r>
              <w:rPr>
                <w:rFonts w:asciiTheme="minorHAnsi" w:eastAsiaTheme="minorEastAsia" w:hAnsiTheme="minorHAnsi" w:cstheme="minorBidi"/>
                <w:noProof/>
                <w:sz w:val="22"/>
                <w:szCs w:val="22"/>
              </w:rPr>
              <w:tab/>
            </w:r>
            <w:r w:rsidRPr="004B0E68">
              <w:rPr>
                <w:rStyle w:val="Hyperlink"/>
                <w:noProof/>
              </w:rPr>
              <w:t>TCI Message Protocol</w:t>
            </w:r>
            <w:r>
              <w:rPr>
                <w:noProof/>
                <w:webHidden/>
              </w:rPr>
              <w:tab/>
            </w:r>
            <w:r>
              <w:rPr>
                <w:noProof/>
                <w:webHidden/>
              </w:rPr>
              <w:fldChar w:fldCharType="begin"/>
            </w:r>
            <w:r>
              <w:rPr>
                <w:noProof/>
                <w:webHidden/>
              </w:rPr>
              <w:instrText xml:space="preserve"> PAGEREF _Toc480558271 \h </w:instrText>
            </w:r>
            <w:r>
              <w:rPr>
                <w:noProof/>
                <w:webHidden/>
              </w:rPr>
            </w:r>
            <w:r>
              <w:rPr>
                <w:noProof/>
                <w:webHidden/>
              </w:rPr>
              <w:fldChar w:fldCharType="separate"/>
            </w:r>
            <w:r>
              <w:rPr>
                <w:noProof/>
                <w:webHidden/>
              </w:rPr>
              <w:t>8</w:t>
            </w:r>
            <w:r>
              <w:rPr>
                <w:noProof/>
                <w:webHidden/>
              </w:rPr>
              <w:fldChar w:fldCharType="end"/>
            </w:r>
          </w:hyperlink>
        </w:p>
        <w:p w14:paraId="7B9E4B72" w14:textId="1925F93B" w:rsidR="00161E0E" w:rsidRDefault="00161E0E">
          <w:pPr>
            <w:pStyle w:val="TOC3"/>
            <w:rPr>
              <w:rFonts w:asciiTheme="minorHAnsi" w:eastAsiaTheme="minorEastAsia" w:hAnsiTheme="minorHAnsi" w:cstheme="minorBidi"/>
              <w:noProof/>
              <w:sz w:val="22"/>
              <w:szCs w:val="22"/>
            </w:rPr>
          </w:pPr>
          <w:hyperlink w:anchor="_Toc480558272" w:history="1">
            <w:r w:rsidRPr="004B0E68">
              <w:rPr>
                <w:rStyle w:val="Hyperlink"/>
                <w:noProof/>
              </w:rPr>
              <w:t>5.1.1</w:t>
            </w:r>
            <w:r>
              <w:rPr>
                <w:rFonts w:asciiTheme="minorHAnsi" w:eastAsiaTheme="minorEastAsia" w:hAnsiTheme="minorHAnsi" w:cstheme="minorBidi"/>
                <w:noProof/>
                <w:sz w:val="22"/>
                <w:szCs w:val="22"/>
              </w:rPr>
              <w:tab/>
            </w:r>
            <w:r w:rsidRPr="004B0E68">
              <w:rPr>
                <w:rStyle w:val="Hyperlink"/>
                <w:noProof/>
              </w:rPr>
              <w:t>TS sends a request to SUT and receives a Response</w:t>
            </w:r>
            <w:r>
              <w:rPr>
                <w:noProof/>
                <w:webHidden/>
              </w:rPr>
              <w:tab/>
            </w:r>
            <w:r>
              <w:rPr>
                <w:noProof/>
                <w:webHidden/>
              </w:rPr>
              <w:fldChar w:fldCharType="begin"/>
            </w:r>
            <w:r>
              <w:rPr>
                <w:noProof/>
                <w:webHidden/>
              </w:rPr>
              <w:instrText xml:space="preserve"> PAGEREF _Toc480558272 \h </w:instrText>
            </w:r>
            <w:r>
              <w:rPr>
                <w:noProof/>
                <w:webHidden/>
              </w:rPr>
            </w:r>
            <w:r>
              <w:rPr>
                <w:noProof/>
                <w:webHidden/>
              </w:rPr>
              <w:fldChar w:fldCharType="separate"/>
            </w:r>
            <w:r>
              <w:rPr>
                <w:noProof/>
                <w:webHidden/>
              </w:rPr>
              <w:t>8</w:t>
            </w:r>
            <w:r>
              <w:rPr>
                <w:noProof/>
                <w:webHidden/>
              </w:rPr>
              <w:fldChar w:fldCharType="end"/>
            </w:r>
          </w:hyperlink>
        </w:p>
        <w:p w14:paraId="02C13C32" w14:textId="6C01DEFF" w:rsidR="00161E0E" w:rsidRDefault="00161E0E">
          <w:pPr>
            <w:pStyle w:val="TOC3"/>
            <w:rPr>
              <w:rFonts w:asciiTheme="minorHAnsi" w:eastAsiaTheme="minorEastAsia" w:hAnsiTheme="minorHAnsi" w:cstheme="minorBidi"/>
              <w:noProof/>
              <w:sz w:val="22"/>
              <w:szCs w:val="22"/>
            </w:rPr>
          </w:pPr>
          <w:hyperlink w:anchor="_Toc480558273" w:history="1">
            <w:r w:rsidRPr="004B0E68">
              <w:rPr>
                <w:rStyle w:val="Hyperlink"/>
                <w:noProof/>
              </w:rPr>
              <w:t>5.1.2</w:t>
            </w:r>
            <w:r>
              <w:rPr>
                <w:rFonts w:asciiTheme="minorHAnsi" w:eastAsiaTheme="minorEastAsia" w:hAnsiTheme="minorHAnsi" w:cstheme="minorBidi"/>
                <w:noProof/>
                <w:sz w:val="22"/>
                <w:szCs w:val="22"/>
              </w:rPr>
              <w:tab/>
            </w:r>
            <w:r w:rsidRPr="004B0E68">
              <w:rPr>
                <w:rStyle w:val="Hyperlink"/>
                <w:noProof/>
              </w:rPr>
              <w:t>SUT sends an unsolicited Indication to the TS</w:t>
            </w:r>
            <w:r>
              <w:rPr>
                <w:noProof/>
                <w:webHidden/>
              </w:rPr>
              <w:tab/>
            </w:r>
            <w:r>
              <w:rPr>
                <w:noProof/>
                <w:webHidden/>
              </w:rPr>
              <w:fldChar w:fldCharType="begin"/>
            </w:r>
            <w:r>
              <w:rPr>
                <w:noProof/>
                <w:webHidden/>
              </w:rPr>
              <w:instrText xml:space="preserve"> PAGEREF _Toc480558273 \h </w:instrText>
            </w:r>
            <w:r>
              <w:rPr>
                <w:noProof/>
                <w:webHidden/>
              </w:rPr>
            </w:r>
            <w:r>
              <w:rPr>
                <w:noProof/>
                <w:webHidden/>
              </w:rPr>
              <w:fldChar w:fldCharType="separate"/>
            </w:r>
            <w:r>
              <w:rPr>
                <w:noProof/>
                <w:webHidden/>
              </w:rPr>
              <w:t>9</w:t>
            </w:r>
            <w:r>
              <w:rPr>
                <w:noProof/>
                <w:webHidden/>
              </w:rPr>
              <w:fldChar w:fldCharType="end"/>
            </w:r>
          </w:hyperlink>
        </w:p>
        <w:p w14:paraId="4A2EED4E" w14:textId="124C2CE1" w:rsidR="00161E0E" w:rsidRDefault="00161E0E">
          <w:pPr>
            <w:pStyle w:val="TOC3"/>
            <w:rPr>
              <w:rFonts w:asciiTheme="minorHAnsi" w:eastAsiaTheme="minorEastAsia" w:hAnsiTheme="minorHAnsi" w:cstheme="minorBidi"/>
              <w:noProof/>
              <w:sz w:val="22"/>
              <w:szCs w:val="22"/>
            </w:rPr>
          </w:pPr>
          <w:hyperlink w:anchor="_Toc480558274" w:history="1">
            <w:r w:rsidRPr="004B0E68">
              <w:rPr>
                <w:rStyle w:val="Hyperlink"/>
                <w:noProof/>
              </w:rPr>
              <w:t>5.1.3</w:t>
            </w:r>
            <w:r>
              <w:rPr>
                <w:rFonts w:asciiTheme="minorHAnsi" w:eastAsiaTheme="minorEastAsia" w:hAnsiTheme="minorHAnsi" w:cstheme="minorBidi"/>
                <w:noProof/>
                <w:sz w:val="22"/>
                <w:szCs w:val="22"/>
              </w:rPr>
              <w:tab/>
            </w:r>
            <w:r w:rsidRPr="004B0E68">
              <w:rPr>
                <w:rStyle w:val="Hyperlink"/>
                <w:noProof/>
              </w:rPr>
              <w:t>TS sends a request and receives information from the SUT</w:t>
            </w:r>
            <w:r>
              <w:rPr>
                <w:noProof/>
                <w:webHidden/>
              </w:rPr>
              <w:tab/>
            </w:r>
            <w:r>
              <w:rPr>
                <w:noProof/>
                <w:webHidden/>
              </w:rPr>
              <w:fldChar w:fldCharType="begin"/>
            </w:r>
            <w:r>
              <w:rPr>
                <w:noProof/>
                <w:webHidden/>
              </w:rPr>
              <w:instrText xml:space="preserve"> PAGEREF _Toc480558274 \h </w:instrText>
            </w:r>
            <w:r>
              <w:rPr>
                <w:noProof/>
                <w:webHidden/>
              </w:rPr>
            </w:r>
            <w:r>
              <w:rPr>
                <w:noProof/>
                <w:webHidden/>
              </w:rPr>
              <w:fldChar w:fldCharType="separate"/>
            </w:r>
            <w:r>
              <w:rPr>
                <w:noProof/>
                <w:webHidden/>
              </w:rPr>
              <w:t>9</w:t>
            </w:r>
            <w:r>
              <w:rPr>
                <w:noProof/>
                <w:webHidden/>
              </w:rPr>
              <w:fldChar w:fldCharType="end"/>
            </w:r>
          </w:hyperlink>
        </w:p>
        <w:p w14:paraId="0552AA73" w14:textId="033E03BD" w:rsidR="00161E0E" w:rsidRDefault="00161E0E">
          <w:pPr>
            <w:pStyle w:val="TOC3"/>
            <w:rPr>
              <w:rFonts w:asciiTheme="minorHAnsi" w:eastAsiaTheme="minorEastAsia" w:hAnsiTheme="minorHAnsi" w:cstheme="minorBidi"/>
              <w:noProof/>
              <w:sz w:val="22"/>
              <w:szCs w:val="22"/>
            </w:rPr>
          </w:pPr>
          <w:hyperlink w:anchor="_Toc480558275" w:history="1">
            <w:r w:rsidRPr="004B0E68">
              <w:rPr>
                <w:rStyle w:val="Hyperlink"/>
                <w:noProof/>
              </w:rPr>
              <w:t>5.1.4</w:t>
            </w:r>
            <w:r>
              <w:rPr>
                <w:rFonts w:asciiTheme="minorHAnsi" w:eastAsiaTheme="minorEastAsia" w:hAnsiTheme="minorHAnsi" w:cstheme="minorBidi"/>
                <w:noProof/>
                <w:sz w:val="22"/>
                <w:szCs w:val="22"/>
              </w:rPr>
              <w:tab/>
            </w:r>
            <w:r w:rsidRPr="004B0E68">
              <w:rPr>
                <w:rStyle w:val="Hyperlink"/>
                <w:noProof/>
              </w:rPr>
              <w:t>SUT sends an unsolicited Exception to the SUT</w:t>
            </w:r>
            <w:r>
              <w:rPr>
                <w:noProof/>
                <w:webHidden/>
              </w:rPr>
              <w:tab/>
            </w:r>
            <w:r>
              <w:rPr>
                <w:noProof/>
                <w:webHidden/>
              </w:rPr>
              <w:fldChar w:fldCharType="begin"/>
            </w:r>
            <w:r>
              <w:rPr>
                <w:noProof/>
                <w:webHidden/>
              </w:rPr>
              <w:instrText xml:space="preserve"> PAGEREF _Toc480558275 \h </w:instrText>
            </w:r>
            <w:r>
              <w:rPr>
                <w:noProof/>
                <w:webHidden/>
              </w:rPr>
            </w:r>
            <w:r>
              <w:rPr>
                <w:noProof/>
                <w:webHidden/>
              </w:rPr>
              <w:fldChar w:fldCharType="separate"/>
            </w:r>
            <w:r>
              <w:rPr>
                <w:noProof/>
                <w:webHidden/>
              </w:rPr>
              <w:t>9</w:t>
            </w:r>
            <w:r>
              <w:rPr>
                <w:noProof/>
                <w:webHidden/>
              </w:rPr>
              <w:fldChar w:fldCharType="end"/>
            </w:r>
          </w:hyperlink>
        </w:p>
        <w:p w14:paraId="4F61B17A" w14:textId="75AA32DE" w:rsidR="00161E0E" w:rsidRDefault="00161E0E">
          <w:pPr>
            <w:pStyle w:val="TOC2"/>
            <w:rPr>
              <w:rFonts w:asciiTheme="minorHAnsi" w:eastAsiaTheme="minorEastAsia" w:hAnsiTheme="minorHAnsi" w:cstheme="minorBidi"/>
              <w:noProof/>
              <w:sz w:val="22"/>
              <w:szCs w:val="22"/>
            </w:rPr>
          </w:pPr>
          <w:hyperlink w:anchor="_Toc480558276" w:history="1">
            <w:r w:rsidRPr="004B0E68">
              <w:rPr>
                <w:rStyle w:val="Hyperlink"/>
                <w:noProof/>
              </w:rPr>
              <w:t>5.2</w:t>
            </w:r>
            <w:r>
              <w:rPr>
                <w:rFonts w:asciiTheme="minorHAnsi" w:eastAsiaTheme="minorEastAsia" w:hAnsiTheme="minorHAnsi" w:cstheme="minorBidi"/>
                <w:noProof/>
                <w:sz w:val="22"/>
                <w:szCs w:val="22"/>
              </w:rPr>
              <w:tab/>
            </w:r>
            <w:r w:rsidRPr="004B0E68">
              <w:rPr>
                <w:rStyle w:val="Hyperlink"/>
                <w:noProof/>
              </w:rPr>
              <w:t>Transport Protocol</w:t>
            </w:r>
            <w:r>
              <w:rPr>
                <w:noProof/>
                <w:webHidden/>
              </w:rPr>
              <w:tab/>
            </w:r>
            <w:r>
              <w:rPr>
                <w:noProof/>
                <w:webHidden/>
              </w:rPr>
              <w:fldChar w:fldCharType="begin"/>
            </w:r>
            <w:r>
              <w:rPr>
                <w:noProof/>
                <w:webHidden/>
              </w:rPr>
              <w:instrText xml:space="preserve"> PAGEREF _Toc480558276 \h </w:instrText>
            </w:r>
            <w:r>
              <w:rPr>
                <w:noProof/>
                <w:webHidden/>
              </w:rPr>
            </w:r>
            <w:r>
              <w:rPr>
                <w:noProof/>
                <w:webHidden/>
              </w:rPr>
              <w:fldChar w:fldCharType="separate"/>
            </w:r>
            <w:r>
              <w:rPr>
                <w:noProof/>
                <w:webHidden/>
              </w:rPr>
              <w:t>9</w:t>
            </w:r>
            <w:r>
              <w:rPr>
                <w:noProof/>
                <w:webHidden/>
              </w:rPr>
              <w:fldChar w:fldCharType="end"/>
            </w:r>
          </w:hyperlink>
        </w:p>
        <w:p w14:paraId="71E27BE5" w14:textId="576FF478" w:rsidR="00161E0E" w:rsidRDefault="00161E0E">
          <w:pPr>
            <w:pStyle w:val="TOC1"/>
            <w:rPr>
              <w:rFonts w:asciiTheme="minorHAnsi" w:eastAsiaTheme="minorEastAsia" w:hAnsiTheme="minorHAnsi" w:cstheme="minorBidi"/>
              <w:noProof/>
              <w:sz w:val="22"/>
              <w:szCs w:val="22"/>
            </w:rPr>
          </w:pPr>
          <w:hyperlink w:anchor="_Toc480558277" w:history="1">
            <w:r w:rsidRPr="004B0E68">
              <w:rPr>
                <w:rStyle w:val="Hyperlink"/>
                <w:noProof/>
              </w:rPr>
              <w:t>6</w:t>
            </w:r>
            <w:r>
              <w:rPr>
                <w:rFonts w:asciiTheme="minorHAnsi" w:eastAsiaTheme="minorEastAsia" w:hAnsiTheme="minorHAnsi" w:cstheme="minorBidi"/>
                <w:noProof/>
                <w:sz w:val="22"/>
                <w:szCs w:val="22"/>
              </w:rPr>
              <w:tab/>
            </w:r>
            <w:r w:rsidRPr="004B0E68">
              <w:rPr>
                <w:rStyle w:val="Hyperlink"/>
                <w:noProof/>
              </w:rPr>
              <w:t>Test Control Interface Messages</w:t>
            </w:r>
            <w:r>
              <w:rPr>
                <w:noProof/>
                <w:webHidden/>
              </w:rPr>
              <w:tab/>
            </w:r>
            <w:r>
              <w:rPr>
                <w:noProof/>
                <w:webHidden/>
              </w:rPr>
              <w:fldChar w:fldCharType="begin"/>
            </w:r>
            <w:r>
              <w:rPr>
                <w:noProof/>
                <w:webHidden/>
              </w:rPr>
              <w:instrText xml:space="preserve"> PAGEREF _Toc480558277 \h </w:instrText>
            </w:r>
            <w:r>
              <w:rPr>
                <w:noProof/>
                <w:webHidden/>
              </w:rPr>
            </w:r>
            <w:r>
              <w:rPr>
                <w:noProof/>
                <w:webHidden/>
              </w:rPr>
              <w:fldChar w:fldCharType="separate"/>
            </w:r>
            <w:r>
              <w:rPr>
                <w:noProof/>
                <w:webHidden/>
              </w:rPr>
              <w:t>10</w:t>
            </w:r>
            <w:r>
              <w:rPr>
                <w:noProof/>
                <w:webHidden/>
              </w:rPr>
              <w:fldChar w:fldCharType="end"/>
            </w:r>
          </w:hyperlink>
        </w:p>
        <w:p w14:paraId="18B7F395" w14:textId="137CAB0B" w:rsidR="00161E0E" w:rsidRDefault="00161E0E">
          <w:pPr>
            <w:pStyle w:val="TOC2"/>
            <w:rPr>
              <w:rFonts w:asciiTheme="minorHAnsi" w:eastAsiaTheme="minorEastAsia" w:hAnsiTheme="minorHAnsi" w:cstheme="minorBidi"/>
              <w:noProof/>
              <w:sz w:val="22"/>
              <w:szCs w:val="22"/>
            </w:rPr>
          </w:pPr>
          <w:hyperlink w:anchor="_Toc480558278" w:history="1">
            <w:r w:rsidRPr="004B0E68">
              <w:rPr>
                <w:rStyle w:val="Hyperlink"/>
                <w:noProof/>
              </w:rPr>
              <w:t>6.1</w:t>
            </w:r>
            <w:r>
              <w:rPr>
                <w:rFonts w:asciiTheme="minorHAnsi" w:eastAsiaTheme="minorEastAsia" w:hAnsiTheme="minorHAnsi" w:cstheme="minorBidi"/>
                <w:noProof/>
                <w:sz w:val="22"/>
                <w:szCs w:val="22"/>
              </w:rPr>
              <w:tab/>
            </w:r>
            <w:r w:rsidRPr="004B0E68">
              <w:rPr>
                <w:rStyle w:val="Hyperlink"/>
                <w:noProof/>
              </w:rPr>
              <w:t>Shared message structure</w:t>
            </w:r>
            <w:r>
              <w:rPr>
                <w:noProof/>
                <w:webHidden/>
              </w:rPr>
              <w:tab/>
            </w:r>
            <w:r>
              <w:rPr>
                <w:noProof/>
                <w:webHidden/>
              </w:rPr>
              <w:fldChar w:fldCharType="begin"/>
            </w:r>
            <w:r>
              <w:rPr>
                <w:noProof/>
                <w:webHidden/>
              </w:rPr>
              <w:instrText xml:space="preserve"> PAGEREF _Toc480558278 \h </w:instrText>
            </w:r>
            <w:r>
              <w:rPr>
                <w:noProof/>
                <w:webHidden/>
              </w:rPr>
            </w:r>
            <w:r>
              <w:rPr>
                <w:noProof/>
                <w:webHidden/>
              </w:rPr>
              <w:fldChar w:fldCharType="separate"/>
            </w:r>
            <w:r>
              <w:rPr>
                <w:noProof/>
                <w:webHidden/>
              </w:rPr>
              <w:t>10</w:t>
            </w:r>
            <w:r>
              <w:rPr>
                <w:noProof/>
                <w:webHidden/>
              </w:rPr>
              <w:fldChar w:fldCharType="end"/>
            </w:r>
          </w:hyperlink>
        </w:p>
        <w:p w14:paraId="64086A7A" w14:textId="33D34D12" w:rsidR="00161E0E" w:rsidRDefault="00161E0E">
          <w:pPr>
            <w:pStyle w:val="TOC2"/>
            <w:rPr>
              <w:rFonts w:asciiTheme="minorHAnsi" w:eastAsiaTheme="minorEastAsia" w:hAnsiTheme="minorHAnsi" w:cstheme="minorBidi"/>
              <w:noProof/>
              <w:sz w:val="22"/>
              <w:szCs w:val="22"/>
            </w:rPr>
          </w:pPr>
          <w:hyperlink w:anchor="_Toc480558279" w:history="1">
            <w:r w:rsidRPr="004B0E68">
              <w:rPr>
                <w:rStyle w:val="Hyperlink"/>
                <w:noProof/>
              </w:rPr>
              <w:t>6.2</w:t>
            </w:r>
            <w:r>
              <w:rPr>
                <w:rFonts w:asciiTheme="minorHAnsi" w:eastAsiaTheme="minorEastAsia" w:hAnsiTheme="minorHAnsi" w:cstheme="minorBidi"/>
                <w:noProof/>
                <w:sz w:val="22"/>
                <w:szCs w:val="22"/>
              </w:rPr>
              <w:tab/>
            </w:r>
            <w:r w:rsidRPr="004B0E68">
              <w:rPr>
                <w:rStyle w:val="Hyperlink"/>
                <w:noProof/>
              </w:rPr>
              <w:t>Test Control Interface Modules</w:t>
            </w:r>
            <w:r>
              <w:rPr>
                <w:noProof/>
                <w:webHidden/>
              </w:rPr>
              <w:tab/>
            </w:r>
            <w:r>
              <w:rPr>
                <w:noProof/>
                <w:webHidden/>
              </w:rPr>
              <w:fldChar w:fldCharType="begin"/>
            </w:r>
            <w:r>
              <w:rPr>
                <w:noProof/>
                <w:webHidden/>
              </w:rPr>
              <w:instrText xml:space="preserve"> PAGEREF _Toc480558279 \h </w:instrText>
            </w:r>
            <w:r>
              <w:rPr>
                <w:noProof/>
                <w:webHidden/>
              </w:rPr>
            </w:r>
            <w:r>
              <w:rPr>
                <w:noProof/>
                <w:webHidden/>
              </w:rPr>
              <w:fldChar w:fldCharType="separate"/>
            </w:r>
            <w:r>
              <w:rPr>
                <w:noProof/>
                <w:webHidden/>
              </w:rPr>
              <w:t>11</w:t>
            </w:r>
            <w:r>
              <w:rPr>
                <w:noProof/>
                <w:webHidden/>
              </w:rPr>
              <w:fldChar w:fldCharType="end"/>
            </w:r>
          </w:hyperlink>
        </w:p>
        <w:p w14:paraId="31E9B1DF" w14:textId="4C56A560" w:rsidR="00161E0E" w:rsidRDefault="00161E0E">
          <w:pPr>
            <w:pStyle w:val="TOC1"/>
            <w:rPr>
              <w:rFonts w:asciiTheme="minorHAnsi" w:eastAsiaTheme="minorEastAsia" w:hAnsiTheme="minorHAnsi" w:cstheme="minorBidi"/>
              <w:noProof/>
              <w:sz w:val="22"/>
              <w:szCs w:val="22"/>
            </w:rPr>
          </w:pPr>
          <w:hyperlink w:anchor="_Toc480558280" w:history="1">
            <w:r w:rsidRPr="004B0E68">
              <w:rPr>
                <w:rStyle w:val="Hyperlink"/>
                <w:rFonts w:ascii="Times New Roman" w:hAnsi="Times New Roman"/>
                <w:noProof/>
              </w:rPr>
              <w:t>7</w:t>
            </w:r>
            <w:r>
              <w:rPr>
                <w:rFonts w:asciiTheme="minorHAnsi" w:eastAsiaTheme="minorEastAsia" w:hAnsiTheme="minorHAnsi" w:cstheme="minorBidi"/>
                <w:noProof/>
                <w:sz w:val="22"/>
                <w:szCs w:val="22"/>
              </w:rPr>
              <w:tab/>
            </w:r>
            <w:r w:rsidRPr="004B0E68">
              <w:rPr>
                <w:rStyle w:val="Hyperlink"/>
                <w:rFonts w:ascii="Times New Roman" w:hAnsi="Times New Roman"/>
                <w:noProof/>
              </w:rPr>
              <w:t>Common TCI modules</w:t>
            </w:r>
            <w:r>
              <w:rPr>
                <w:noProof/>
                <w:webHidden/>
              </w:rPr>
              <w:tab/>
            </w:r>
            <w:r>
              <w:rPr>
                <w:noProof/>
                <w:webHidden/>
              </w:rPr>
              <w:fldChar w:fldCharType="begin"/>
            </w:r>
            <w:r>
              <w:rPr>
                <w:noProof/>
                <w:webHidden/>
              </w:rPr>
              <w:instrText xml:space="preserve"> PAGEREF _Toc480558280 \h </w:instrText>
            </w:r>
            <w:r>
              <w:rPr>
                <w:noProof/>
                <w:webHidden/>
              </w:rPr>
            </w:r>
            <w:r>
              <w:rPr>
                <w:noProof/>
                <w:webHidden/>
              </w:rPr>
              <w:fldChar w:fldCharType="separate"/>
            </w:r>
            <w:r>
              <w:rPr>
                <w:noProof/>
                <w:webHidden/>
              </w:rPr>
              <w:t>11</w:t>
            </w:r>
            <w:r>
              <w:rPr>
                <w:noProof/>
                <w:webHidden/>
              </w:rPr>
              <w:fldChar w:fldCharType="end"/>
            </w:r>
          </w:hyperlink>
        </w:p>
        <w:p w14:paraId="6D5992E6" w14:textId="165B7586" w:rsidR="00161E0E" w:rsidRDefault="00161E0E">
          <w:pPr>
            <w:pStyle w:val="TOC2"/>
            <w:rPr>
              <w:rFonts w:asciiTheme="minorHAnsi" w:eastAsiaTheme="minorEastAsia" w:hAnsiTheme="minorHAnsi" w:cstheme="minorBidi"/>
              <w:noProof/>
              <w:sz w:val="22"/>
              <w:szCs w:val="22"/>
            </w:rPr>
          </w:pPr>
          <w:hyperlink w:anchor="_Toc480558281" w:history="1">
            <w:r w:rsidRPr="004B0E68">
              <w:rPr>
                <w:rStyle w:val="Hyperlink"/>
                <w:rFonts w:ascii="Times New Roman" w:hAnsi="Times New Roman"/>
                <w:noProof/>
              </w:rPr>
              <w:t>7.1</w:t>
            </w:r>
            <w:r>
              <w:rPr>
                <w:rFonts w:asciiTheme="minorHAnsi" w:eastAsiaTheme="minorEastAsia" w:hAnsiTheme="minorHAnsi" w:cstheme="minorBidi"/>
                <w:noProof/>
                <w:sz w:val="22"/>
                <w:szCs w:val="22"/>
              </w:rPr>
              <w:tab/>
            </w:r>
            <w:r w:rsidRPr="004B0E68">
              <w:rPr>
                <w:rStyle w:val="Hyperlink"/>
                <w:rFonts w:ascii="Times New Roman" w:hAnsi="Times New Roman"/>
                <w:noProof/>
              </w:rPr>
              <w:t>TCIwsm module</w:t>
            </w:r>
            <w:r>
              <w:rPr>
                <w:noProof/>
                <w:webHidden/>
              </w:rPr>
              <w:tab/>
            </w:r>
            <w:r>
              <w:rPr>
                <w:noProof/>
                <w:webHidden/>
              </w:rPr>
              <w:fldChar w:fldCharType="begin"/>
            </w:r>
            <w:r>
              <w:rPr>
                <w:noProof/>
                <w:webHidden/>
              </w:rPr>
              <w:instrText xml:space="preserve"> PAGEREF _Toc480558281 \h </w:instrText>
            </w:r>
            <w:r>
              <w:rPr>
                <w:noProof/>
                <w:webHidden/>
              </w:rPr>
            </w:r>
            <w:r>
              <w:rPr>
                <w:noProof/>
                <w:webHidden/>
              </w:rPr>
              <w:fldChar w:fldCharType="separate"/>
            </w:r>
            <w:r>
              <w:rPr>
                <w:noProof/>
                <w:webHidden/>
              </w:rPr>
              <w:t>11</w:t>
            </w:r>
            <w:r>
              <w:rPr>
                <w:noProof/>
                <w:webHidden/>
              </w:rPr>
              <w:fldChar w:fldCharType="end"/>
            </w:r>
          </w:hyperlink>
        </w:p>
        <w:p w14:paraId="2065680F" w14:textId="5EFDCB59" w:rsidR="00161E0E" w:rsidRDefault="00161E0E">
          <w:pPr>
            <w:pStyle w:val="TOC3"/>
            <w:rPr>
              <w:rFonts w:asciiTheme="minorHAnsi" w:eastAsiaTheme="minorEastAsia" w:hAnsiTheme="minorHAnsi" w:cstheme="minorBidi"/>
              <w:noProof/>
              <w:sz w:val="22"/>
              <w:szCs w:val="22"/>
            </w:rPr>
          </w:pPr>
          <w:hyperlink w:anchor="_Toc480558282" w:history="1">
            <w:r w:rsidRPr="004B0E68">
              <w:rPr>
                <w:rStyle w:val="Hyperlink"/>
                <w:rFonts w:ascii="Times New Roman" w:hAnsi="Times New Roman"/>
                <w:noProof/>
              </w:rPr>
              <w:t>7.1.1</w:t>
            </w:r>
            <w:r>
              <w:rPr>
                <w:rFonts w:asciiTheme="minorHAnsi" w:eastAsiaTheme="minorEastAsia" w:hAnsiTheme="minorHAnsi" w:cstheme="minorBidi"/>
                <w:noProof/>
                <w:sz w:val="22"/>
                <w:szCs w:val="22"/>
              </w:rPr>
              <w:tab/>
            </w:r>
            <w:r w:rsidRPr="004B0E68">
              <w:rPr>
                <w:rStyle w:val="Hyperlink"/>
                <w:rFonts w:ascii="Times New Roman" w:hAnsi="Times New Roman"/>
                <w:noProof/>
              </w:rPr>
              <w:t>Request messages</w:t>
            </w:r>
            <w:r>
              <w:rPr>
                <w:noProof/>
                <w:webHidden/>
              </w:rPr>
              <w:tab/>
            </w:r>
            <w:r>
              <w:rPr>
                <w:noProof/>
                <w:webHidden/>
              </w:rPr>
              <w:fldChar w:fldCharType="begin"/>
            </w:r>
            <w:r>
              <w:rPr>
                <w:noProof/>
                <w:webHidden/>
              </w:rPr>
              <w:instrText xml:space="preserve"> PAGEREF _Toc480558282 \h </w:instrText>
            </w:r>
            <w:r>
              <w:rPr>
                <w:noProof/>
                <w:webHidden/>
              </w:rPr>
            </w:r>
            <w:r>
              <w:rPr>
                <w:noProof/>
                <w:webHidden/>
              </w:rPr>
              <w:fldChar w:fldCharType="separate"/>
            </w:r>
            <w:r>
              <w:rPr>
                <w:noProof/>
                <w:webHidden/>
              </w:rPr>
              <w:t>12</w:t>
            </w:r>
            <w:r>
              <w:rPr>
                <w:noProof/>
                <w:webHidden/>
              </w:rPr>
              <w:fldChar w:fldCharType="end"/>
            </w:r>
          </w:hyperlink>
        </w:p>
        <w:p w14:paraId="6D55CD81" w14:textId="3B60E524" w:rsidR="00161E0E" w:rsidRDefault="00161E0E">
          <w:pPr>
            <w:pStyle w:val="TOC2"/>
            <w:rPr>
              <w:rFonts w:asciiTheme="minorHAnsi" w:eastAsiaTheme="minorEastAsia" w:hAnsiTheme="minorHAnsi" w:cstheme="minorBidi"/>
              <w:noProof/>
              <w:sz w:val="22"/>
              <w:szCs w:val="22"/>
            </w:rPr>
          </w:pPr>
          <w:hyperlink w:anchor="_Toc480558283" w:history="1">
            <w:r w:rsidRPr="004B0E68">
              <w:rPr>
                <w:rStyle w:val="Hyperlink"/>
                <w:noProof/>
              </w:rPr>
              <w:t>7.2</w:t>
            </w:r>
            <w:r>
              <w:rPr>
                <w:rFonts w:asciiTheme="minorHAnsi" w:eastAsiaTheme="minorEastAsia" w:hAnsiTheme="minorHAnsi" w:cstheme="minorBidi"/>
                <w:noProof/>
                <w:sz w:val="22"/>
                <w:szCs w:val="22"/>
              </w:rPr>
              <w:tab/>
            </w:r>
            <w:r w:rsidRPr="004B0E68">
              <w:rPr>
                <w:rStyle w:val="Hyperlink"/>
                <w:noProof/>
              </w:rPr>
              <w:t>TCIip module</w:t>
            </w:r>
            <w:r>
              <w:rPr>
                <w:noProof/>
                <w:webHidden/>
              </w:rPr>
              <w:tab/>
            </w:r>
            <w:r>
              <w:rPr>
                <w:noProof/>
                <w:webHidden/>
              </w:rPr>
              <w:fldChar w:fldCharType="begin"/>
            </w:r>
            <w:r>
              <w:rPr>
                <w:noProof/>
                <w:webHidden/>
              </w:rPr>
              <w:instrText xml:space="preserve"> PAGEREF _Toc480558283 \h </w:instrText>
            </w:r>
            <w:r>
              <w:rPr>
                <w:noProof/>
                <w:webHidden/>
              </w:rPr>
            </w:r>
            <w:r>
              <w:rPr>
                <w:noProof/>
                <w:webHidden/>
              </w:rPr>
              <w:fldChar w:fldCharType="separate"/>
            </w:r>
            <w:r>
              <w:rPr>
                <w:noProof/>
                <w:webHidden/>
              </w:rPr>
              <w:t>17</w:t>
            </w:r>
            <w:r>
              <w:rPr>
                <w:noProof/>
                <w:webHidden/>
              </w:rPr>
              <w:fldChar w:fldCharType="end"/>
            </w:r>
          </w:hyperlink>
        </w:p>
        <w:p w14:paraId="0FB9C7B3" w14:textId="416D8018" w:rsidR="00161E0E" w:rsidRDefault="00161E0E">
          <w:pPr>
            <w:pStyle w:val="TOC3"/>
            <w:rPr>
              <w:rFonts w:asciiTheme="minorHAnsi" w:eastAsiaTheme="minorEastAsia" w:hAnsiTheme="minorHAnsi" w:cstheme="minorBidi"/>
              <w:noProof/>
              <w:sz w:val="22"/>
              <w:szCs w:val="22"/>
            </w:rPr>
          </w:pPr>
          <w:hyperlink w:anchor="_Toc480558284" w:history="1">
            <w:r w:rsidRPr="004B0E68">
              <w:rPr>
                <w:rStyle w:val="Hyperlink"/>
                <w:noProof/>
              </w:rPr>
              <w:t>7.2.1</w:t>
            </w:r>
            <w:r>
              <w:rPr>
                <w:rFonts w:asciiTheme="minorHAnsi" w:eastAsiaTheme="minorEastAsia" w:hAnsiTheme="minorHAnsi" w:cstheme="minorBidi"/>
                <w:noProof/>
                <w:sz w:val="22"/>
                <w:szCs w:val="22"/>
              </w:rPr>
              <w:tab/>
            </w:r>
            <w:r w:rsidRPr="004B0E68">
              <w:rPr>
                <w:rStyle w:val="Hyperlink"/>
                <w:noProof/>
              </w:rPr>
              <w:t>Request messages</w:t>
            </w:r>
            <w:r>
              <w:rPr>
                <w:noProof/>
                <w:webHidden/>
              </w:rPr>
              <w:tab/>
            </w:r>
            <w:r>
              <w:rPr>
                <w:noProof/>
                <w:webHidden/>
              </w:rPr>
              <w:fldChar w:fldCharType="begin"/>
            </w:r>
            <w:r>
              <w:rPr>
                <w:noProof/>
                <w:webHidden/>
              </w:rPr>
              <w:instrText xml:space="preserve"> PAGEREF _Toc480558284 \h </w:instrText>
            </w:r>
            <w:r>
              <w:rPr>
                <w:noProof/>
                <w:webHidden/>
              </w:rPr>
            </w:r>
            <w:r>
              <w:rPr>
                <w:noProof/>
                <w:webHidden/>
              </w:rPr>
              <w:fldChar w:fldCharType="separate"/>
            </w:r>
            <w:r>
              <w:rPr>
                <w:noProof/>
                <w:webHidden/>
              </w:rPr>
              <w:t>17</w:t>
            </w:r>
            <w:r>
              <w:rPr>
                <w:noProof/>
                <w:webHidden/>
              </w:rPr>
              <w:fldChar w:fldCharType="end"/>
            </w:r>
          </w:hyperlink>
        </w:p>
        <w:p w14:paraId="652EDEFD" w14:textId="4628C285" w:rsidR="00161E0E" w:rsidRDefault="00161E0E">
          <w:pPr>
            <w:pStyle w:val="TOC2"/>
            <w:rPr>
              <w:rFonts w:asciiTheme="minorHAnsi" w:eastAsiaTheme="minorEastAsia" w:hAnsiTheme="minorHAnsi" w:cstheme="minorBidi"/>
              <w:noProof/>
              <w:sz w:val="22"/>
              <w:szCs w:val="22"/>
            </w:rPr>
          </w:pPr>
          <w:hyperlink w:anchor="_Toc480558285" w:history="1">
            <w:r w:rsidRPr="004B0E68">
              <w:rPr>
                <w:rStyle w:val="Hyperlink"/>
                <w:noProof/>
              </w:rPr>
              <w:t>7.3</w:t>
            </w:r>
            <w:r>
              <w:rPr>
                <w:rFonts w:asciiTheme="minorHAnsi" w:eastAsiaTheme="minorEastAsia" w:hAnsiTheme="minorHAnsi" w:cstheme="minorBidi"/>
                <w:noProof/>
                <w:sz w:val="22"/>
                <w:szCs w:val="22"/>
              </w:rPr>
              <w:tab/>
            </w:r>
            <w:r w:rsidRPr="004B0E68">
              <w:rPr>
                <w:rStyle w:val="Hyperlink"/>
                <w:noProof/>
              </w:rPr>
              <w:t>Response, ResponseInfo, Indication and Exception messages</w:t>
            </w:r>
            <w:r>
              <w:rPr>
                <w:noProof/>
                <w:webHidden/>
              </w:rPr>
              <w:tab/>
            </w:r>
            <w:r>
              <w:rPr>
                <w:noProof/>
                <w:webHidden/>
              </w:rPr>
              <w:fldChar w:fldCharType="begin"/>
            </w:r>
            <w:r>
              <w:rPr>
                <w:noProof/>
                <w:webHidden/>
              </w:rPr>
              <w:instrText xml:space="preserve"> PAGEREF _Toc480558285 \h </w:instrText>
            </w:r>
            <w:r>
              <w:rPr>
                <w:noProof/>
                <w:webHidden/>
              </w:rPr>
            </w:r>
            <w:r>
              <w:rPr>
                <w:noProof/>
                <w:webHidden/>
              </w:rPr>
              <w:fldChar w:fldCharType="separate"/>
            </w:r>
            <w:r>
              <w:rPr>
                <w:noProof/>
                <w:webHidden/>
              </w:rPr>
              <w:t>21</w:t>
            </w:r>
            <w:r>
              <w:rPr>
                <w:noProof/>
                <w:webHidden/>
              </w:rPr>
              <w:fldChar w:fldCharType="end"/>
            </w:r>
          </w:hyperlink>
        </w:p>
        <w:p w14:paraId="522D7C41" w14:textId="3F2AE7BB" w:rsidR="00161E0E" w:rsidRDefault="00161E0E">
          <w:pPr>
            <w:pStyle w:val="TOC3"/>
            <w:rPr>
              <w:rFonts w:asciiTheme="minorHAnsi" w:eastAsiaTheme="minorEastAsia" w:hAnsiTheme="minorHAnsi" w:cstheme="minorBidi"/>
              <w:noProof/>
              <w:sz w:val="22"/>
              <w:szCs w:val="22"/>
            </w:rPr>
          </w:pPr>
          <w:hyperlink w:anchor="_Toc480558286" w:history="1">
            <w:r w:rsidRPr="004B0E68">
              <w:rPr>
                <w:rStyle w:val="Hyperlink"/>
                <w:noProof/>
              </w:rPr>
              <w:t>7.3.1</w:t>
            </w:r>
            <w:r>
              <w:rPr>
                <w:rFonts w:asciiTheme="minorHAnsi" w:eastAsiaTheme="minorEastAsia" w:hAnsiTheme="minorHAnsi" w:cstheme="minorBidi"/>
                <w:noProof/>
                <w:sz w:val="22"/>
                <w:szCs w:val="22"/>
              </w:rPr>
              <w:tab/>
            </w:r>
            <w:r w:rsidRPr="004B0E68">
              <w:rPr>
                <w:rStyle w:val="Hyperlink"/>
                <w:noProof/>
              </w:rPr>
              <w:t>Response messages</w:t>
            </w:r>
            <w:r>
              <w:rPr>
                <w:noProof/>
                <w:webHidden/>
              </w:rPr>
              <w:tab/>
            </w:r>
            <w:r>
              <w:rPr>
                <w:noProof/>
                <w:webHidden/>
              </w:rPr>
              <w:fldChar w:fldCharType="begin"/>
            </w:r>
            <w:r>
              <w:rPr>
                <w:noProof/>
                <w:webHidden/>
              </w:rPr>
              <w:instrText xml:space="preserve"> PAGEREF _Toc480558286 \h </w:instrText>
            </w:r>
            <w:r>
              <w:rPr>
                <w:noProof/>
                <w:webHidden/>
              </w:rPr>
            </w:r>
            <w:r>
              <w:rPr>
                <w:noProof/>
                <w:webHidden/>
              </w:rPr>
              <w:fldChar w:fldCharType="separate"/>
            </w:r>
            <w:r>
              <w:rPr>
                <w:noProof/>
                <w:webHidden/>
              </w:rPr>
              <w:t>21</w:t>
            </w:r>
            <w:r>
              <w:rPr>
                <w:noProof/>
                <w:webHidden/>
              </w:rPr>
              <w:fldChar w:fldCharType="end"/>
            </w:r>
          </w:hyperlink>
        </w:p>
        <w:p w14:paraId="3604BC7B" w14:textId="2A1EDD8B" w:rsidR="00161E0E" w:rsidRDefault="00161E0E">
          <w:pPr>
            <w:pStyle w:val="TOC3"/>
            <w:rPr>
              <w:rFonts w:asciiTheme="minorHAnsi" w:eastAsiaTheme="minorEastAsia" w:hAnsiTheme="minorHAnsi" w:cstheme="minorBidi"/>
              <w:noProof/>
              <w:sz w:val="22"/>
              <w:szCs w:val="22"/>
            </w:rPr>
          </w:pPr>
          <w:hyperlink w:anchor="_Toc480558287" w:history="1">
            <w:r w:rsidRPr="004B0E68">
              <w:rPr>
                <w:rStyle w:val="Hyperlink"/>
                <w:noProof/>
              </w:rPr>
              <w:t>7.3.2</w:t>
            </w:r>
            <w:r>
              <w:rPr>
                <w:rFonts w:asciiTheme="minorHAnsi" w:eastAsiaTheme="minorEastAsia" w:hAnsiTheme="minorHAnsi" w:cstheme="minorBidi"/>
                <w:noProof/>
                <w:sz w:val="22"/>
                <w:szCs w:val="22"/>
              </w:rPr>
              <w:tab/>
            </w:r>
            <w:r w:rsidRPr="004B0E68">
              <w:rPr>
                <w:rStyle w:val="Hyperlink"/>
                <w:noProof/>
              </w:rPr>
              <w:t>Indication messages</w:t>
            </w:r>
            <w:r>
              <w:rPr>
                <w:noProof/>
                <w:webHidden/>
              </w:rPr>
              <w:tab/>
            </w:r>
            <w:r>
              <w:rPr>
                <w:noProof/>
                <w:webHidden/>
              </w:rPr>
              <w:fldChar w:fldCharType="begin"/>
            </w:r>
            <w:r>
              <w:rPr>
                <w:noProof/>
                <w:webHidden/>
              </w:rPr>
              <w:instrText xml:space="preserve"> PAGEREF _Toc480558287 \h </w:instrText>
            </w:r>
            <w:r>
              <w:rPr>
                <w:noProof/>
                <w:webHidden/>
              </w:rPr>
            </w:r>
            <w:r>
              <w:rPr>
                <w:noProof/>
                <w:webHidden/>
              </w:rPr>
              <w:fldChar w:fldCharType="separate"/>
            </w:r>
            <w:r>
              <w:rPr>
                <w:noProof/>
                <w:webHidden/>
              </w:rPr>
              <w:t>21</w:t>
            </w:r>
            <w:r>
              <w:rPr>
                <w:noProof/>
                <w:webHidden/>
              </w:rPr>
              <w:fldChar w:fldCharType="end"/>
            </w:r>
          </w:hyperlink>
        </w:p>
        <w:p w14:paraId="6EBF7F9D" w14:textId="6D21BC72" w:rsidR="00161E0E" w:rsidRDefault="00161E0E">
          <w:pPr>
            <w:pStyle w:val="TOC3"/>
            <w:rPr>
              <w:rFonts w:asciiTheme="minorHAnsi" w:eastAsiaTheme="minorEastAsia" w:hAnsiTheme="minorHAnsi" w:cstheme="minorBidi"/>
              <w:noProof/>
              <w:sz w:val="22"/>
              <w:szCs w:val="22"/>
            </w:rPr>
          </w:pPr>
          <w:hyperlink w:anchor="_Toc480558288" w:history="1">
            <w:r w:rsidRPr="004B0E68">
              <w:rPr>
                <w:rStyle w:val="Hyperlink"/>
                <w:noProof/>
              </w:rPr>
              <w:t>7.3.3</w:t>
            </w:r>
            <w:r>
              <w:rPr>
                <w:rFonts w:asciiTheme="minorHAnsi" w:eastAsiaTheme="minorEastAsia" w:hAnsiTheme="minorHAnsi" w:cstheme="minorBidi"/>
                <w:noProof/>
                <w:sz w:val="22"/>
                <w:szCs w:val="22"/>
              </w:rPr>
              <w:tab/>
            </w:r>
            <w:r w:rsidRPr="004B0E68">
              <w:rPr>
                <w:rStyle w:val="Hyperlink"/>
                <w:noProof/>
              </w:rPr>
              <w:t>ResponseInfo messages</w:t>
            </w:r>
            <w:r>
              <w:rPr>
                <w:noProof/>
                <w:webHidden/>
              </w:rPr>
              <w:tab/>
            </w:r>
            <w:r>
              <w:rPr>
                <w:noProof/>
                <w:webHidden/>
              </w:rPr>
              <w:fldChar w:fldCharType="begin"/>
            </w:r>
            <w:r>
              <w:rPr>
                <w:noProof/>
                <w:webHidden/>
              </w:rPr>
              <w:instrText xml:space="preserve"> PAGEREF _Toc480558288 \h </w:instrText>
            </w:r>
            <w:r>
              <w:rPr>
                <w:noProof/>
                <w:webHidden/>
              </w:rPr>
            </w:r>
            <w:r>
              <w:rPr>
                <w:noProof/>
                <w:webHidden/>
              </w:rPr>
              <w:fldChar w:fldCharType="separate"/>
            </w:r>
            <w:r>
              <w:rPr>
                <w:noProof/>
                <w:webHidden/>
              </w:rPr>
              <w:t>22</w:t>
            </w:r>
            <w:r>
              <w:rPr>
                <w:noProof/>
                <w:webHidden/>
              </w:rPr>
              <w:fldChar w:fldCharType="end"/>
            </w:r>
          </w:hyperlink>
        </w:p>
        <w:p w14:paraId="438FAE6F" w14:textId="3C59D1F3" w:rsidR="00161E0E" w:rsidRDefault="00161E0E">
          <w:pPr>
            <w:pStyle w:val="TOC3"/>
            <w:rPr>
              <w:rFonts w:asciiTheme="minorHAnsi" w:eastAsiaTheme="minorEastAsia" w:hAnsiTheme="minorHAnsi" w:cstheme="minorBidi"/>
              <w:noProof/>
              <w:sz w:val="22"/>
              <w:szCs w:val="22"/>
            </w:rPr>
          </w:pPr>
          <w:hyperlink w:anchor="_Toc480558289" w:history="1">
            <w:r w:rsidRPr="004B0E68">
              <w:rPr>
                <w:rStyle w:val="Hyperlink"/>
                <w:noProof/>
              </w:rPr>
              <w:t>7.3.4</w:t>
            </w:r>
            <w:r>
              <w:rPr>
                <w:rFonts w:asciiTheme="minorHAnsi" w:eastAsiaTheme="minorEastAsia" w:hAnsiTheme="minorHAnsi" w:cstheme="minorBidi"/>
                <w:noProof/>
                <w:sz w:val="22"/>
                <w:szCs w:val="22"/>
              </w:rPr>
              <w:tab/>
            </w:r>
            <w:r w:rsidRPr="004B0E68">
              <w:rPr>
                <w:rStyle w:val="Hyperlink"/>
                <w:noProof/>
              </w:rPr>
              <w:t>Exception messages</w:t>
            </w:r>
            <w:r>
              <w:rPr>
                <w:noProof/>
                <w:webHidden/>
              </w:rPr>
              <w:tab/>
            </w:r>
            <w:r>
              <w:rPr>
                <w:noProof/>
                <w:webHidden/>
              </w:rPr>
              <w:fldChar w:fldCharType="begin"/>
            </w:r>
            <w:r>
              <w:rPr>
                <w:noProof/>
                <w:webHidden/>
              </w:rPr>
              <w:instrText xml:space="preserve"> PAGEREF _Toc480558289 \h </w:instrText>
            </w:r>
            <w:r>
              <w:rPr>
                <w:noProof/>
                <w:webHidden/>
              </w:rPr>
            </w:r>
            <w:r>
              <w:rPr>
                <w:noProof/>
                <w:webHidden/>
              </w:rPr>
              <w:fldChar w:fldCharType="separate"/>
            </w:r>
            <w:r>
              <w:rPr>
                <w:noProof/>
                <w:webHidden/>
              </w:rPr>
              <w:t>23</w:t>
            </w:r>
            <w:r>
              <w:rPr>
                <w:noProof/>
                <w:webHidden/>
              </w:rPr>
              <w:fldChar w:fldCharType="end"/>
            </w:r>
          </w:hyperlink>
        </w:p>
        <w:p w14:paraId="7A23B0A9" w14:textId="747C00D1" w:rsidR="00161E0E" w:rsidRDefault="00161E0E">
          <w:pPr>
            <w:pStyle w:val="TOC1"/>
            <w:rPr>
              <w:rFonts w:asciiTheme="minorHAnsi" w:eastAsiaTheme="minorEastAsia" w:hAnsiTheme="minorHAnsi" w:cstheme="minorBidi"/>
              <w:noProof/>
              <w:sz w:val="22"/>
              <w:szCs w:val="22"/>
            </w:rPr>
          </w:pPr>
          <w:hyperlink w:anchor="_Toc480558290" w:history="1">
            <w:r w:rsidRPr="004B0E68">
              <w:rPr>
                <w:rStyle w:val="Hyperlink"/>
                <w:noProof/>
              </w:rPr>
              <w:t>8</w:t>
            </w:r>
            <w:r>
              <w:rPr>
                <w:rFonts w:asciiTheme="minorHAnsi" w:eastAsiaTheme="minorEastAsia" w:hAnsiTheme="minorHAnsi" w:cstheme="minorBidi"/>
                <w:noProof/>
                <w:sz w:val="22"/>
                <w:szCs w:val="22"/>
              </w:rPr>
              <w:tab/>
            </w:r>
            <w:r w:rsidRPr="004B0E68">
              <w:rPr>
                <w:rStyle w:val="Hyperlink"/>
                <w:noProof/>
              </w:rPr>
              <w:t>TCI frames</w:t>
            </w:r>
            <w:r>
              <w:rPr>
                <w:noProof/>
                <w:webHidden/>
              </w:rPr>
              <w:tab/>
            </w:r>
            <w:r>
              <w:rPr>
                <w:noProof/>
                <w:webHidden/>
              </w:rPr>
              <w:fldChar w:fldCharType="begin"/>
            </w:r>
            <w:r>
              <w:rPr>
                <w:noProof/>
                <w:webHidden/>
              </w:rPr>
              <w:instrText xml:space="preserve"> PAGEREF _Toc480558290 \h </w:instrText>
            </w:r>
            <w:r>
              <w:rPr>
                <w:noProof/>
                <w:webHidden/>
              </w:rPr>
            </w:r>
            <w:r>
              <w:rPr>
                <w:noProof/>
                <w:webHidden/>
              </w:rPr>
              <w:fldChar w:fldCharType="separate"/>
            </w:r>
            <w:r>
              <w:rPr>
                <w:noProof/>
                <w:webHidden/>
              </w:rPr>
              <w:t>25</w:t>
            </w:r>
            <w:r>
              <w:rPr>
                <w:noProof/>
                <w:webHidden/>
              </w:rPr>
              <w:fldChar w:fldCharType="end"/>
            </w:r>
          </w:hyperlink>
        </w:p>
        <w:p w14:paraId="463D4984" w14:textId="1A5B23B3" w:rsidR="00161E0E" w:rsidRDefault="00161E0E">
          <w:pPr>
            <w:pStyle w:val="TOC2"/>
            <w:rPr>
              <w:rFonts w:asciiTheme="minorHAnsi" w:eastAsiaTheme="minorEastAsia" w:hAnsiTheme="minorHAnsi" w:cstheme="minorBidi"/>
              <w:noProof/>
              <w:sz w:val="22"/>
              <w:szCs w:val="22"/>
            </w:rPr>
          </w:pPr>
          <w:hyperlink w:anchor="_Toc480558291" w:history="1">
            <w:r w:rsidRPr="004B0E68">
              <w:rPr>
                <w:rStyle w:val="Hyperlink"/>
                <w:noProof/>
              </w:rPr>
              <w:t>8.1</w:t>
            </w:r>
            <w:r>
              <w:rPr>
                <w:rFonts w:asciiTheme="minorHAnsi" w:eastAsiaTheme="minorEastAsia" w:hAnsiTheme="minorHAnsi" w:cstheme="minorBidi"/>
                <w:noProof/>
                <w:sz w:val="22"/>
                <w:szCs w:val="22"/>
              </w:rPr>
              <w:tab/>
            </w:r>
            <w:r w:rsidRPr="004B0E68">
              <w:rPr>
                <w:rStyle w:val="Hyperlink"/>
                <w:noProof/>
              </w:rPr>
              <w:t>TCI80211 frame</w:t>
            </w:r>
            <w:r>
              <w:rPr>
                <w:noProof/>
                <w:webHidden/>
              </w:rPr>
              <w:tab/>
            </w:r>
            <w:r>
              <w:rPr>
                <w:noProof/>
                <w:webHidden/>
              </w:rPr>
              <w:fldChar w:fldCharType="begin"/>
            </w:r>
            <w:r>
              <w:rPr>
                <w:noProof/>
                <w:webHidden/>
              </w:rPr>
              <w:instrText xml:space="preserve"> PAGEREF _Toc480558291 \h </w:instrText>
            </w:r>
            <w:r>
              <w:rPr>
                <w:noProof/>
                <w:webHidden/>
              </w:rPr>
            </w:r>
            <w:r>
              <w:rPr>
                <w:noProof/>
                <w:webHidden/>
              </w:rPr>
              <w:fldChar w:fldCharType="separate"/>
            </w:r>
            <w:r>
              <w:rPr>
                <w:noProof/>
                <w:webHidden/>
              </w:rPr>
              <w:t>25</w:t>
            </w:r>
            <w:r>
              <w:rPr>
                <w:noProof/>
                <w:webHidden/>
              </w:rPr>
              <w:fldChar w:fldCharType="end"/>
            </w:r>
          </w:hyperlink>
        </w:p>
        <w:p w14:paraId="383A2C30" w14:textId="2C87F7DF" w:rsidR="00161E0E" w:rsidRDefault="00161E0E">
          <w:pPr>
            <w:pStyle w:val="TOC3"/>
            <w:rPr>
              <w:rFonts w:asciiTheme="minorHAnsi" w:eastAsiaTheme="minorEastAsia" w:hAnsiTheme="minorHAnsi" w:cstheme="minorBidi"/>
              <w:noProof/>
              <w:sz w:val="22"/>
              <w:szCs w:val="22"/>
            </w:rPr>
          </w:pPr>
          <w:hyperlink w:anchor="_Toc480558292" w:history="1">
            <w:r w:rsidRPr="004B0E68">
              <w:rPr>
                <w:rStyle w:val="Hyperlink"/>
                <w:noProof/>
              </w:rPr>
              <w:t>8.1.1</w:t>
            </w:r>
            <w:r>
              <w:rPr>
                <w:rFonts w:asciiTheme="minorHAnsi" w:eastAsiaTheme="minorEastAsia" w:hAnsiTheme="minorHAnsi" w:cstheme="minorBidi"/>
                <w:noProof/>
                <w:sz w:val="22"/>
                <w:szCs w:val="22"/>
              </w:rPr>
              <w:tab/>
            </w:r>
            <w:r w:rsidRPr="004B0E68">
              <w:rPr>
                <w:rStyle w:val="Hyperlink"/>
                <w:noProof/>
              </w:rPr>
              <w:t>Supported use cases</w:t>
            </w:r>
            <w:r>
              <w:rPr>
                <w:noProof/>
                <w:webHidden/>
              </w:rPr>
              <w:tab/>
            </w:r>
            <w:r>
              <w:rPr>
                <w:noProof/>
                <w:webHidden/>
              </w:rPr>
              <w:fldChar w:fldCharType="begin"/>
            </w:r>
            <w:r>
              <w:rPr>
                <w:noProof/>
                <w:webHidden/>
              </w:rPr>
              <w:instrText xml:space="preserve"> PAGEREF _Toc480558292 \h </w:instrText>
            </w:r>
            <w:r>
              <w:rPr>
                <w:noProof/>
                <w:webHidden/>
              </w:rPr>
            </w:r>
            <w:r>
              <w:rPr>
                <w:noProof/>
                <w:webHidden/>
              </w:rPr>
              <w:fldChar w:fldCharType="separate"/>
            </w:r>
            <w:r>
              <w:rPr>
                <w:noProof/>
                <w:webHidden/>
              </w:rPr>
              <w:t>25</w:t>
            </w:r>
            <w:r>
              <w:rPr>
                <w:noProof/>
                <w:webHidden/>
              </w:rPr>
              <w:fldChar w:fldCharType="end"/>
            </w:r>
          </w:hyperlink>
        </w:p>
        <w:p w14:paraId="2ABE021C" w14:textId="085BDEC3" w:rsidR="00161E0E" w:rsidRDefault="00161E0E">
          <w:pPr>
            <w:pStyle w:val="TOC3"/>
            <w:rPr>
              <w:rFonts w:asciiTheme="minorHAnsi" w:eastAsiaTheme="minorEastAsia" w:hAnsiTheme="minorHAnsi" w:cstheme="minorBidi"/>
              <w:noProof/>
              <w:sz w:val="22"/>
              <w:szCs w:val="22"/>
            </w:rPr>
          </w:pPr>
          <w:hyperlink w:anchor="_Toc480558293" w:history="1">
            <w:r w:rsidRPr="004B0E68">
              <w:rPr>
                <w:rStyle w:val="Hyperlink"/>
                <w:noProof/>
              </w:rPr>
              <w:t>8.1.2</w:t>
            </w:r>
            <w:r>
              <w:rPr>
                <w:rFonts w:asciiTheme="minorHAnsi" w:eastAsiaTheme="minorEastAsia" w:hAnsiTheme="minorHAnsi" w:cstheme="minorBidi"/>
                <w:noProof/>
                <w:sz w:val="22"/>
                <w:szCs w:val="22"/>
              </w:rPr>
              <w:tab/>
            </w:r>
            <w:r w:rsidRPr="004B0E68">
              <w:rPr>
                <w:rStyle w:val="Hyperlink"/>
                <w:noProof/>
              </w:rPr>
              <w:t>Request Messages</w:t>
            </w:r>
            <w:r>
              <w:rPr>
                <w:noProof/>
                <w:webHidden/>
              </w:rPr>
              <w:tab/>
            </w:r>
            <w:r>
              <w:rPr>
                <w:noProof/>
                <w:webHidden/>
              </w:rPr>
              <w:fldChar w:fldCharType="begin"/>
            </w:r>
            <w:r>
              <w:rPr>
                <w:noProof/>
                <w:webHidden/>
              </w:rPr>
              <w:instrText xml:space="preserve"> PAGEREF _Toc480558293 \h </w:instrText>
            </w:r>
            <w:r>
              <w:rPr>
                <w:noProof/>
                <w:webHidden/>
              </w:rPr>
            </w:r>
            <w:r>
              <w:rPr>
                <w:noProof/>
                <w:webHidden/>
              </w:rPr>
              <w:fldChar w:fldCharType="separate"/>
            </w:r>
            <w:r>
              <w:rPr>
                <w:noProof/>
                <w:webHidden/>
              </w:rPr>
              <w:t>25</w:t>
            </w:r>
            <w:r>
              <w:rPr>
                <w:noProof/>
                <w:webHidden/>
              </w:rPr>
              <w:fldChar w:fldCharType="end"/>
            </w:r>
          </w:hyperlink>
        </w:p>
        <w:p w14:paraId="5663A963" w14:textId="6B93EC64" w:rsidR="00161E0E" w:rsidRDefault="00161E0E">
          <w:pPr>
            <w:pStyle w:val="TOC3"/>
            <w:rPr>
              <w:rFonts w:asciiTheme="minorHAnsi" w:eastAsiaTheme="minorEastAsia" w:hAnsiTheme="minorHAnsi" w:cstheme="minorBidi"/>
              <w:noProof/>
              <w:sz w:val="22"/>
              <w:szCs w:val="22"/>
            </w:rPr>
          </w:pPr>
          <w:hyperlink w:anchor="_Toc480558294" w:history="1">
            <w:r w:rsidRPr="004B0E68">
              <w:rPr>
                <w:rStyle w:val="Hyperlink"/>
                <w:noProof/>
              </w:rPr>
              <w:t>8.1.3</w:t>
            </w:r>
            <w:r>
              <w:rPr>
                <w:rFonts w:asciiTheme="minorHAnsi" w:eastAsiaTheme="minorEastAsia" w:hAnsiTheme="minorHAnsi" w:cstheme="minorBidi"/>
                <w:noProof/>
                <w:sz w:val="22"/>
                <w:szCs w:val="22"/>
              </w:rPr>
              <w:tab/>
            </w:r>
            <w:r w:rsidRPr="004B0E68">
              <w:rPr>
                <w:rStyle w:val="Hyperlink"/>
                <w:noProof/>
              </w:rPr>
              <w:t>Response messages</w:t>
            </w:r>
            <w:r>
              <w:rPr>
                <w:noProof/>
                <w:webHidden/>
              </w:rPr>
              <w:tab/>
            </w:r>
            <w:r>
              <w:rPr>
                <w:noProof/>
                <w:webHidden/>
              </w:rPr>
              <w:fldChar w:fldCharType="begin"/>
            </w:r>
            <w:r>
              <w:rPr>
                <w:noProof/>
                <w:webHidden/>
              </w:rPr>
              <w:instrText xml:space="preserve"> PAGEREF _Toc480558294 \h </w:instrText>
            </w:r>
            <w:r>
              <w:rPr>
                <w:noProof/>
                <w:webHidden/>
              </w:rPr>
            </w:r>
            <w:r>
              <w:rPr>
                <w:noProof/>
                <w:webHidden/>
              </w:rPr>
              <w:fldChar w:fldCharType="separate"/>
            </w:r>
            <w:r>
              <w:rPr>
                <w:noProof/>
                <w:webHidden/>
              </w:rPr>
              <w:t>26</w:t>
            </w:r>
            <w:r>
              <w:rPr>
                <w:noProof/>
                <w:webHidden/>
              </w:rPr>
              <w:fldChar w:fldCharType="end"/>
            </w:r>
          </w:hyperlink>
        </w:p>
        <w:p w14:paraId="4866242A" w14:textId="50F400DC" w:rsidR="00161E0E" w:rsidRDefault="00161E0E">
          <w:pPr>
            <w:pStyle w:val="TOC3"/>
            <w:rPr>
              <w:rFonts w:asciiTheme="minorHAnsi" w:eastAsiaTheme="minorEastAsia" w:hAnsiTheme="minorHAnsi" w:cstheme="minorBidi"/>
              <w:noProof/>
              <w:sz w:val="22"/>
              <w:szCs w:val="22"/>
            </w:rPr>
          </w:pPr>
          <w:hyperlink w:anchor="_Toc480558295" w:history="1">
            <w:r w:rsidRPr="004B0E68">
              <w:rPr>
                <w:rStyle w:val="Hyperlink"/>
                <w:noProof/>
              </w:rPr>
              <w:t>8.1.4</w:t>
            </w:r>
            <w:r>
              <w:rPr>
                <w:rFonts w:asciiTheme="minorHAnsi" w:eastAsiaTheme="minorEastAsia" w:hAnsiTheme="minorHAnsi" w:cstheme="minorBidi"/>
                <w:noProof/>
                <w:sz w:val="22"/>
                <w:szCs w:val="22"/>
              </w:rPr>
              <w:tab/>
            </w:r>
            <w:r w:rsidRPr="004B0E68">
              <w:rPr>
                <w:rStyle w:val="Hyperlink"/>
                <w:noProof/>
              </w:rPr>
              <w:t>Indication messages</w:t>
            </w:r>
            <w:r>
              <w:rPr>
                <w:noProof/>
                <w:webHidden/>
              </w:rPr>
              <w:tab/>
            </w:r>
            <w:r>
              <w:rPr>
                <w:noProof/>
                <w:webHidden/>
              </w:rPr>
              <w:fldChar w:fldCharType="begin"/>
            </w:r>
            <w:r>
              <w:rPr>
                <w:noProof/>
                <w:webHidden/>
              </w:rPr>
              <w:instrText xml:space="preserve"> PAGEREF _Toc480558295 \h </w:instrText>
            </w:r>
            <w:r>
              <w:rPr>
                <w:noProof/>
                <w:webHidden/>
              </w:rPr>
            </w:r>
            <w:r>
              <w:rPr>
                <w:noProof/>
                <w:webHidden/>
              </w:rPr>
              <w:fldChar w:fldCharType="separate"/>
            </w:r>
            <w:r>
              <w:rPr>
                <w:noProof/>
                <w:webHidden/>
              </w:rPr>
              <w:t>26</w:t>
            </w:r>
            <w:r>
              <w:rPr>
                <w:noProof/>
                <w:webHidden/>
              </w:rPr>
              <w:fldChar w:fldCharType="end"/>
            </w:r>
          </w:hyperlink>
        </w:p>
        <w:p w14:paraId="11863A00" w14:textId="08654678" w:rsidR="00161E0E" w:rsidRDefault="00161E0E">
          <w:pPr>
            <w:pStyle w:val="TOC3"/>
            <w:rPr>
              <w:rFonts w:asciiTheme="minorHAnsi" w:eastAsiaTheme="minorEastAsia" w:hAnsiTheme="minorHAnsi" w:cstheme="minorBidi"/>
              <w:noProof/>
              <w:sz w:val="22"/>
              <w:szCs w:val="22"/>
            </w:rPr>
          </w:pPr>
          <w:hyperlink w:anchor="_Toc480558296" w:history="1">
            <w:r w:rsidRPr="004B0E68">
              <w:rPr>
                <w:rStyle w:val="Hyperlink"/>
                <w:noProof/>
              </w:rPr>
              <w:t>8.1.5</w:t>
            </w:r>
            <w:r>
              <w:rPr>
                <w:rFonts w:asciiTheme="minorHAnsi" w:eastAsiaTheme="minorEastAsia" w:hAnsiTheme="minorHAnsi" w:cstheme="minorBidi"/>
                <w:noProof/>
                <w:sz w:val="22"/>
                <w:szCs w:val="22"/>
              </w:rPr>
              <w:tab/>
            </w:r>
            <w:r w:rsidRPr="004B0E68">
              <w:rPr>
                <w:rStyle w:val="Hyperlink"/>
                <w:noProof/>
              </w:rPr>
              <w:t>Exception messages</w:t>
            </w:r>
            <w:r>
              <w:rPr>
                <w:noProof/>
                <w:webHidden/>
              </w:rPr>
              <w:tab/>
            </w:r>
            <w:r>
              <w:rPr>
                <w:noProof/>
                <w:webHidden/>
              </w:rPr>
              <w:fldChar w:fldCharType="begin"/>
            </w:r>
            <w:r>
              <w:rPr>
                <w:noProof/>
                <w:webHidden/>
              </w:rPr>
              <w:instrText xml:space="preserve"> PAGEREF _Toc480558296 \h </w:instrText>
            </w:r>
            <w:r>
              <w:rPr>
                <w:noProof/>
                <w:webHidden/>
              </w:rPr>
            </w:r>
            <w:r>
              <w:rPr>
                <w:noProof/>
                <w:webHidden/>
              </w:rPr>
              <w:fldChar w:fldCharType="separate"/>
            </w:r>
            <w:r>
              <w:rPr>
                <w:noProof/>
                <w:webHidden/>
              </w:rPr>
              <w:t>26</w:t>
            </w:r>
            <w:r>
              <w:rPr>
                <w:noProof/>
                <w:webHidden/>
              </w:rPr>
              <w:fldChar w:fldCharType="end"/>
            </w:r>
          </w:hyperlink>
        </w:p>
        <w:p w14:paraId="656BC433" w14:textId="3966E7AB" w:rsidR="00161E0E" w:rsidRDefault="00161E0E">
          <w:pPr>
            <w:pStyle w:val="TOC2"/>
            <w:rPr>
              <w:rFonts w:asciiTheme="minorHAnsi" w:eastAsiaTheme="minorEastAsia" w:hAnsiTheme="minorHAnsi" w:cstheme="minorBidi"/>
              <w:noProof/>
              <w:sz w:val="22"/>
              <w:szCs w:val="22"/>
            </w:rPr>
          </w:pPr>
          <w:hyperlink w:anchor="_Toc480558297" w:history="1">
            <w:r w:rsidRPr="004B0E68">
              <w:rPr>
                <w:rStyle w:val="Hyperlink"/>
                <w:noProof/>
              </w:rPr>
              <w:t>8.2</w:t>
            </w:r>
            <w:r>
              <w:rPr>
                <w:rFonts w:asciiTheme="minorHAnsi" w:eastAsiaTheme="minorEastAsia" w:hAnsiTheme="minorHAnsi" w:cstheme="minorBidi"/>
                <w:noProof/>
                <w:sz w:val="22"/>
                <w:szCs w:val="22"/>
              </w:rPr>
              <w:tab/>
            </w:r>
            <w:r w:rsidRPr="004B0E68">
              <w:rPr>
                <w:rStyle w:val="Hyperlink"/>
                <w:noProof/>
              </w:rPr>
              <w:t>TCI16094 frame</w:t>
            </w:r>
            <w:r>
              <w:rPr>
                <w:noProof/>
                <w:webHidden/>
              </w:rPr>
              <w:tab/>
            </w:r>
            <w:r>
              <w:rPr>
                <w:noProof/>
                <w:webHidden/>
              </w:rPr>
              <w:fldChar w:fldCharType="begin"/>
            </w:r>
            <w:r>
              <w:rPr>
                <w:noProof/>
                <w:webHidden/>
              </w:rPr>
              <w:instrText xml:space="preserve"> PAGEREF _Toc480558297 \h </w:instrText>
            </w:r>
            <w:r>
              <w:rPr>
                <w:noProof/>
                <w:webHidden/>
              </w:rPr>
            </w:r>
            <w:r>
              <w:rPr>
                <w:noProof/>
                <w:webHidden/>
              </w:rPr>
              <w:fldChar w:fldCharType="separate"/>
            </w:r>
            <w:r>
              <w:rPr>
                <w:noProof/>
                <w:webHidden/>
              </w:rPr>
              <w:t>26</w:t>
            </w:r>
            <w:r>
              <w:rPr>
                <w:noProof/>
                <w:webHidden/>
              </w:rPr>
              <w:fldChar w:fldCharType="end"/>
            </w:r>
          </w:hyperlink>
        </w:p>
        <w:p w14:paraId="7252CD30" w14:textId="3615FED2" w:rsidR="00161E0E" w:rsidRDefault="00161E0E">
          <w:pPr>
            <w:pStyle w:val="TOC3"/>
            <w:rPr>
              <w:rFonts w:asciiTheme="minorHAnsi" w:eastAsiaTheme="minorEastAsia" w:hAnsiTheme="minorHAnsi" w:cstheme="minorBidi"/>
              <w:noProof/>
              <w:sz w:val="22"/>
              <w:szCs w:val="22"/>
            </w:rPr>
          </w:pPr>
          <w:hyperlink w:anchor="_Toc480558298" w:history="1">
            <w:r w:rsidRPr="004B0E68">
              <w:rPr>
                <w:rStyle w:val="Hyperlink"/>
                <w:noProof/>
              </w:rPr>
              <w:t>8.2.1</w:t>
            </w:r>
            <w:r>
              <w:rPr>
                <w:rFonts w:asciiTheme="minorHAnsi" w:eastAsiaTheme="minorEastAsia" w:hAnsiTheme="minorHAnsi" w:cstheme="minorBidi"/>
                <w:noProof/>
                <w:sz w:val="22"/>
                <w:szCs w:val="22"/>
              </w:rPr>
              <w:tab/>
            </w:r>
            <w:r w:rsidRPr="004B0E68">
              <w:rPr>
                <w:rStyle w:val="Hyperlink"/>
                <w:noProof/>
              </w:rPr>
              <w:t>Supported use cases</w:t>
            </w:r>
            <w:r>
              <w:rPr>
                <w:noProof/>
                <w:webHidden/>
              </w:rPr>
              <w:tab/>
            </w:r>
            <w:r>
              <w:rPr>
                <w:noProof/>
                <w:webHidden/>
              </w:rPr>
              <w:fldChar w:fldCharType="begin"/>
            </w:r>
            <w:r>
              <w:rPr>
                <w:noProof/>
                <w:webHidden/>
              </w:rPr>
              <w:instrText xml:space="preserve"> PAGEREF _Toc480558298 \h </w:instrText>
            </w:r>
            <w:r>
              <w:rPr>
                <w:noProof/>
                <w:webHidden/>
              </w:rPr>
            </w:r>
            <w:r>
              <w:rPr>
                <w:noProof/>
                <w:webHidden/>
              </w:rPr>
              <w:fldChar w:fldCharType="separate"/>
            </w:r>
            <w:r>
              <w:rPr>
                <w:noProof/>
                <w:webHidden/>
              </w:rPr>
              <w:t>26</w:t>
            </w:r>
            <w:r>
              <w:rPr>
                <w:noProof/>
                <w:webHidden/>
              </w:rPr>
              <w:fldChar w:fldCharType="end"/>
            </w:r>
          </w:hyperlink>
        </w:p>
        <w:p w14:paraId="6D96A385" w14:textId="2FC671E9" w:rsidR="00161E0E" w:rsidRDefault="00161E0E">
          <w:pPr>
            <w:pStyle w:val="TOC3"/>
            <w:rPr>
              <w:rFonts w:asciiTheme="minorHAnsi" w:eastAsiaTheme="minorEastAsia" w:hAnsiTheme="minorHAnsi" w:cstheme="minorBidi"/>
              <w:noProof/>
              <w:sz w:val="22"/>
              <w:szCs w:val="22"/>
            </w:rPr>
          </w:pPr>
          <w:hyperlink w:anchor="_Toc480558299" w:history="1">
            <w:r w:rsidRPr="004B0E68">
              <w:rPr>
                <w:rStyle w:val="Hyperlink"/>
                <w:noProof/>
              </w:rPr>
              <w:t>8.2.2</w:t>
            </w:r>
            <w:r>
              <w:rPr>
                <w:rFonts w:asciiTheme="minorHAnsi" w:eastAsiaTheme="minorEastAsia" w:hAnsiTheme="minorHAnsi" w:cstheme="minorBidi"/>
                <w:noProof/>
                <w:sz w:val="22"/>
                <w:szCs w:val="22"/>
              </w:rPr>
              <w:tab/>
            </w:r>
            <w:r w:rsidRPr="004B0E68">
              <w:rPr>
                <w:rStyle w:val="Hyperlink"/>
                <w:noProof/>
              </w:rPr>
              <w:t>Request Messages</w:t>
            </w:r>
            <w:r>
              <w:rPr>
                <w:noProof/>
                <w:webHidden/>
              </w:rPr>
              <w:tab/>
            </w:r>
            <w:r>
              <w:rPr>
                <w:noProof/>
                <w:webHidden/>
              </w:rPr>
              <w:fldChar w:fldCharType="begin"/>
            </w:r>
            <w:r>
              <w:rPr>
                <w:noProof/>
                <w:webHidden/>
              </w:rPr>
              <w:instrText xml:space="preserve"> PAGEREF _Toc480558299 \h </w:instrText>
            </w:r>
            <w:r>
              <w:rPr>
                <w:noProof/>
                <w:webHidden/>
              </w:rPr>
            </w:r>
            <w:r>
              <w:rPr>
                <w:noProof/>
                <w:webHidden/>
              </w:rPr>
              <w:fldChar w:fldCharType="separate"/>
            </w:r>
            <w:r>
              <w:rPr>
                <w:noProof/>
                <w:webHidden/>
              </w:rPr>
              <w:t>27</w:t>
            </w:r>
            <w:r>
              <w:rPr>
                <w:noProof/>
                <w:webHidden/>
              </w:rPr>
              <w:fldChar w:fldCharType="end"/>
            </w:r>
          </w:hyperlink>
        </w:p>
        <w:p w14:paraId="470C1389" w14:textId="1A4C0F12" w:rsidR="00161E0E" w:rsidRDefault="00161E0E">
          <w:pPr>
            <w:pStyle w:val="TOC3"/>
            <w:rPr>
              <w:rFonts w:asciiTheme="minorHAnsi" w:eastAsiaTheme="minorEastAsia" w:hAnsiTheme="minorHAnsi" w:cstheme="minorBidi"/>
              <w:noProof/>
              <w:sz w:val="22"/>
              <w:szCs w:val="22"/>
            </w:rPr>
          </w:pPr>
          <w:hyperlink w:anchor="_Toc480558300" w:history="1">
            <w:r w:rsidRPr="004B0E68">
              <w:rPr>
                <w:rStyle w:val="Hyperlink"/>
                <w:noProof/>
              </w:rPr>
              <w:t>8.2.3</w:t>
            </w:r>
            <w:r>
              <w:rPr>
                <w:rFonts w:asciiTheme="minorHAnsi" w:eastAsiaTheme="minorEastAsia" w:hAnsiTheme="minorHAnsi" w:cstheme="minorBidi"/>
                <w:noProof/>
                <w:sz w:val="22"/>
                <w:szCs w:val="22"/>
              </w:rPr>
              <w:tab/>
            </w:r>
            <w:r w:rsidRPr="004B0E68">
              <w:rPr>
                <w:rStyle w:val="Hyperlink"/>
                <w:noProof/>
              </w:rPr>
              <w:t>Response messages</w:t>
            </w:r>
            <w:r>
              <w:rPr>
                <w:noProof/>
                <w:webHidden/>
              </w:rPr>
              <w:tab/>
            </w:r>
            <w:r>
              <w:rPr>
                <w:noProof/>
                <w:webHidden/>
              </w:rPr>
              <w:fldChar w:fldCharType="begin"/>
            </w:r>
            <w:r>
              <w:rPr>
                <w:noProof/>
                <w:webHidden/>
              </w:rPr>
              <w:instrText xml:space="preserve"> PAGEREF _Toc480558300 \h </w:instrText>
            </w:r>
            <w:r>
              <w:rPr>
                <w:noProof/>
                <w:webHidden/>
              </w:rPr>
            </w:r>
            <w:r>
              <w:rPr>
                <w:noProof/>
                <w:webHidden/>
              </w:rPr>
              <w:fldChar w:fldCharType="separate"/>
            </w:r>
            <w:r>
              <w:rPr>
                <w:noProof/>
                <w:webHidden/>
              </w:rPr>
              <w:t>28</w:t>
            </w:r>
            <w:r>
              <w:rPr>
                <w:noProof/>
                <w:webHidden/>
              </w:rPr>
              <w:fldChar w:fldCharType="end"/>
            </w:r>
          </w:hyperlink>
        </w:p>
        <w:p w14:paraId="3556501A" w14:textId="3BC3DAD6" w:rsidR="00161E0E" w:rsidRDefault="00161E0E">
          <w:pPr>
            <w:pStyle w:val="TOC3"/>
            <w:rPr>
              <w:rFonts w:asciiTheme="minorHAnsi" w:eastAsiaTheme="minorEastAsia" w:hAnsiTheme="minorHAnsi" w:cstheme="minorBidi"/>
              <w:noProof/>
              <w:sz w:val="22"/>
              <w:szCs w:val="22"/>
            </w:rPr>
          </w:pPr>
          <w:hyperlink w:anchor="_Toc480558301" w:history="1">
            <w:r w:rsidRPr="004B0E68">
              <w:rPr>
                <w:rStyle w:val="Hyperlink"/>
                <w:noProof/>
              </w:rPr>
              <w:t>8.2.4</w:t>
            </w:r>
            <w:r>
              <w:rPr>
                <w:rFonts w:asciiTheme="minorHAnsi" w:eastAsiaTheme="minorEastAsia" w:hAnsiTheme="minorHAnsi" w:cstheme="minorBidi"/>
                <w:noProof/>
                <w:sz w:val="22"/>
                <w:szCs w:val="22"/>
              </w:rPr>
              <w:tab/>
            </w:r>
            <w:r w:rsidRPr="004B0E68">
              <w:rPr>
                <w:rStyle w:val="Hyperlink"/>
                <w:noProof/>
              </w:rPr>
              <w:t>Indication messages</w:t>
            </w:r>
            <w:r>
              <w:rPr>
                <w:noProof/>
                <w:webHidden/>
              </w:rPr>
              <w:tab/>
            </w:r>
            <w:r>
              <w:rPr>
                <w:noProof/>
                <w:webHidden/>
              </w:rPr>
              <w:fldChar w:fldCharType="begin"/>
            </w:r>
            <w:r>
              <w:rPr>
                <w:noProof/>
                <w:webHidden/>
              </w:rPr>
              <w:instrText xml:space="preserve"> PAGEREF _Toc480558301 \h </w:instrText>
            </w:r>
            <w:r>
              <w:rPr>
                <w:noProof/>
                <w:webHidden/>
              </w:rPr>
            </w:r>
            <w:r>
              <w:rPr>
                <w:noProof/>
                <w:webHidden/>
              </w:rPr>
              <w:fldChar w:fldCharType="separate"/>
            </w:r>
            <w:r>
              <w:rPr>
                <w:noProof/>
                <w:webHidden/>
              </w:rPr>
              <w:t>28</w:t>
            </w:r>
            <w:r>
              <w:rPr>
                <w:noProof/>
                <w:webHidden/>
              </w:rPr>
              <w:fldChar w:fldCharType="end"/>
            </w:r>
          </w:hyperlink>
        </w:p>
        <w:p w14:paraId="4B4BCD69" w14:textId="5FCE5B63" w:rsidR="00161E0E" w:rsidRDefault="00161E0E">
          <w:pPr>
            <w:pStyle w:val="TOC3"/>
            <w:rPr>
              <w:rFonts w:asciiTheme="minorHAnsi" w:eastAsiaTheme="minorEastAsia" w:hAnsiTheme="minorHAnsi" w:cstheme="minorBidi"/>
              <w:noProof/>
              <w:sz w:val="22"/>
              <w:szCs w:val="22"/>
            </w:rPr>
          </w:pPr>
          <w:hyperlink w:anchor="_Toc480558302" w:history="1">
            <w:r w:rsidRPr="004B0E68">
              <w:rPr>
                <w:rStyle w:val="Hyperlink"/>
                <w:noProof/>
              </w:rPr>
              <w:t>8.2.5</w:t>
            </w:r>
            <w:r>
              <w:rPr>
                <w:rFonts w:asciiTheme="minorHAnsi" w:eastAsiaTheme="minorEastAsia" w:hAnsiTheme="minorHAnsi" w:cstheme="minorBidi"/>
                <w:noProof/>
                <w:sz w:val="22"/>
                <w:szCs w:val="22"/>
              </w:rPr>
              <w:tab/>
            </w:r>
            <w:r w:rsidRPr="004B0E68">
              <w:rPr>
                <w:rStyle w:val="Hyperlink"/>
                <w:noProof/>
              </w:rPr>
              <w:t>ResponseInfo messages</w:t>
            </w:r>
            <w:r>
              <w:rPr>
                <w:noProof/>
                <w:webHidden/>
              </w:rPr>
              <w:tab/>
            </w:r>
            <w:r>
              <w:rPr>
                <w:noProof/>
                <w:webHidden/>
              </w:rPr>
              <w:fldChar w:fldCharType="begin"/>
            </w:r>
            <w:r>
              <w:rPr>
                <w:noProof/>
                <w:webHidden/>
              </w:rPr>
              <w:instrText xml:space="preserve"> PAGEREF _Toc480558302 \h </w:instrText>
            </w:r>
            <w:r>
              <w:rPr>
                <w:noProof/>
                <w:webHidden/>
              </w:rPr>
            </w:r>
            <w:r>
              <w:rPr>
                <w:noProof/>
                <w:webHidden/>
              </w:rPr>
              <w:fldChar w:fldCharType="separate"/>
            </w:r>
            <w:r>
              <w:rPr>
                <w:noProof/>
                <w:webHidden/>
              </w:rPr>
              <w:t>29</w:t>
            </w:r>
            <w:r>
              <w:rPr>
                <w:noProof/>
                <w:webHidden/>
              </w:rPr>
              <w:fldChar w:fldCharType="end"/>
            </w:r>
          </w:hyperlink>
        </w:p>
        <w:p w14:paraId="3614186D" w14:textId="25EA7DBA" w:rsidR="00161E0E" w:rsidRDefault="00161E0E">
          <w:pPr>
            <w:pStyle w:val="TOC3"/>
            <w:rPr>
              <w:rFonts w:asciiTheme="minorHAnsi" w:eastAsiaTheme="minorEastAsia" w:hAnsiTheme="minorHAnsi" w:cstheme="minorBidi"/>
              <w:noProof/>
              <w:sz w:val="22"/>
              <w:szCs w:val="22"/>
            </w:rPr>
          </w:pPr>
          <w:hyperlink w:anchor="_Toc480558303" w:history="1">
            <w:r w:rsidRPr="004B0E68">
              <w:rPr>
                <w:rStyle w:val="Hyperlink"/>
                <w:noProof/>
              </w:rPr>
              <w:t>8.2.6</w:t>
            </w:r>
            <w:r>
              <w:rPr>
                <w:rFonts w:asciiTheme="minorHAnsi" w:eastAsiaTheme="minorEastAsia" w:hAnsiTheme="minorHAnsi" w:cstheme="minorBidi"/>
                <w:noProof/>
                <w:sz w:val="22"/>
                <w:szCs w:val="22"/>
              </w:rPr>
              <w:tab/>
            </w:r>
            <w:r w:rsidRPr="004B0E68">
              <w:rPr>
                <w:rStyle w:val="Hyperlink"/>
                <w:noProof/>
              </w:rPr>
              <w:t>Exception messages</w:t>
            </w:r>
            <w:r>
              <w:rPr>
                <w:noProof/>
                <w:webHidden/>
              </w:rPr>
              <w:tab/>
            </w:r>
            <w:r>
              <w:rPr>
                <w:noProof/>
                <w:webHidden/>
              </w:rPr>
              <w:fldChar w:fldCharType="begin"/>
            </w:r>
            <w:r>
              <w:rPr>
                <w:noProof/>
                <w:webHidden/>
              </w:rPr>
              <w:instrText xml:space="preserve"> PAGEREF _Toc480558303 \h </w:instrText>
            </w:r>
            <w:r>
              <w:rPr>
                <w:noProof/>
                <w:webHidden/>
              </w:rPr>
            </w:r>
            <w:r>
              <w:rPr>
                <w:noProof/>
                <w:webHidden/>
              </w:rPr>
              <w:fldChar w:fldCharType="separate"/>
            </w:r>
            <w:r>
              <w:rPr>
                <w:noProof/>
                <w:webHidden/>
              </w:rPr>
              <w:t>29</w:t>
            </w:r>
            <w:r>
              <w:rPr>
                <w:noProof/>
                <w:webHidden/>
              </w:rPr>
              <w:fldChar w:fldCharType="end"/>
            </w:r>
          </w:hyperlink>
        </w:p>
        <w:p w14:paraId="3BF9DAED" w14:textId="3A3D2A8B" w:rsidR="00161E0E" w:rsidRDefault="00161E0E">
          <w:pPr>
            <w:pStyle w:val="TOC2"/>
            <w:rPr>
              <w:rFonts w:asciiTheme="minorHAnsi" w:eastAsiaTheme="minorEastAsia" w:hAnsiTheme="minorHAnsi" w:cstheme="minorBidi"/>
              <w:noProof/>
              <w:sz w:val="22"/>
              <w:szCs w:val="22"/>
            </w:rPr>
          </w:pPr>
          <w:hyperlink w:anchor="_Toc480558304" w:history="1">
            <w:r w:rsidRPr="004B0E68">
              <w:rPr>
                <w:rStyle w:val="Hyperlink"/>
                <w:noProof/>
              </w:rPr>
              <w:t>8.3</w:t>
            </w:r>
            <w:r>
              <w:rPr>
                <w:rFonts w:asciiTheme="minorHAnsi" w:eastAsiaTheme="minorEastAsia" w:hAnsiTheme="minorHAnsi" w:cstheme="minorBidi"/>
                <w:noProof/>
                <w:sz w:val="22"/>
                <w:szCs w:val="22"/>
              </w:rPr>
              <w:tab/>
            </w:r>
            <w:r w:rsidRPr="004B0E68">
              <w:rPr>
                <w:rStyle w:val="Hyperlink"/>
                <w:noProof/>
              </w:rPr>
              <w:t>TCI16093 frame</w:t>
            </w:r>
            <w:r>
              <w:rPr>
                <w:noProof/>
                <w:webHidden/>
              </w:rPr>
              <w:tab/>
            </w:r>
            <w:r>
              <w:rPr>
                <w:noProof/>
                <w:webHidden/>
              </w:rPr>
              <w:fldChar w:fldCharType="begin"/>
            </w:r>
            <w:r>
              <w:rPr>
                <w:noProof/>
                <w:webHidden/>
              </w:rPr>
              <w:instrText xml:space="preserve"> PAGEREF _Toc480558304 \h </w:instrText>
            </w:r>
            <w:r>
              <w:rPr>
                <w:noProof/>
                <w:webHidden/>
              </w:rPr>
            </w:r>
            <w:r>
              <w:rPr>
                <w:noProof/>
                <w:webHidden/>
              </w:rPr>
              <w:fldChar w:fldCharType="separate"/>
            </w:r>
            <w:r>
              <w:rPr>
                <w:noProof/>
                <w:webHidden/>
              </w:rPr>
              <w:t>29</w:t>
            </w:r>
            <w:r>
              <w:rPr>
                <w:noProof/>
                <w:webHidden/>
              </w:rPr>
              <w:fldChar w:fldCharType="end"/>
            </w:r>
          </w:hyperlink>
        </w:p>
        <w:p w14:paraId="7B507AF4" w14:textId="7F649791" w:rsidR="00161E0E" w:rsidRDefault="00161E0E">
          <w:pPr>
            <w:pStyle w:val="TOC3"/>
            <w:rPr>
              <w:rFonts w:asciiTheme="minorHAnsi" w:eastAsiaTheme="minorEastAsia" w:hAnsiTheme="minorHAnsi" w:cstheme="minorBidi"/>
              <w:noProof/>
              <w:sz w:val="22"/>
              <w:szCs w:val="22"/>
            </w:rPr>
          </w:pPr>
          <w:hyperlink w:anchor="_Toc480558305" w:history="1">
            <w:r w:rsidRPr="004B0E68">
              <w:rPr>
                <w:rStyle w:val="Hyperlink"/>
                <w:noProof/>
              </w:rPr>
              <w:t>8.3.1</w:t>
            </w:r>
            <w:r>
              <w:rPr>
                <w:rFonts w:asciiTheme="minorHAnsi" w:eastAsiaTheme="minorEastAsia" w:hAnsiTheme="minorHAnsi" w:cstheme="minorBidi"/>
                <w:noProof/>
                <w:sz w:val="22"/>
                <w:szCs w:val="22"/>
              </w:rPr>
              <w:tab/>
            </w:r>
            <w:r w:rsidRPr="004B0E68">
              <w:rPr>
                <w:rStyle w:val="Hyperlink"/>
                <w:noProof/>
              </w:rPr>
              <w:t>Supported use cases</w:t>
            </w:r>
            <w:r>
              <w:rPr>
                <w:noProof/>
                <w:webHidden/>
              </w:rPr>
              <w:tab/>
            </w:r>
            <w:r>
              <w:rPr>
                <w:noProof/>
                <w:webHidden/>
              </w:rPr>
              <w:fldChar w:fldCharType="begin"/>
            </w:r>
            <w:r>
              <w:rPr>
                <w:noProof/>
                <w:webHidden/>
              </w:rPr>
              <w:instrText xml:space="preserve"> PAGEREF _Toc480558305 \h </w:instrText>
            </w:r>
            <w:r>
              <w:rPr>
                <w:noProof/>
                <w:webHidden/>
              </w:rPr>
            </w:r>
            <w:r>
              <w:rPr>
                <w:noProof/>
                <w:webHidden/>
              </w:rPr>
              <w:fldChar w:fldCharType="separate"/>
            </w:r>
            <w:r>
              <w:rPr>
                <w:noProof/>
                <w:webHidden/>
              </w:rPr>
              <w:t>29</w:t>
            </w:r>
            <w:r>
              <w:rPr>
                <w:noProof/>
                <w:webHidden/>
              </w:rPr>
              <w:fldChar w:fldCharType="end"/>
            </w:r>
          </w:hyperlink>
        </w:p>
        <w:p w14:paraId="5989E012" w14:textId="2831BF7E" w:rsidR="00161E0E" w:rsidRDefault="00161E0E">
          <w:pPr>
            <w:pStyle w:val="TOC3"/>
            <w:rPr>
              <w:rFonts w:asciiTheme="minorHAnsi" w:eastAsiaTheme="minorEastAsia" w:hAnsiTheme="minorHAnsi" w:cstheme="minorBidi"/>
              <w:noProof/>
              <w:sz w:val="22"/>
              <w:szCs w:val="22"/>
            </w:rPr>
          </w:pPr>
          <w:hyperlink w:anchor="_Toc480558306" w:history="1">
            <w:r w:rsidRPr="004B0E68">
              <w:rPr>
                <w:rStyle w:val="Hyperlink"/>
                <w:noProof/>
              </w:rPr>
              <w:t>8.3.2</w:t>
            </w:r>
            <w:r>
              <w:rPr>
                <w:rFonts w:asciiTheme="minorHAnsi" w:eastAsiaTheme="minorEastAsia" w:hAnsiTheme="minorHAnsi" w:cstheme="minorBidi"/>
                <w:noProof/>
                <w:sz w:val="22"/>
                <w:szCs w:val="22"/>
              </w:rPr>
              <w:tab/>
            </w:r>
            <w:r w:rsidRPr="004B0E68">
              <w:rPr>
                <w:rStyle w:val="Hyperlink"/>
                <w:noProof/>
              </w:rPr>
              <w:t>Request messages</w:t>
            </w:r>
            <w:r>
              <w:rPr>
                <w:noProof/>
                <w:webHidden/>
              </w:rPr>
              <w:tab/>
            </w:r>
            <w:r>
              <w:rPr>
                <w:noProof/>
                <w:webHidden/>
              </w:rPr>
              <w:fldChar w:fldCharType="begin"/>
            </w:r>
            <w:r>
              <w:rPr>
                <w:noProof/>
                <w:webHidden/>
              </w:rPr>
              <w:instrText xml:space="preserve"> PAGEREF _Toc480558306 \h </w:instrText>
            </w:r>
            <w:r>
              <w:rPr>
                <w:noProof/>
                <w:webHidden/>
              </w:rPr>
            </w:r>
            <w:r>
              <w:rPr>
                <w:noProof/>
                <w:webHidden/>
              </w:rPr>
              <w:fldChar w:fldCharType="separate"/>
            </w:r>
            <w:r>
              <w:rPr>
                <w:noProof/>
                <w:webHidden/>
              </w:rPr>
              <w:t>31</w:t>
            </w:r>
            <w:r>
              <w:rPr>
                <w:noProof/>
                <w:webHidden/>
              </w:rPr>
              <w:fldChar w:fldCharType="end"/>
            </w:r>
          </w:hyperlink>
        </w:p>
        <w:p w14:paraId="1965EF14" w14:textId="79832560" w:rsidR="00161E0E" w:rsidRDefault="00161E0E">
          <w:pPr>
            <w:pStyle w:val="TOC3"/>
            <w:rPr>
              <w:rFonts w:asciiTheme="minorHAnsi" w:eastAsiaTheme="minorEastAsia" w:hAnsiTheme="minorHAnsi" w:cstheme="minorBidi"/>
              <w:noProof/>
              <w:sz w:val="22"/>
              <w:szCs w:val="22"/>
            </w:rPr>
          </w:pPr>
          <w:hyperlink w:anchor="_Toc480558307" w:history="1">
            <w:r w:rsidRPr="004B0E68">
              <w:rPr>
                <w:rStyle w:val="Hyperlink"/>
                <w:noProof/>
              </w:rPr>
              <w:t>8.3.3</w:t>
            </w:r>
            <w:r>
              <w:rPr>
                <w:rFonts w:asciiTheme="minorHAnsi" w:eastAsiaTheme="minorEastAsia" w:hAnsiTheme="minorHAnsi" w:cstheme="minorBidi"/>
                <w:noProof/>
                <w:sz w:val="22"/>
                <w:szCs w:val="22"/>
              </w:rPr>
              <w:tab/>
            </w:r>
            <w:r w:rsidRPr="004B0E68">
              <w:rPr>
                <w:rStyle w:val="Hyperlink"/>
                <w:noProof/>
              </w:rPr>
              <w:t>Response messages</w:t>
            </w:r>
            <w:r>
              <w:rPr>
                <w:noProof/>
                <w:webHidden/>
              </w:rPr>
              <w:tab/>
            </w:r>
            <w:r>
              <w:rPr>
                <w:noProof/>
                <w:webHidden/>
              </w:rPr>
              <w:fldChar w:fldCharType="begin"/>
            </w:r>
            <w:r>
              <w:rPr>
                <w:noProof/>
                <w:webHidden/>
              </w:rPr>
              <w:instrText xml:space="preserve"> PAGEREF _Toc480558307 \h </w:instrText>
            </w:r>
            <w:r>
              <w:rPr>
                <w:noProof/>
                <w:webHidden/>
              </w:rPr>
            </w:r>
            <w:r>
              <w:rPr>
                <w:noProof/>
                <w:webHidden/>
              </w:rPr>
              <w:fldChar w:fldCharType="separate"/>
            </w:r>
            <w:r>
              <w:rPr>
                <w:noProof/>
                <w:webHidden/>
              </w:rPr>
              <w:t>32</w:t>
            </w:r>
            <w:r>
              <w:rPr>
                <w:noProof/>
                <w:webHidden/>
              </w:rPr>
              <w:fldChar w:fldCharType="end"/>
            </w:r>
          </w:hyperlink>
        </w:p>
        <w:p w14:paraId="76919240" w14:textId="46C4CEBC" w:rsidR="00161E0E" w:rsidRDefault="00161E0E">
          <w:pPr>
            <w:pStyle w:val="TOC3"/>
            <w:rPr>
              <w:rFonts w:asciiTheme="minorHAnsi" w:eastAsiaTheme="minorEastAsia" w:hAnsiTheme="minorHAnsi" w:cstheme="minorBidi"/>
              <w:noProof/>
              <w:sz w:val="22"/>
              <w:szCs w:val="22"/>
            </w:rPr>
          </w:pPr>
          <w:hyperlink w:anchor="_Toc480558308" w:history="1">
            <w:r w:rsidRPr="004B0E68">
              <w:rPr>
                <w:rStyle w:val="Hyperlink"/>
                <w:noProof/>
              </w:rPr>
              <w:t>8.3.4</w:t>
            </w:r>
            <w:r>
              <w:rPr>
                <w:rFonts w:asciiTheme="minorHAnsi" w:eastAsiaTheme="minorEastAsia" w:hAnsiTheme="minorHAnsi" w:cstheme="minorBidi"/>
                <w:noProof/>
                <w:sz w:val="22"/>
                <w:szCs w:val="22"/>
              </w:rPr>
              <w:tab/>
            </w:r>
            <w:r w:rsidRPr="004B0E68">
              <w:rPr>
                <w:rStyle w:val="Hyperlink"/>
                <w:noProof/>
              </w:rPr>
              <w:t>Indication messages</w:t>
            </w:r>
            <w:r>
              <w:rPr>
                <w:noProof/>
                <w:webHidden/>
              </w:rPr>
              <w:tab/>
            </w:r>
            <w:r>
              <w:rPr>
                <w:noProof/>
                <w:webHidden/>
              </w:rPr>
              <w:fldChar w:fldCharType="begin"/>
            </w:r>
            <w:r>
              <w:rPr>
                <w:noProof/>
                <w:webHidden/>
              </w:rPr>
              <w:instrText xml:space="preserve"> PAGEREF _Toc480558308 \h </w:instrText>
            </w:r>
            <w:r>
              <w:rPr>
                <w:noProof/>
                <w:webHidden/>
              </w:rPr>
            </w:r>
            <w:r>
              <w:rPr>
                <w:noProof/>
                <w:webHidden/>
              </w:rPr>
              <w:fldChar w:fldCharType="separate"/>
            </w:r>
            <w:r>
              <w:rPr>
                <w:noProof/>
                <w:webHidden/>
              </w:rPr>
              <w:t>32</w:t>
            </w:r>
            <w:r>
              <w:rPr>
                <w:noProof/>
                <w:webHidden/>
              </w:rPr>
              <w:fldChar w:fldCharType="end"/>
            </w:r>
          </w:hyperlink>
        </w:p>
        <w:p w14:paraId="49A4A619" w14:textId="6F450456" w:rsidR="00161E0E" w:rsidRDefault="00161E0E">
          <w:pPr>
            <w:pStyle w:val="TOC3"/>
            <w:rPr>
              <w:rFonts w:asciiTheme="minorHAnsi" w:eastAsiaTheme="minorEastAsia" w:hAnsiTheme="minorHAnsi" w:cstheme="minorBidi"/>
              <w:noProof/>
              <w:sz w:val="22"/>
              <w:szCs w:val="22"/>
            </w:rPr>
          </w:pPr>
          <w:hyperlink w:anchor="_Toc480558309" w:history="1">
            <w:r w:rsidRPr="004B0E68">
              <w:rPr>
                <w:rStyle w:val="Hyperlink"/>
                <w:noProof/>
              </w:rPr>
              <w:t>8.3.5</w:t>
            </w:r>
            <w:r>
              <w:rPr>
                <w:rFonts w:asciiTheme="minorHAnsi" w:eastAsiaTheme="minorEastAsia" w:hAnsiTheme="minorHAnsi" w:cstheme="minorBidi"/>
                <w:noProof/>
                <w:sz w:val="22"/>
                <w:szCs w:val="22"/>
              </w:rPr>
              <w:tab/>
            </w:r>
            <w:r w:rsidRPr="004B0E68">
              <w:rPr>
                <w:rStyle w:val="Hyperlink"/>
                <w:noProof/>
              </w:rPr>
              <w:t>ResponseInfo messages</w:t>
            </w:r>
            <w:r>
              <w:rPr>
                <w:noProof/>
                <w:webHidden/>
              </w:rPr>
              <w:tab/>
            </w:r>
            <w:r>
              <w:rPr>
                <w:noProof/>
                <w:webHidden/>
              </w:rPr>
              <w:fldChar w:fldCharType="begin"/>
            </w:r>
            <w:r>
              <w:rPr>
                <w:noProof/>
                <w:webHidden/>
              </w:rPr>
              <w:instrText xml:space="preserve"> PAGEREF _Toc480558309 \h </w:instrText>
            </w:r>
            <w:r>
              <w:rPr>
                <w:noProof/>
                <w:webHidden/>
              </w:rPr>
            </w:r>
            <w:r>
              <w:rPr>
                <w:noProof/>
                <w:webHidden/>
              </w:rPr>
              <w:fldChar w:fldCharType="separate"/>
            </w:r>
            <w:r>
              <w:rPr>
                <w:noProof/>
                <w:webHidden/>
              </w:rPr>
              <w:t>33</w:t>
            </w:r>
            <w:r>
              <w:rPr>
                <w:noProof/>
                <w:webHidden/>
              </w:rPr>
              <w:fldChar w:fldCharType="end"/>
            </w:r>
          </w:hyperlink>
        </w:p>
        <w:p w14:paraId="4C84E8DE" w14:textId="13AFA7F7" w:rsidR="00161E0E" w:rsidRDefault="00161E0E">
          <w:pPr>
            <w:pStyle w:val="TOC3"/>
            <w:rPr>
              <w:rFonts w:asciiTheme="minorHAnsi" w:eastAsiaTheme="minorEastAsia" w:hAnsiTheme="minorHAnsi" w:cstheme="minorBidi"/>
              <w:noProof/>
              <w:sz w:val="22"/>
              <w:szCs w:val="22"/>
            </w:rPr>
          </w:pPr>
          <w:hyperlink w:anchor="_Toc480558310" w:history="1">
            <w:r w:rsidRPr="004B0E68">
              <w:rPr>
                <w:rStyle w:val="Hyperlink"/>
                <w:noProof/>
              </w:rPr>
              <w:t>8.3.6</w:t>
            </w:r>
            <w:r>
              <w:rPr>
                <w:rFonts w:asciiTheme="minorHAnsi" w:eastAsiaTheme="minorEastAsia" w:hAnsiTheme="minorHAnsi" w:cstheme="minorBidi"/>
                <w:noProof/>
                <w:sz w:val="22"/>
                <w:szCs w:val="22"/>
              </w:rPr>
              <w:tab/>
            </w:r>
            <w:r w:rsidRPr="004B0E68">
              <w:rPr>
                <w:rStyle w:val="Hyperlink"/>
                <w:noProof/>
              </w:rPr>
              <w:t>Exception messages</w:t>
            </w:r>
            <w:r>
              <w:rPr>
                <w:noProof/>
                <w:webHidden/>
              </w:rPr>
              <w:tab/>
            </w:r>
            <w:r>
              <w:rPr>
                <w:noProof/>
                <w:webHidden/>
              </w:rPr>
              <w:fldChar w:fldCharType="begin"/>
            </w:r>
            <w:r>
              <w:rPr>
                <w:noProof/>
                <w:webHidden/>
              </w:rPr>
              <w:instrText xml:space="preserve"> PAGEREF _Toc480558310 \h </w:instrText>
            </w:r>
            <w:r>
              <w:rPr>
                <w:noProof/>
                <w:webHidden/>
              </w:rPr>
            </w:r>
            <w:r>
              <w:rPr>
                <w:noProof/>
                <w:webHidden/>
              </w:rPr>
              <w:fldChar w:fldCharType="separate"/>
            </w:r>
            <w:r>
              <w:rPr>
                <w:noProof/>
                <w:webHidden/>
              </w:rPr>
              <w:t>33</w:t>
            </w:r>
            <w:r>
              <w:rPr>
                <w:noProof/>
                <w:webHidden/>
              </w:rPr>
              <w:fldChar w:fldCharType="end"/>
            </w:r>
          </w:hyperlink>
        </w:p>
        <w:p w14:paraId="21E67A0C" w14:textId="1B27B34B" w:rsidR="00161E0E" w:rsidRDefault="00161E0E">
          <w:pPr>
            <w:pStyle w:val="TOC2"/>
            <w:rPr>
              <w:rFonts w:asciiTheme="minorHAnsi" w:eastAsiaTheme="minorEastAsia" w:hAnsiTheme="minorHAnsi" w:cstheme="minorBidi"/>
              <w:noProof/>
              <w:sz w:val="22"/>
              <w:szCs w:val="22"/>
            </w:rPr>
          </w:pPr>
          <w:hyperlink w:anchor="_Toc480558311" w:history="1">
            <w:r w:rsidRPr="004B0E68">
              <w:rPr>
                <w:rStyle w:val="Hyperlink"/>
                <w:noProof/>
              </w:rPr>
              <w:t>8.4</w:t>
            </w:r>
            <w:r>
              <w:rPr>
                <w:rFonts w:asciiTheme="minorHAnsi" w:eastAsiaTheme="minorEastAsia" w:hAnsiTheme="minorHAnsi" w:cstheme="minorBidi"/>
                <w:noProof/>
                <w:sz w:val="22"/>
                <w:szCs w:val="22"/>
              </w:rPr>
              <w:tab/>
            </w:r>
            <w:r w:rsidRPr="004B0E68">
              <w:rPr>
                <w:rStyle w:val="Hyperlink"/>
                <w:noProof/>
              </w:rPr>
              <w:t>TCI29451 frame</w:t>
            </w:r>
            <w:r>
              <w:rPr>
                <w:noProof/>
                <w:webHidden/>
              </w:rPr>
              <w:tab/>
            </w:r>
            <w:r>
              <w:rPr>
                <w:noProof/>
                <w:webHidden/>
              </w:rPr>
              <w:fldChar w:fldCharType="begin"/>
            </w:r>
            <w:r>
              <w:rPr>
                <w:noProof/>
                <w:webHidden/>
              </w:rPr>
              <w:instrText xml:space="preserve"> PAGEREF _Toc480558311 \h </w:instrText>
            </w:r>
            <w:r>
              <w:rPr>
                <w:noProof/>
                <w:webHidden/>
              </w:rPr>
            </w:r>
            <w:r>
              <w:rPr>
                <w:noProof/>
                <w:webHidden/>
              </w:rPr>
              <w:fldChar w:fldCharType="separate"/>
            </w:r>
            <w:r>
              <w:rPr>
                <w:noProof/>
                <w:webHidden/>
              </w:rPr>
              <w:t>34</w:t>
            </w:r>
            <w:r>
              <w:rPr>
                <w:noProof/>
                <w:webHidden/>
              </w:rPr>
              <w:fldChar w:fldCharType="end"/>
            </w:r>
          </w:hyperlink>
        </w:p>
        <w:p w14:paraId="21E4D955" w14:textId="790C4DBB" w:rsidR="00161E0E" w:rsidRDefault="00161E0E">
          <w:pPr>
            <w:pStyle w:val="TOC3"/>
            <w:rPr>
              <w:rFonts w:asciiTheme="minorHAnsi" w:eastAsiaTheme="minorEastAsia" w:hAnsiTheme="minorHAnsi" w:cstheme="minorBidi"/>
              <w:noProof/>
              <w:sz w:val="22"/>
              <w:szCs w:val="22"/>
            </w:rPr>
          </w:pPr>
          <w:hyperlink w:anchor="_Toc480558312" w:history="1">
            <w:r w:rsidRPr="004B0E68">
              <w:rPr>
                <w:rStyle w:val="Hyperlink"/>
                <w:noProof/>
              </w:rPr>
              <w:t>8.4.1</w:t>
            </w:r>
            <w:r>
              <w:rPr>
                <w:rFonts w:asciiTheme="minorHAnsi" w:eastAsiaTheme="minorEastAsia" w:hAnsiTheme="minorHAnsi" w:cstheme="minorBidi"/>
                <w:noProof/>
                <w:sz w:val="22"/>
                <w:szCs w:val="22"/>
              </w:rPr>
              <w:tab/>
            </w:r>
            <w:r w:rsidRPr="004B0E68">
              <w:rPr>
                <w:rStyle w:val="Hyperlink"/>
                <w:noProof/>
              </w:rPr>
              <w:t>Request messages</w:t>
            </w:r>
            <w:r>
              <w:rPr>
                <w:noProof/>
                <w:webHidden/>
              </w:rPr>
              <w:tab/>
            </w:r>
            <w:r>
              <w:rPr>
                <w:noProof/>
                <w:webHidden/>
              </w:rPr>
              <w:fldChar w:fldCharType="begin"/>
            </w:r>
            <w:r>
              <w:rPr>
                <w:noProof/>
                <w:webHidden/>
              </w:rPr>
              <w:instrText xml:space="preserve"> PAGEREF _Toc480558312 \h </w:instrText>
            </w:r>
            <w:r>
              <w:rPr>
                <w:noProof/>
                <w:webHidden/>
              </w:rPr>
            </w:r>
            <w:r>
              <w:rPr>
                <w:noProof/>
                <w:webHidden/>
              </w:rPr>
              <w:fldChar w:fldCharType="separate"/>
            </w:r>
            <w:r>
              <w:rPr>
                <w:noProof/>
                <w:webHidden/>
              </w:rPr>
              <w:t>35</w:t>
            </w:r>
            <w:r>
              <w:rPr>
                <w:noProof/>
                <w:webHidden/>
              </w:rPr>
              <w:fldChar w:fldCharType="end"/>
            </w:r>
          </w:hyperlink>
        </w:p>
        <w:p w14:paraId="6372437B" w14:textId="027BCF1E" w:rsidR="00161E0E" w:rsidRDefault="00161E0E">
          <w:pPr>
            <w:pStyle w:val="TOC3"/>
            <w:rPr>
              <w:rFonts w:asciiTheme="minorHAnsi" w:eastAsiaTheme="minorEastAsia" w:hAnsiTheme="minorHAnsi" w:cstheme="minorBidi"/>
              <w:noProof/>
              <w:sz w:val="22"/>
              <w:szCs w:val="22"/>
            </w:rPr>
          </w:pPr>
          <w:hyperlink w:anchor="_Toc480558313" w:history="1">
            <w:r w:rsidRPr="004B0E68">
              <w:rPr>
                <w:rStyle w:val="Hyperlink"/>
                <w:noProof/>
              </w:rPr>
              <w:t>8.4.2</w:t>
            </w:r>
            <w:r>
              <w:rPr>
                <w:rFonts w:asciiTheme="minorHAnsi" w:eastAsiaTheme="minorEastAsia" w:hAnsiTheme="minorHAnsi" w:cstheme="minorBidi"/>
                <w:noProof/>
                <w:sz w:val="22"/>
                <w:szCs w:val="22"/>
              </w:rPr>
              <w:tab/>
            </w:r>
            <w:r w:rsidRPr="004B0E68">
              <w:rPr>
                <w:rStyle w:val="Hyperlink"/>
                <w:noProof/>
              </w:rPr>
              <w:t>Response messages</w:t>
            </w:r>
            <w:r>
              <w:rPr>
                <w:noProof/>
                <w:webHidden/>
              </w:rPr>
              <w:tab/>
            </w:r>
            <w:r>
              <w:rPr>
                <w:noProof/>
                <w:webHidden/>
              </w:rPr>
              <w:fldChar w:fldCharType="begin"/>
            </w:r>
            <w:r>
              <w:rPr>
                <w:noProof/>
                <w:webHidden/>
              </w:rPr>
              <w:instrText xml:space="preserve"> PAGEREF _Toc480558313 \h </w:instrText>
            </w:r>
            <w:r>
              <w:rPr>
                <w:noProof/>
                <w:webHidden/>
              </w:rPr>
            </w:r>
            <w:r>
              <w:rPr>
                <w:noProof/>
                <w:webHidden/>
              </w:rPr>
              <w:fldChar w:fldCharType="separate"/>
            </w:r>
            <w:r>
              <w:rPr>
                <w:noProof/>
                <w:webHidden/>
              </w:rPr>
              <w:t>40</w:t>
            </w:r>
            <w:r>
              <w:rPr>
                <w:noProof/>
                <w:webHidden/>
              </w:rPr>
              <w:fldChar w:fldCharType="end"/>
            </w:r>
          </w:hyperlink>
        </w:p>
        <w:p w14:paraId="3193A8F7" w14:textId="21100B7E" w:rsidR="00161E0E" w:rsidRDefault="00161E0E">
          <w:pPr>
            <w:pStyle w:val="TOC3"/>
            <w:rPr>
              <w:rFonts w:asciiTheme="minorHAnsi" w:eastAsiaTheme="minorEastAsia" w:hAnsiTheme="minorHAnsi" w:cstheme="minorBidi"/>
              <w:noProof/>
              <w:sz w:val="22"/>
              <w:szCs w:val="22"/>
            </w:rPr>
          </w:pPr>
          <w:hyperlink w:anchor="_Toc480558314" w:history="1">
            <w:r w:rsidRPr="004B0E68">
              <w:rPr>
                <w:rStyle w:val="Hyperlink"/>
                <w:noProof/>
              </w:rPr>
              <w:t>8.4.3</w:t>
            </w:r>
            <w:r>
              <w:rPr>
                <w:rFonts w:asciiTheme="minorHAnsi" w:eastAsiaTheme="minorEastAsia" w:hAnsiTheme="minorHAnsi" w:cstheme="minorBidi"/>
                <w:noProof/>
                <w:sz w:val="22"/>
                <w:szCs w:val="22"/>
              </w:rPr>
              <w:tab/>
            </w:r>
            <w:r w:rsidRPr="004B0E68">
              <w:rPr>
                <w:rStyle w:val="Hyperlink"/>
                <w:noProof/>
              </w:rPr>
              <w:t>Indication messages</w:t>
            </w:r>
            <w:r>
              <w:rPr>
                <w:noProof/>
                <w:webHidden/>
              </w:rPr>
              <w:tab/>
            </w:r>
            <w:r>
              <w:rPr>
                <w:noProof/>
                <w:webHidden/>
              </w:rPr>
              <w:fldChar w:fldCharType="begin"/>
            </w:r>
            <w:r>
              <w:rPr>
                <w:noProof/>
                <w:webHidden/>
              </w:rPr>
              <w:instrText xml:space="preserve"> PAGEREF _Toc480558314 \h </w:instrText>
            </w:r>
            <w:r>
              <w:rPr>
                <w:noProof/>
                <w:webHidden/>
              </w:rPr>
            </w:r>
            <w:r>
              <w:rPr>
                <w:noProof/>
                <w:webHidden/>
              </w:rPr>
              <w:fldChar w:fldCharType="separate"/>
            </w:r>
            <w:r>
              <w:rPr>
                <w:noProof/>
                <w:webHidden/>
              </w:rPr>
              <w:t>40</w:t>
            </w:r>
            <w:r>
              <w:rPr>
                <w:noProof/>
                <w:webHidden/>
              </w:rPr>
              <w:fldChar w:fldCharType="end"/>
            </w:r>
          </w:hyperlink>
        </w:p>
        <w:p w14:paraId="08C5D90F" w14:textId="296B95E0" w:rsidR="00161E0E" w:rsidRDefault="00161E0E">
          <w:pPr>
            <w:pStyle w:val="TOC3"/>
            <w:rPr>
              <w:rFonts w:asciiTheme="minorHAnsi" w:eastAsiaTheme="minorEastAsia" w:hAnsiTheme="minorHAnsi" w:cstheme="minorBidi"/>
              <w:noProof/>
              <w:sz w:val="22"/>
              <w:szCs w:val="22"/>
            </w:rPr>
          </w:pPr>
          <w:hyperlink w:anchor="_Toc480558315" w:history="1">
            <w:r w:rsidRPr="004B0E68">
              <w:rPr>
                <w:rStyle w:val="Hyperlink"/>
                <w:noProof/>
              </w:rPr>
              <w:t>8.4.4</w:t>
            </w:r>
            <w:r>
              <w:rPr>
                <w:rFonts w:asciiTheme="minorHAnsi" w:eastAsiaTheme="minorEastAsia" w:hAnsiTheme="minorHAnsi" w:cstheme="minorBidi"/>
                <w:noProof/>
                <w:sz w:val="22"/>
                <w:szCs w:val="22"/>
              </w:rPr>
              <w:tab/>
            </w:r>
            <w:r w:rsidRPr="004B0E68">
              <w:rPr>
                <w:rStyle w:val="Hyperlink"/>
                <w:noProof/>
              </w:rPr>
              <w:t>ResponseInfo messages</w:t>
            </w:r>
            <w:r>
              <w:rPr>
                <w:noProof/>
                <w:webHidden/>
              </w:rPr>
              <w:tab/>
            </w:r>
            <w:r>
              <w:rPr>
                <w:noProof/>
                <w:webHidden/>
              </w:rPr>
              <w:fldChar w:fldCharType="begin"/>
            </w:r>
            <w:r>
              <w:rPr>
                <w:noProof/>
                <w:webHidden/>
              </w:rPr>
              <w:instrText xml:space="preserve"> PAGEREF _Toc480558315 \h </w:instrText>
            </w:r>
            <w:r>
              <w:rPr>
                <w:noProof/>
                <w:webHidden/>
              </w:rPr>
            </w:r>
            <w:r>
              <w:rPr>
                <w:noProof/>
                <w:webHidden/>
              </w:rPr>
              <w:fldChar w:fldCharType="separate"/>
            </w:r>
            <w:r>
              <w:rPr>
                <w:noProof/>
                <w:webHidden/>
              </w:rPr>
              <w:t>40</w:t>
            </w:r>
            <w:r>
              <w:rPr>
                <w:noProof/>
                <w:webHidden/>
              </w:rPr>
              <w:fldChar w:fldCharType="end"/>
            </w:r>
          </w:hyperlink>
        </w:p>
        <w:p w14:paraId="2924D94F" w14:textId="0A9C66C4" w:rsidR="00161E0E" w:rsidRDefault="00161E0E">
          <w:pPr>
            <w:pStyle w:val="TOC3"/>
            <w:rPr>
              <w:rFonts w:asciiTheme="minorHAnsi" w:eastAsiaTheme="minorEastAsia" w:hAnsiTheme="minorHAnsi" w:cstheme="minorBidi"/>
              <w:noProof/>
              <w:sz w:val="22"/>
              <w:szCs w:val="22"/>
            </w:rPr>
          </w:pPr>
          <w:hyperlink w:anchor="_Toc480558316" w:history="1">
            <w:r w:rsidRPr="004B0E68">
              <w:rPr>
                <w:rStyle w:val="Hyperlink"/>
                <w:noProof/>
              </w:rPr>
              <w:t>8.4.5</w:t>
            </w:r>
            <w:r>
              <w:rPr>
                <w:rFonts w:asciiTheme="minorHAnsi" w:eastAsiaTheme="minorEastAsia" w:hAnsiTheme="minorHAnsi" w:cstheme="minorBidi"/>
                <w:noProof/>
                <w:sz w:val="22"/>
                <w:szCs w:val="22"/>
              </w:rPr>
              <w:tab/>
            </w:r>
            <w:r w:rsidRPr="004B0E68">
              <w:rPr>
                <w:rStyle w:val="Hyperlink"/>
                <w:noProof/>
              </w:rPr>
              <w:t>Exception messages</w:t>
            </w:r>
            <w:r>
              <w:rPr>
                <w:noProof/>
                <w:webHidden/>
              </w:rPr>
              <w:tab/>
            </w:r>
            <w:r>
              <w:rPr>
                <w:noProof/>
                <w:webHidden/>
              </w:rPr>
              <w:fldChar w:fldCharType="begin"/>
            </w:r>
            <w:r>
              <w:rPr>
                <w:noProof/>
                <w:webHidden/>
              </w:rPr>
              <w:instrText xml:space="preserve"> PAGEREF _Toc480558316 \h </w:instrText>
            </w:r>
            <w:r>
              <w:rPr>
                <w:noProof/>
                <w:webHidden/>
              </w:rPr>
            </w:r>
            <w:r>
              <w:rPr>
                <w:noProof/>
                <w:webHidden/>
              </w:rPr>
              <w:fldChar w:fldCharType="separate"/>
            </w:r>
            <w:r>
              <w:rPr>
                <w:noProof/>
                <w:webHidden/>
              </w:rPr>
              <w:t>40</w:t>
            </w:r>
            <w:r>
              <w:rPr>
                <w:noProof/>
                <w:webHidden/>
              </w:rPr>
              <w:fldChar w:fldCharType="end"/>
            </w:r>
          </w:hyperlink>
        </w:p>
        <w:p w14:paraId="05B182C5" w14:textId="15ED0002" w:rsidR="00161E0E" w:rsidRDefault="00161E0E">
          <w:pPr>
            <w:pStyle w:val="TOC2"/>
            <w:rPr>
              <w:rFonts w:asciiTheme="minorHAnsi" w:eastAsiaTheme="minorEastAsia" w:hAnsiTheme="minorHAnsi" w:cstheme="minorBidi"/>
              <w:noProof/>
              <w:sz w:val="22"/>
              <w:szCs w:val="22"/>
            </w:rPr>
          </w:pPr>
          <w:hyperlink w:anchor="_Toc480558317" w:history="1">
            <w:r w:rsidRPr="004B0E68">
              <w:rPr>
                <w:rStyle w:val="Hyperlink"/>
                <w:noProof/>
              </w:rPr>
              <w:t>8.5</w:t>
            </w:r>
            <w:r>
              <w:rPr>
                <w:rFonts w:asciiTheme="minorHAnsi" w:eastAsiaTheme="minorEastAsia" w:hAnsiTheme="minorHAnsi" w:cstheme="minorBidi"/>
                <w:noProof/>
                <w:sz w:val="22"/>
                <w:szCs w:val="22"/>
              </w:rPr>
              <w:tab/>
            </w:r>
            <w:r w:rsidRPr="004B0E68">
              <w:rPr>
                <w:rStyle w:val="Hyperlink"/>
                <w:noProof/>
              </w:rPr>
              <w:t>TCISutControl</w:t>
            </w:r>
            <w:r>
              <w:rPr>
                <w:noProof/>
                <w:webHidden/>
              </w:rPr>
              <w:tab/>
            </w:r>
            <w:r>
              <w:rPr>
                <w:noProof/>
                <w:webHidden/>
              </w:rPr>
              <w:fldChar w:fldCharType="begin"/>
            </w:r>
            <w:r>
              <w:rPr>
                <w:noProof/>
                <w:webHidden/>
              </w:rPr>
              <w:instrText xml:space="preserve"> PAGEREF _Toc480558317 \h </w:instrText>
            </w:r>
            <w:r>
              <w:rPr>
                <w:noProof/>
                <w:webHidden/>
              </w:rPr>
            </w:r>
            <w:r>
              <w:rPr>
                <w:noProof/>
                <w:webHidden/>
              </w:rPr>
              <w:fldChar w:fldCharType="separate"/>
            </w:r>
            <w:r>
              <w:rPr>
                <w:noProof/>
                <w:webHidden/>
              </w:rPr>
              <w:t>40</w:t>
            </w:r>
            <w:r>
              <w:rPr>
                <w:noProof/>
                <w:webHidden/>
              </w:rPr>
              <w:fldChar w:fldCharType="end"/>
            </w:r>
          </w:hyperlink>
        </w:p>
        <w:p w14:paraId="05F27598" w14:textId="4F14F8F4" w:rsidR="00161E0E" w:rsidRDefault="00161E0E">
          <w:pPr>
            <w:pStyle w:val="TOC3"/>
            <w:rPr>
              <w:rFonts w:asciiTheme="minorHAnsi" w:eastAsiaTheme="minorEastAsia" w:hAnsiTheme="minorHAnsi" w:cstheme="minorBidi"/>
              <w:noProof/>
              <w:sz w:val="22"/>
              <w:szCs w:val="22"/>
            </w:rPr>
          </w:pPr>
          <w:hyperlink w:anchor="_Toc480558318" w:history="1">
            <w:r w:rsidRPr="004B0E68">
              <w:rPr>
                <w:rStyle w:val="Hyperlink"/>
                <w:noProof/>
              </w:rPr>
              <w:t>8.5.1</w:t>
            </w:r>
            <w:r>
              <w:rPr>
                <w:rFonts w:asciiTheme="minorHAnsi" w:eastAsiaTheme="minorEastAsia" w:hAnsiTheme="minorHAnsi" w:cstheme="minorBidi"/>
                <w:noProof/>
                <w:sz w:val="22"/>
                <w:szCs w:val="22"/>
              </w:rPr>
              <w:tab/>
            </w:r>
            <w:r w:rsidRPr="004B0E68">
              <w:rPr>
                <w:rStyle w:val="Hyperlink"/>
                <w:noProof/>
              </w:rPr>
              <w:t>Supported use cases</w:t>
            </w:r>
            <w:r>
              <w:rPr>
                <w:noProof/>
                <w:webHidden/>
              </w:rPr>
              <w:tab/>
            </w:r>
            <w:r>
              <w:rPr>
                <w:noProof/>
                <w:webHidden/>
              </w:rPr>
              <w:fldChar w:fldCharType="begin"/>
            </w:r>
            <w:r>
              <w:rPr>
                <w:noProof/>
                <w:webHidden/>
              </w:rPr>
              <w:instrText xml:space="preserve"> PAGEREF _Toc480558318 \h </w:instrText>
            </w:r>
            <w:r>
              <w:rPr>
                <w:noProof/>
                <w:webHidden/>
              </w:rPr>
            </w:r>
            <w:r>
              <w:rPr>
                <w:noProof/>
                <w:webHidden/>
              </w:rPr>
              <w:fldChar w:fldCharType="separate"/>
            </w:r>
            <w:r>
              <w:rPr>
                <w:noProof/>
                <w:webHidden/>
              </w:rPr>
              <w:t>40</w:t>
            </w:r>
            <w:r>
              <w:rPr>
                <w:noProof/>
                <w:webHidden/>
              </w:rPr>
              <w:fldChar w:fldCharType="end"/>
            </w:r>
          </w:hyperlink>
        </w:p>
        <w:p w14:paraId="4195FA45" w14:textId="035049ED" w:rsidR="00161E0E" w:rsidRDefault="00161E0E">
          <w:pPr>
            <w:pStyle w:val="TOC3"/>
            <w:rPr>
              <w:rFonts w:asciiTheme="minorHAnsi" w:eastAsiaTheme="minorEastAsia" w:hAnsiTheme="minorHAnsi" w:cstheme="minorBidi"/>
              <w:noProof/>
              <w:sz w:val="22"/>
              <w:szCs w:val="22"/>
            </w:rPr>
          </w:pPr>
          <w:hyperlink w:anchor="_Toc480558319" w:history="1">
            <w:r w:rsidRPr="004B0E68">
              <w:rPr>
                <w:rStyle w:val="Hyperlink"/>
                <w:noProof/>
              </w:rPr>
              <w:t>8.5.2</w:t>
            </w:r>
            <w:r>
              <w:rPr>
                <w:rFonts w:asciiTheme="minorHAnsi" w:eastAsiaTheme="minorEastAsia" w:hAnsiTheme="minorHAnsi" w:cstheme="minorBidi"/>
                <w:noProof/>
                <w:sz w:val="22"/>
                <w:szCs w:val="22"/>
              </w:rPr>
              <w:tab/>
            </w:r>
            <w:r w:rsidRPr="004B0E68">
              <w:rPr>
                <w:rStyle w:val="Hyperlink"/>
                <w:noProof/>
              </w:rPr>
              <w:t>Request messages</w:t>
            </w:r>
            <w:r>
              <w:rPr>
                <w:noProof/>
                <w:webHidden/>
              </w:rPr>
              <w:tab/>
            </w:r>
            <w:r>
              <w:rPr>
                <w:noProof/>
                <w:webHidden/>
              </w:rPr>
              <w:fldChar w:fldCharType="begin"/>
            </w:r>
            <w:r>
              <w:rPr>
                <w:noProof/>
                <w:webHidden/>
              </w:rPr>
              <w:instrText xml:space="preserve"> PAGEREF _Toc480558319 \h </w:instrText>
            </w:r>
            <w:r>
              <w:rPr>
                <w:noProof/>
                <w:webHidden/>
              </w:rPr>
            </w:r>
            <w:r>
              <w:rPr>
                <w:noProof/>
                <w:webHidden/>
              </w:rPr>
              <w:fldChar w:fldCharType="separate"/>
            </w:r>
            <w:r>
              <w:rPr>
                <w:noProof/>
                <w:webHidden/>
              </w:rPr>
              <w:t>41</w:t>
            </w:r>
            <w:r>
              <w:rPr>
                <w:noProof/>
                <w:webHidden/>
              </w:rPr>
              <w:fldChar w:fldCharType="end"/>
            </w:r>
          </w:hyperlink>
        </w:p>
        <w:p w14:paraId="31AF0FCB" w14:textId="77AD80DD" w:rsidR="00161E0E" w:rsidRDefault="00161E0E">
          <w:pPr>
            <w:pStyle w:val="TOC3"/>
            <w:rPr>
              <w:rFonts w:asciiTheme="minorHAnsi" w:eastAsiaTheme="minorEastAsia" w:hAnsiTheme="minorHAnsi" w:cstheme="minorBidi"/>
              <w:noProof/>
              <w:sz w:val="22"/>
              <w:szCs w:val="22"/>
            </w:rPr>
          </w:pPr>
          <w:hyperlink w:anchor="_Toc480558320" w:history="1">
            <w:r w:rsidRPr="004B0E68">
              <w:rPr>
                <w:rStyle w:val="Hyperlink"/>
                <w:noProof/>
              </w:rPr>
              <w:t>8.5.3</w:t>
            </w:r>
            <w:r>
              <w:rPr>
                <w:rFonts w:asciiTheme="minorHAnsi" w:eastAsiaTheme="minorEastAsia" w:hAnsiTheme="minorHAnsi" w:cstheme="minorBidi"/>
                <w:noProof/>
                <w:sz w:val="22"/>
                <w:szCs w:val="22"/>
              </w:rPr>
              <w:tab/>
            </w:r>
            <w:r w:rsidRPr="004B0E68">
              <w:rPr>
                <w:rStyle w:val="Hyperlink"/>
                <w:noProof/>
              </w:rPr>
              <w:t>Response messages</w:t>
            </w:r>
            <w:r>
              <w:rPr>
                <w:noProof/>
                <w:webHidden/>
              </w:rPr>
              <w:tab/>
            </w:r>
            <w:r>
              <w:rPr>
                <w:noProof/>
                <w:webHidden/>
              </w:rPr>
              <w:fldChar w:fldCharType="begin"/>
            </w:r>
            <w:r>
              <w:rPr>
                <w:noProof/>
                <w:webHidden/>
              </w:rPr>
              <w:instrText xml:space="preserve"> PAGEREF _Toc480558320 \h </w:instrText>
            </w:r>
            <w:r>
              <w:rPr>
                <w:noProof/>
                <w:webHidden/>
              </w:rPr>
            </w:r>
            <w:r>
              <w:rPr>
                <w:noProof/>
                <w:webHidden/>
              </w:rPr>
              <w:fldChar w:fldCharType="separate"/>
            </w:r>
            <w:r>
              <w:rPr>
                <w:noProof/>
                <w:webHidden/>
              </w:rPr>
              <w:t>41</w:t>
            </w:r>
            <w:r>
              <w:rPr>
                <w:noProof/>
                <w:webHidden/>
              </w:rPr>
              <w:fldChar w:fldCharType="end"/>
            </w:r>
          </w:hyperlink>
        </w:p>
        <w:p w14:paraId="23FDB9B6" w14:textId="31F56E5C" w:rsidR="00161E0E" w:rsidRDefault="00161E0E">
          <w:pPr>
            <w:pStyle w:val="TOC3"/>
            <w:rPr>
              <w:rFonts w:asciiTheme="minorHAnsi" w:eastAsiaTheme="minorEastAsia" w:hAnsiTheme="minorHAnsi" w:cstheme="minorBidi"/>
              <w:noProof/>
              <w:sz w:val="22"/>
              <w:szCs w:val="22"/>
            </w:rPr>
          </w:pPr>
          <w:hyperlink w:anchor="_Toc480558321" w:history="1">
            <w:r w:rsidRPr="004B0E68">
              <w:rPr>
                <w:rStyle w:val="Hyperlink"/>
                <w:noProof/>
              </w:rPr>
              <w:t>8.5.4</w:t>
            </w:r>
            <w:r>
              <w:rPr>
                <w:rFonts w:asciiTheme="minorHAnsi" w:eastAsiaTheme="minorEastAsia" w:hAnsiTheme="minorHAnsi" w:cstheme="minorBidi"/>
                <w:noProof/>
                <w:sz w:val="22"/>
                <w:szCs w:val="22"/>
              </w:rPr>
              <w:tab/>
            </w:r>
            <w:r w:rsidRPr="004B0E68">
              <w:rPr>
                <w:rStyle w:val="Hyperlink"/>
                <w:noProof/>
              </w:rPr>
              <w:t>ResponseInfo messages</w:t>
            </w:r>
            <w:r>
              <w:rPr>
                <w:noProof/>
                <w:webHidden/>
              </w:rPr>
              <w:tab/>
            </w:r>
            <w:r>
              <w:rPr>
                <w:noProof/>
                <w:webHidden/>
              </w:rPr>
              <w:fldChar w:fldCharType="begin"/>
            </w:r>
            <w:r>
              <w:rPr>
                <w:noProof/>
                <w:webHidden/>
              </w:rPr>
              <w:instrText xml:space="preserve"> PAGEREF _Toc480558321 \h </w:instrText>
            </w:r>
            <w:r>
              <w:rPr>
                <w:noProof/>
                <w:webHidden/>
              </w:rPr>
            </w:r>
            <w:r>
              <w:rPr>
                <w:noProof/>
                <w:webHidden/>
              </w:rPr>
              <w:fldChar w:fldCharType="separate"/>
            </w:r>
            <w:r>
              <w:rPr>
                <w:noProof/>
                <w:webHidden/>
              </w:rPr>
              <w:t>41</w:t>
            </w:r>
            <w:r>
              <w:rPr>
                <w:noProof/>
                <w:webHidden/>
              </w:rPr>
              <w:fldChar w:fldCharType="end"/>
            </w:r>
          </w:hyperlink>
        </w:p>
        <w:p w14:paraId="57CA4239" w14:textId="1FD1BFE3" w:rsidR="00161E0E" w:rsidRDefault="00161E0E">
          <w:pPr>
            <w:pStyle w:val="TOC3"/>
            <w:rPr>
              <w:rFonts w:asciiTheme="minorHAnsi" w:eastAsiaTheme="minorEastAsia" w:hAnsiTheme="minorHAnsi" w:cstheme="minorBidi"/>
              <w:noProof/>
              <w:sz w:val="22"/>
              <w:szCs w:val="22"/>
            </w:rPr>
          </w:pPr>
          <w:hyperlink w:anchor="_Toc480558322" w:history="1">
            <w:r w:rsidRPr="004B0E68">
              <w:rPr>
                <w:rStyle w:val="Hyperlink"/>
                <w:noProof/>
              </w:rPr>
              <w:t>8.5.5</w:t>
            </w:r>
            <w:r>
              <w:rPr>
                <w:rFonts w:asciiTheme="minorHAnsi" w:eastAsiaTheme="minorEastAsia" w:hAnsiTheme="minorHAnsi" w:cstheme="minorBidi"/>
                <w:noProof/>
                <w:sz w:val="22"/>
                <w:szCs w:val="22"/>
              </w:rPr>
              <w:tab/>
            </w:r>
            <w:r w:rsidRPr="004B0E68">
              <w:rPr>
                <w:rStyle w:val="Hyperlink"/>
                <w:noProof/>
              </w:rPr>
              <w:t>Exception messages</w:t>
            </w:r>
            <w:r>
              <w:rPr>
                <w:noProof/>
                <w:webHidden/>
              </w:rPr>
              <w:tab/>
            </w:r>
            <w:r>
              <w:rPr>
                <w:noProof/>
                <w:webHidden/>
              </w:rPr>
              <w:fldChar w:fldCharType="begin"/>
            </w:r>
            <w:r>
              <w:rPr>
                <w:noProof/>
                <w:webHidden/>
              </w:rPr>
              <w:instrText xml:space="preserve"> PAGEREF _Toc480558322 \h </w:instrText>
            </w:r>
            <w:r>
              <w:rPr>
                <w:noProof/>
                <w:webHidden/>
              </w:rPr>
            </w:r>
            <w:r>
              <w:rPr>
                <w:noProof/>
                <w:webHidden/>
              </w:rPr>
              <w:fldChar w:fldCharType="separate"/>
            </w:r>
            <w:r>
              <w:rPr>
                <w:noProof/>
                <w:webHidden/>
              </w:rPr>
              <w:t>42</w:t>
            </w:r>
            <w:r>
              <w:rPr>
                <w:noProof/>
                <w:webHidden/>
              </w:rPr>
              <w:fldChar w:fldCharType="end"/>
            </w:r>
          </w:hyperlink>
        </w:p>
        <w:p w14:paraId="055B6D03" w14:textId="2AF7B3DC" w:rsidR="00161E0E" w:rsidRDefault="00161E0E">
          <w:pPr>
            <w:pStyle w:val="TOC1"/>
            <w:rPr>
              <w:rFonts w:asciiTheme="minorHAnsi" w:eastAsiaTheme="minorEastAsia" w:hAnsiTheme="minorHAnsi" w:cstheme="minorBidi"/>
              <w:noProof/>
              <w:sz w:val="22"/>
              <w:szCs w:val="22"/>
            </w:rPr>
          </w:pPr>
          <w:hyperlink w:anchor="_Toc480558323" w:history="1">
            <w:r w:rsidRPr="004B0E68">
              <w:rPr>
                <w:rStyle w:val="Hyperlink"/>
                <w:noProof/>
              </w:rPr>
              <w:t>Appendix A: TCI protocol ASN.1 definition</w:t>
            </w:r>
            <w:r>
              <w:rPr>
                <w:noProof/>
                <w:webHidden/>
              </w:rPr>
              <w:tab/>
            </w:r>
            <w:r>
              <w:rPr>
                <w:noProof/>
                <w:webHidden/>
              </w:rPr>
              <w:fldChar w:fldCharType="begin"/>
            </w:r>
            <w:r>
              <w:rPr>
                <w:noProof/>
                <w:webHidden/>
              </w:rPr>
              <w:instrText xml:space="preserve"> PAGEREF _Toc480558323 \h </w:instrText>
            </w:r>
            <w:r>
              <w:rPr>
                <w:noProof/>
                <w:webHidden/>
              </w:rPr>
            </w:r>
            <w:r>
              <w:rPr>
                <w:noProof/>
                <w:webHidden/>
              </w:rPr>
              <w:fldChar w:fldCharType="separate"/>
            </w:r>
            <w:r>
              <w:rPr>
                <w:noProof/>
                <w:webHidden/>
              </w:rPr>
              <w:t>43</w:t>
            </w:r>
            <w:r>
              <w:rPr>
                <w:noProof/>
                <w:webHidden/>
              </w:rPr>
              <w:fldChar w:fldCharType="end"/>
            </w:r>
          </w:hyperlink>
        </w:p>
        <w:p w14:paraId="1F71B993" w14:textId="34C6EB7E" w:rsidR="00161E0E" w:rsidRDefault="00161E0E">
          <w:pPr>
            <w:pStyle w:val="TOC2"/>
            <w:rPr>
              <w:rFonts w:asciiTheme="minorHAnsi" w:eastAsiaTheme="minorEastAsia" w:hAnsiTheme="minorHAnsi" w:cstheme="minorBidi"/>
              <w:noProof/>
              <w:sz w:val="22"/>
              <w:szCs w:val="22"/>
            </w:rPr>
          </w:pPr>
          <w:hyperlink w:anchor="_Toc480558324" w:history="1">
            <w:r w:rsidRPr="004B0E68">
              <w:rPr>
                <w:rStyle w:val="Hyperlink"/>
                <w:noProof/>
              </w:rPr>
              <w:t>Revision History</w:t>
            </w:r>
            <w:r>
              <w:rPr>
                <w:noProof/>
                <w:webHidden/>
              </w:rPr>
              <w:tab/>
            </w:r>
            <w:r>
              <w:rPr>
                <w:noProof/>
                <w:webHidden/>
              </w:rPr>
              <w:fldChar w:fldCharType="begin"/>
            </w:r>
            <w:r>
              <w:rPr>
                <w:noProof/>
                <w:webHidden/>
              </w:rPr>
              <w:instrText xml:space="preserve"> PAGEREF _Toc480558324 \h </w:instrText>
            </w:r>
            <w:r>
              <w:rPr>
                <w:noProof/>
                <w:webHidden/>
              </w:rPr>
            </w:r>
            <w:r>
              <w:rPr>
                <w:noProof/>
                <w:webHidden/>
              </w:rPr>
              <w:fldChar w:fldCharType="separate"/>
            </w:r>
            <w:r>
              <w:rPr>
                <w:noProof/>
                <w:webHidden/>
              </w:rPr>
              <w:t>45</w:t>
            </w:r>
            <w:r>
              <w:rPr>
                <w:noProof/>
                <w:webHidden/>
              </w:rPr>
              <w:fldChar w:fldCharType="end"/>
            </w:r>
          </w:hyperlink>
        </w:p>
        <w:p w14:paraId="68E8F9B1" w14:textId="0DBCD56A" w:rsidR="00161E0E" w:rsidRDefault="00161E0E">
          <w:pPr>
            <w:pStyle w:val="TOC2"/>
            <w:rPr>
              <w:rFonts w:asciiTheme="minorHAnsi" w:eastAsiaTheme="minorEastAsia" w:hAnsiTheme="minorHAnsi" w:cstheme="minorBidi"/>
              <w:noProof/>
              <w:sz w:val="22"/>
              <w:szCs w:val="22"/>
            </w:rPr>
          </w:pPr>
          <w:hyperlink w:anchor="_Toc480558325" w:history="1">
            <w:r w:rsidRPr="004B0E68">
              <w:rPr>
                <w:rStyle w:val="Hyperlink"/>
                <w:noProof/>
              </w:rPr>
              <w:t>Open Issues</w:t>
            </w:r>
            <w:r>
              <w:rPr>
                <w:noProof/>
                <w:webHidden/>
              </w:rPr>
              <w:tab/>
            </w:r>
            <w:r>
              <w:rPr>
                <w:noProof/>
                <w:webHidden/>
              </w:rPr>
              <w:fldChar w:fldCharType="begin"/>
            </w:r>
            <w:r>
              <w:rPr>
                <w:noProof/>
                <w:webHidden/>
              </w:rPr>
              <w:instrText xml:space="preserve"> PAGEREF _Toc480558325 \h </w:instrText>
            </w:r>
            <w:r>
              <w:rPr>
                <w:noProof/>
                <w:webHidden/>
              </w:rPr>
            </w:r>
            <w:r>
              <w:rPr>
                <w:noProof/>
                <w:webHidden/>
              </w:rPr>
              <w:fldChar w:fldCharType="separate"/>
            </w:r>
            <w:r>
              <w:rPr>
                <w:noProof/>
                <w:webHidden/>
              </w:rPr>
              <w:t>45</w:t>
            </w:r>
            <w:r>
              <w:rPr>
                <w:noProof/>
                <w:webHidden/>
              </w:rPr>
              <w:fldChar w:fldCharType="end"/>
            </w:r>
          </w:hyperlink>
        </w:p>
        <w:p w14:paraId="49786250" w14:textId="45A66D8A" w:rsidR="00D160D7" w:rsidRPr="00D160D7" w:rsidRDefault="00D160D7" w:rsidP="00D160D7">
          <w:pPr>
            <w:overflowPunct/>
            <w:autoSpaceDE/>
            <w:autoSpaceDN/>
            <w:adjustRightInd/>
            <w:rPr>
              <w:b/>
              <w:bCs/>
              <w:noProof/>
            </w:rPr>
          </w:pPr>
          <w:r w:rsidRPr="00D160D7">
            <w:rPr>
              <w:b/>
              <w:bCs/>
              <w:noProof/>
            </w:rPr>
            <w:fldChar w:fldCharType="end"/>
          </w:r>
        </w:p>
      </w:sdtContent>
    </w:sdt>
    <w:p w14:paraId="2A6064C4" w14:textId="77777777" w:rsidR="00C84DB0" w:rsidRDefault="00C84DB0" w:rsidP="0097297B">
      <w:r>
        <w:br w:type="page"/>
      </w:r>
    </w:p>
    <w:p w14:paraId="4F06748A" w14:textId="77777777" w:rsidR="005B0118" w:rsidRDefault="005B0118" w:rsidP="0097297B">
      <w:pPr>
        <w:pStyle w:val="Heading1"/>
      </w:pPr>
      <w:bookmarkStart w:id="0" w:name="_Toc480558257"/>
      <w:r>
        <w:t>Scope</w:t>
      </w:r>
      <w:bookmarkEnd w:id="0"/>
    </w:p>
    <w:p w14:paraId="45B1BAF5" w14:textId="2521609C" w:rsidR="000A7543" w:rsidRDefault="005B0118" w:rsidP="0097297B">
      <w:r w:rsidRPr="0097297B">
        <w:t xml:space="preserve">This document provides </w:t>
      </w:r>
      <w:r w:rsidR="00FD262B">
        <w:t xml:space="preserve">the </w:t>
      </w:r>
      <w:r w:rsidR="00300D81">
        <w:t xml:space="preserve">message interface </w:t>
      </w:r>
      <w:r w:rsidR="00A144D6">
        <w:t xml:space="preserve">and protocol to be used between a Test System </w:t>
      </w:r>
      <w:r w:rsidR="00300D81">
        <w:t xml:space="preserve">(TS) </w:t>
      </w:r>
      <w:r w:rsidR="00A144D6">
        <w:t xml:space="preserve">and </w:t>
      </w:r>
      <w:r w:rsidR="003D72EC">
        <w:t xml:space="preserve">a </w:t>
      </w:r>
      <w:r w:rsidR="00A144D6">
        <w:t>System Under Test (SUT)</w:t>
      </w:r>
      <w:r w:rsidRPr="0097297B">
        <w:t xml:space="preserve">. </w:t>
      </w:r>
      <w:r w:rsidR="000A7543">
        <w:t xml:space="preserve">The protocol is defined using ASN.1 and referenced in Appendix A. </w:t>
      </w:r>
    </w:p>
    <w:p w14:paraId="4E5E2743" w14:textId="77777777" w:rsidR="000A7543" w:rsidRDefault="000A7543" w:rsidP="0097297B">
      <w:r>
        <w:t xml:space="preserve">The intent of this document is to provide an overview </w:t>
      </w:r>
      <w:r w:rsidR="00300D81">
        <w:t xml:space="preserve">of the protocol. It </w:t>
      </w:r>
      <w:r>
        <w:t>explain</w:t>
      </w:r>
      <w:r w:rsidR="00300D81">
        <w:t>s</w:t>
      </w:r>
      <w:r>
        <w:t xml:space="preserve"> the architecture of the protocol, main use cases and how the messages are structured. </w:t>
      </w:r>
      <w:r w:rsidR="00300D81">
        <w:t xml:space="preserve">Details of the type definitions are not described in this document. Instead, </w:t>
      </w:r>
      <w:r>
        <w:t xml:space="preserve">the reader is required to review </w:t>
      </w:r>
      <w:r w:rsidR="00300D81">
        <w:t xml:space="preserve">the </w:t>
      </w:r>
      <w:r>
        <w:t xml:space="preserve">ASN.1 </w:t>
      </w:r>
      <w:r w:rsidR="00300D81">
        <w:t>definition</w:t>
      </w:r>
      <w:r>
        <w:t>.</w:t>
      </w:r>
    </w:p>
    <w:p w14:paraId="7ED9C803" w14:textId="77777777" w:rsidR="0097297B" w:rsidRDefault="0097297B" w:rsidP="0097297B">
      <w:pPr>
        <w:pStyle w:val="Heading1"/>
      </w:pPr>
      <w:bookmarkStart w:id="1" w:name="_Toc456354326"/>
      <w:bookmarkStart w:id="2" w:name="_Toc480558258"/>
      <w:bookmarkEnd w:id="1"/>
      <w:r>
        <w:t>References</w:t>
      </w:r>
      <w:bookmarkEnd w:id="2"/>
    </w:p>
    <w:p w14:paraId="03DB25C9" w14:textId="77777777" w:rsidR="00FF4529" w:rsidRPr="005B25C4" w:rsidRDefault="00FF4529" w:rsidP="005B25C4">
      <w:pPr>
        <w:pStyle w:val="Heading2"/>
      </w:pPr>
      <w:bookmarkStart w:id="3" w:name="_Toc480558259"/>
      <w:r w:rsidRPr="005B25C4">
        <w:t>Normative References</w:t>
      </w:r>
      <w:bookmarkEnd w:id="3"/>
    </w:p>
    <w:p w14:paraId="09454BE4"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427D2253" w14:textId="0A25EEBF" w:rsidR="0097297B" w:rsidRPr="00230517" w:rsidRDefault="0097297B" w:rsidP="00A57267">
      <w:pPr>
        <w:pStyle w:val="EX"/>
      </w:pPr>
      <w:r w:rsidRPr="00230517">
        <w:t>[</w:t>
      </w:r>
      <w:bookmarkStart w:id="4" w:name="REF_80211TSSTP"/>
      <w:r w:rsidRPr="00230517">
        <w:fldChar w:fldCharType="begin"/>
      </w:r>
      <w:r w:rsidRPr="00230517">
        <w:instrText>SEQ REF</w:instrText>
      </w:r>
      <w:r w:rsidRPr="00230517">
        <w:fldChar w:fldCharType="separate"/>
      </w:r>
      <w:r w:rsidR="00161E0E">
        <w:rPr>
          <w:noProof/>
        </w:rPr>
        <w:t>1</w:t>
      </w:r>
      <w:r w:rsidRPr="00230517">
        <w:fldChar w:fldCharType="end"/>
      </w:r>
      <w:bookmarkEnd w:id="4"/>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559AA258" w14:textId="1A7DD45C" w:rsidR="0097297B" w:rsidRPr="00230517" w:rsidRDefault="0097297B" w:rsidP="00C251DA">
      <w:pPr>
        <w:pStyle w:val="EX"/>
      </w:pPr>
      <w:r w:rsidRPr="00230517">
        <w:t>[</w:t>
      </w:r>
      <w:bookmarkStart w:id="5" w:name="REF_16094TSSTP"/>
      <w:r w:rsidRPr="00230517">
        <w:fldChar w:fldCharType="begin"/>
      </w:r>
      <w:r w:rsidRPr="00230517">
        <w:instrText>SEQ REF</w:instrText>
      </w:r>
      <w:r w:rsidRPr="00230517">
        <w:fldChar w:fldCharType="separate"/>
      </w:r>
      <w:r w:rsidR="00161E0E">
        <w:rPr>
          <w:noProof/>
        </w:rPr>
        <w:t>2</w:t>
      </w:r>
      <w:r w:rsidRPr="00230517">
        <w:fldChar w:fldCharType="end"/>
      </w:r>
      <w:bookmarkEnd w:id="5"/>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2852DBCB" w14:textId="337037D0" w:rsidR="0097297B" w:rsidRPr="00230517" w:rsidRDefault="0097297B" w:rsidP="008C0F9C">
      <w:pPr>
        <w:pStyle w:val="EX"/>
      </w:pPr>
      <w:r w:rsidRPr="00230517">
        <w:t>[</w:t>
      </w:r>
      <w:bookmarkStart w:id="6" w:name="REF_16093TSSTP"/>
      <w:r w:rsidRPr="00230517">
        <w:fldChar w:fldCharType="begin"/>
      </w:r>
      <w:r w:rsidRPr="00230517">
        <w:instrText>SEQ REF</w:instrText>
      </w:r>
      <w:r w:rsidRPr="00230517">
        <w:fldChar w:fldCharType="separate"/>
      </w:r>
      <w:r w:rsidR="00161E0E">
        <w:rPr>
          <w:noProof/>
        </w:rPr>
        <w:t>3</w:t>
      </w:r>
      <w:r w:rsidRPr="00230517">
        <w:fldChar w:fldCharType="end"/>
      </w:r>
      <w:bookmarkEnd w:id="6"/>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0DC6BBB6" w14:textId="57F8CEAF" w:rsidR="0097297B" w:rsidRPr="00C251DA" w:rsidRDefault="0097297B" w:rsidP="0038569A">
      <w:pPr>
        <w:pStyle w:val="EX"/>
      </w:pPr>
      <w:r w:rsidRPr="00230517">
        <w:t>[</w:t>
      </w:r>
      <w:bookmarkStart w:id="7" w:name="REF_16092TSSTP"/>
      <w:r w:rsidRPr="00230517">
        <w:fldChar w:fldCharType="begin"/>
      </w:r>
      <w:r w:rsidRPr="00230517">
        <w:instrText>SEQ REF</w:instrText>
      </w:r>
      <w:r w:rsidRPr="00230517">
        <w:fldChar w:fldCharType="separate"/>
      </w:r>
      <w:r w:rsidR="00161E0E">
        <w:rPr>
          <w:noProof/>
        </w:rPr>
        <w:t>4</w:t>
      </w:r>
      <w:r w:rsidRPr="00230517">
        <w:fldChar w:fldCharType="end"/>
      </w:r>
      <w:bookmarkEnd w:id="7"/>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1C1BFB1A" w14:textId="085C4306" w:rsidR="00FD5B2B" w:rsidRDefault="0097297B" w:rsidP="00FD5B2B">
      <w:pPr>
        <w:pStyle w:val="EX"/>
      </w:pPr>
      <w:r w:rsidRPr="00230517">
        <w:t>[</w:t>
      </w:r>
      <w:bookmarkStart w:id="8" w:name="REF_29451TSSTP"/>
      <w:r w:rsidRPr="00230517">
        <w:fldChar w:fldCharType="begin"/>
      </w:r>
      <w:r w:rsidRPr="00230517">
        <w:instrText>SEQ REF</w:instrText>
      </w:r>
      <w:r w:rsidRPr="00230517">
        <w:fldChar w:fldCharType="separate"/>
      </w:r>
      <w:r w:rsidR="00161E0E">
        <w:rPr>
          <w:noProof/>
        </w:rPr>
        <w:t>5</w:t>
      </w:r>
      <w:r w:rsidRPr="00230517">
        <w:fldChar w:fldCharType="end"/>
      </w:r>
      <w:bookmarkEnd w:id="8"/>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787CE0F2" w14:textId="61FCAC6C" w:rsidR="0097297B" w:rsidRPr="00230517" w:rsidRDefault="0097297B" w:rsidP="00FD5B2B">
      <w:pPr>
        <w:pStyle w:val="EX"/>
      </w:pPr>
      <w:r w:rsidRPr="00230517">
        <w:t>[</w:t>
      </w:r>
      <w:bookmarkStart w:id="9" w:name="REF_TSRCI"/>
      <w:r w:rsidRPr="00230517">
        <w:fldChar w:fldCharType="begin"/>
      </w:r>
      <w:r w:rsidRPr="00230517">
        <w:instrText>SEQ REF</w:instrText>
      </w:r>
      <w:r w:rsidRPr="00230517">
        <w:fldChar w:fldCharType="separate"/>
      </w:r>
      <w:r w:rsidR="00161E0E">
        <w:rPr>
          <w:noProof/>
        </w:rPr>
        <w:t>6</w:t>
      </w:r>
      <w:r w:rsidRPr="00230517">
        <w:fldChar w:fldCharType="end"/>
      </w:r>
      <w:bookmarkEnd w:id="9"/>
      <w:r w:rsidRPr="00230517">
        <w:t>]</w:t>
      </w:r>
      <w:r w:rsidRPr="00230517">
        <w:tab/>
      </w:r>
      <w:r w:rsidR="00AC778D">
        <w:t xml:space="preserve">“DSRC Proxy”, </w:t>
      </w:r>
      <w:r w:rsidR="00BB07F3">
        <w:t>(</w:t>
      </w:r>
      <w:r w:rsidR="00AC778D">
        <w:t>V0.5.0</w:t>
      </w:r>
      <w:r w:rsidR="00BB07F3">
        <w:t>)</w:t>
      </w:r>
      <w:r w:rsidR="00AC778D">
        <w:t>, Revision date: 11/6/2015</w:t>
      </w:r>
      <w:r w:rsidR="00D07377">
        <w:t>.</w:t>
      </w:r>
    </w:p>
    <w:p w14:paraId="69CE8F36" w14:textId="6C8B7CE9" w:rsidR="00985976" w:rsidRDefault="0097297B" w:rsidP="001368CE">
      <w:pPr>
        <w:pStyle w:val="EX"/>
      </w:pPr>
      <w:r w:rsidRPr="00230517">
        <w:t>[</w:t>
      </w:r>
      <w:bookmarkStart w:id="10" w:name="REF_IEEE80211"/>
      <w:r w:rsidRPr="00230517">
        <w:fldChar w:fldCharType="begin"/>
      </w:r>
      <w:r w:rsidRPr="00230517">
        <w:instrText>SEQ REF</w:instrText>
      </w:r>
      <w:r w:rsidRPr="00230517">
        <w:fldChar w:fldCharType="separate"/>
      </w:r>
      <w:r w:rsidR="00161E0E">
        <w:rPr>
          <w:noProof/>
        </w:rPr>
        <w:t>7</w:t>
      </w:r>
      <w:r w:rsidRPr="00230517">
        <w:fldChar w:fldCharType="end"/>
      </w:r>
      <w:bookmarkEnd w:id="10"/>
      <w:r w:rsidRPr="00230517">
        <w:t>]</w:t>
      </w:r>
      <w:r w:rsidRPr="00230517">
        <w:tab/>
      </w:r>
      <w:r w:rsidR="00985976">
        <w:t>IEEE Std. 802.11™-2012: “Part 11: Wireless LAN Medium Access Control (MAC) and          Physical Layer (PHY) Specifications”.</w:t>
      </w:r>
    </w:p>
    <w:p w14:paraId="3458E8A7" w14:textId="1C19E37D" w:rsidR="001368CE" w:rsidRDefault="001368CE" w:rsidP="001368CE">
      <w:pPr>
        <w:pStyle w:val="EX"/>
      </w:pPr>
      <w:r>
        <w:t>[</w:t>
      </w:r>
      <w:bookmarkStart w:id="11" w:name="REF_IEEE16093"/>
      <w:r>
        <w:t>8</w:t>
      </w:r>
      <w:bookmarkEnd w:id="11"/>
      <w:r>
        <w:t>]</w:t>
      </w:r>
      <w:r>
        <w:tab/>
      </w:r>
      <w:r w:rsidR="00831891" w:rsidRPr="00497661">
        <w:t>IEEE Std 1609.3-2016 “IEEE Standard for Wireless Access in Vehicular Environments (WAVE) — Network Services”.</w:t>
      </w:r>
    </w:p>
    <w:p w14:paraId="51E226EF" w14:textId="1A972EBC" w:rsidR="00B31ED1" w:rsidRDefault="00B31ED1" w:rsidP="00B31ED1">
      <w:pPr>
        <w:pStyle w:val="EX"/>
      </w:pPr>
      <w:r>
        <w:t>[</w:t>
      </w:r>
      <w:bookmarkStart w:id="12" w:name="REF_SAEJ29451"/>
      <w:r>
        <w:t>9</w:t>
      </w:r>
      <w:bookmarkEnd w:id="12"/>
      <w:r>
        <w:t>]</w:t>
      </w:r>
      <w:r>
        <w:tab/>
        <w:t xml:space="preserve">SAE J2945/1 </w:t>
      </w:r>
      <w:r w:rsidR="00831891">
        <w:t>(</w:t>
      </w:r>
      <w:r w:rsidR="00831891" w:rsidRPr="00831891">
        <w:t>J2945/1_201603</w:t>
      </w:r>
      <w:r w:rsidR="00831891">
        <w:t>)</w:t>
      </w:r>
      <w:r>
        <w:t>: “</w:t>
      </w:r>
      <w:r w:rsidR="00831891" w:rsidRPr="00831891">
        <w:t>On-Board System Requirements for V2V Safety Communications</w:t>
      </w:r>
      <w:r>
        <w:t>”.</w:t>
      </w:r>
    </w:p>
    <w:p w14:paraId="6BFC779D" w14:textId="77777777" w:rsidR="00026764" w:rsidRDefault="00026764" w:rsidP="00B31ED1">
      <w:pPr>
        <w:pStyle w:val="EX"/>
      </w:pPr>
      <w:r>
        <w:t>[</w:t>
      </w:r>
      <w:bookmarkStart w:id="13" w:name="REF_SAEJ2735"/>
      <w:r>
        <w:t>10</w:t>
      </w:r>
      <w:bookmarkEnd w:id="13"/>
      <w:r>
        <w:t>]</w:t>
      </w:r>
      <w:r>
        <w:tab/>
        <w:t>SAE J2735 (2016-01): “Dedicated Short Range Communication (DSRC) Message Set Dictionary”.</w:t>
      </w:r>
    </w:p>
    <w:p w14:paraId="4F85A53D" w14:textId="77777777" w:rsidR="00831891" w:rsidRDefault="00831891" w:rsidP="00B31ED1">
      <w:pPr>
        <w:pStyle w:val="EX"/>
      </w:pPr>
      <w:bookmarkStart w:id="14" w:name="REF_IEEE16092"/>
      <w:r w:rsidRPr="00497661">
        <w:t>[</w:t>
      </w:r>
      <w:r>
        <w:t>11</w:t>
      </w:r>
      <w:r w:rsidRPr="00497661">
        <w:t>]</w:t>
      </w:r>
      <w:bookmarkEnd w:id="14"/>
      <w:r w:rsidRPr="00497661">
        <w:tab/>
        <w:t>IEEE Std 1609.</w:t>
      </w:r>
      <w:r>
        <w:t>2</w:t>
      </w:r>
      <w:r w:rsidRPr="00497661">
        <w:t xml:space="preserve">-2016 “IEEE Standard for Wireless Access in Vehicular Environments (WAVE) — </w:t>
      </w:r>
      <w:r>
        <w:t>Security Services</w:t>
      </w:r>
      <w:r w:rsidRPr="00497661">
        <w:t>”.</w:t>
      </w:r>
    </w:p>
    <w:p w14:paraId="552101E1" w14:textId="77777777" w:rsidR="00831891" w:rsidRDefault="00831891" w:rsidP="00B31ED1">
      <w:pPr>
        <w:pStyle w:val="EX"/>
      </w:pPr>
      <w:r w:rsidRPr="00497661">
        <w:t>[</w:t>
      </w:r>
      <w:r>
        <w:t>12</w:t>
      </w:r>
      <w:r w:rsidRPr="00497661">
        <w:t>]</w:t>
      </w:r>
      <w:r>
        <w:tab/>
        <w:t>IEEE Std. 1609.4-2016 “</w:t>
      </w:r>
      <w:r w:rsidRPr="000E2078">
        <w:t>IEEE Standard for Wireless Access in Vehicular Environments (WAVE) -- Multi-Channel Operation</w:t>
      </w:r>
      <w:r>
        <w:t>”.</w:t>
      </w:r>
    </w:p>
    <w:p w14:paraId="6E520414" w14:textId="77777777" w:rsidR="00B31ED1" w:rsidRDefault="00B31ED1" w:rsidP="001368CE">
      <w:pPr>
        <w:pStyle w:val="EX"/>
      </w:pPr>
    </w:p>
    <w:p w14:paraId="5B737052" w14:textId="77777777" w:rsidR="0097297B" w:rsidRDefault="0097297B" w:rsidP="0097297B"/>
    <w:p w14:paraId="76A8D9C5" w14:textId="77777777" w:rsidR="00FF4529" w:rsidRDefault="00FF4529" w:rsidP="005B25C4">
      <w:pPr>
        <w:pStyle w:val="Heading2"/>
      </w:pPr>
      <w:bookmarkStart w:id="15" w:name="_Toc480558260"/>
      <w:r>
        <w:t>Informative References</w:t>
      </w:r>
      <w:bookmarkEnd w:id="15"/>
    </w:p>
    <w:p w14:paraId="46B74E8E"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014D7E53" w14:textId="76498BE2" w:rsidR="00FF4529" w:rsidRDefault="00FF4529" w:rsidP="00FF4529">
      <w:pPr>
        <w:pStyle w:val="EX"/>
      </w:pPr>
      <w:r w:rsidRPr="00230517">
        <w:t>[</w:t>
      </w:r>
      <w:bookmarkStart w:id="16" w:name="REF_EG202798"/>
      <w:r w:rsidRPr="00230517">
        <w:t>i.</w:t>
      </w:r>
      <w:r w:rsidRPr="00230517">
        <w:fldChar w:fldCharType="begin"/>
      </w:r>
      <w:r w:rsidRPr="00230517">
        <w:instrText>SEQ REFI</w:instrText>
      </w:r>
      <w:r w:rsidRPr="00230517">
        <w:fldChar w:fldCharType="separate"/>
      </w:r>
      <w:r w:rsidR="00161E0E">
        <w:rPr>
          <w:noProof/>
        </w:rPr>
        <w:t>1</w:t>
      </w:r>
      <w:r w:rsidRPr="00230517">
        <w:fldChar w:fldCharType="end"/>
      </w:r>
      <w:bookmarkEnd w:id="16"/>
      <w:r w:rsidRPr="00230517">
        <w:t>]</w:t>
      </w:r>
      <w:r w:rsidRPr="00230517">
        <w:tab/>
        <w:t>ETSI EG 202 798 (V1.1.1): "Intelligent Transport Systems (ITS); Testing; Framework for conformance and interoperability testing".</w:t>
      </w:r>
    </w:p>
    <w:p w14:paraId="14F3D660" w14:textId="77777777" w:rsidR="00CD75CD" w:rsidRPr="00230517" w:rsidRDefault="00CD75CD" w:rsidP="00CD75CD">
      <w:pPr>
        <w:pStyle w:val="EX"/>
      </w:pPr>
      <w:r w:rsidRPr="00230517">
        <w:t>[</w:t>
      </w:r>
      <w:bookmarkStart w:id="17" w:name="REF_ETS300406"/>
      <w:r w:rsidR="00D14B04">
        <w:t>i.2</w:t>
      </w:r>
      <w:bookmarkEnd w:id="17"/>
      <w:r w:rsidRPr="00230517">
        <w:t>]</w:t>
      </w:r>
      <w:r w:rsidRPr="00230517">
        <w:tab/>
        <w:t>ETSI ETS 300 406 (1995): "Methods for testing and Specification (MTS); Protocol and profile conformance testing specifications; Standardization methodology".</w:t>
      </w:r>
    </w:p>
    <w:p w14:paraId="6973D865" w14:textId="77777777" w:rsidR="00CD75CD" w:rsidRPr="00230517" w:rsidRDefault="00CD75CD" w:rsidP="00FF4529">
      <w:pPr>
        <w:pStyle w:val="EX"/>
      </w:pPr>
    </w:p>
    <w:p w14:paraId="1C4196E3" w14:textId="3C7F1AF4" w:rsidR="00FF4529" w:rsidRDefault="00300D81" w:rsidP="00FF4529">
      <w:pPr>
        <w:pStyle w:val="Heading1"/>
      </w:pPr>
      <w:bookmarkStart w:id="18" w:name="_Toc480558261"/>
      <w:r>
        <w:t>A</w:t>
      </w:r>
      <w:r w:rsidR="00FF4529" w:rsidRPr="00FF4529">
        <w:t>bbreviations</w:t>
      </w:r>
      <w:bookmarkEnd w:id="18"/>
    </w:p>
    <w:p w14:paraId="63A13247" w14:textId="77777777" w:rsidR="00FF4529" w:rsidRPr="00FF4529" w:rsidRDefault="00FF4529" w:rsidP="00FF4529">
      <w:r w:rsidRPr="00FF4529">
        <w:t>For the purposes of the present document, the following abbreviations apply:</w:t>
      </w:r>
    </w:p>
    <w:p w14:paraId="3A12BC50" w14:textId="77777777" w:rsidR="0007374F" w:rsidRDefault="0007374F" w:rsidP="0061086F">
      <w:pPr>
        <w:spacing w:after="0"/>
      </w:pPr>
      <w:r>
        <w:t>ABS</w:t>
      </w:r>
      <w:r>
        <w:tab/>
        <w:t>Anti-lock Braking System</w:t>
      </w:r>
    </w:p>
    <w:p w14:paraId="7BCF1FD3" w14:textId="77777777" w:rsidR="0007374F" w:rsidRDefault="0007374F" w:rsidP="00FF4529">
      <w:pPr>
        <w:spacing w:after="0"/>
      </w:pPr>
      <w:r>
        <w:t>ASN</w:t>
      </w:r>
      <w:r>
        <w:tab/>
        <w:t>Abstract Syntax Notation</w:t>
      </w:r>
    </w:p>
    <w:p w14:paraId="5404EEE4" w14:textId="77777777" w:rsidR="0007374F" w:rsidRDefault="0007374F" w:rsidP="0061086F">
      <w:pPr>
        <w:spacing w:after="0"/>
      </w:pPr>
      <w:r>
        <w:t>BSM      Basic Safety Message</w:t>
      </w:r>
    </w:p>
    <w:p w14:paraId="5C4D89CD" w14:textId="77777777" w:rsidR="0007374F" w:rsidRDefault="0007374F" w:rsidP="0061086F">
      <w:pPr>
        <w:spacing w:after="0"/>
      </w:pPr>
      <w:r>
        <w:t>CH</w:t>
      </w:r>
      <w:r>
        <w:tab/>
        <w:t>Channel</w:t>
      </w:r>
    </w:p>
    <w:p w14:paraId="25AC69AC" w14:textId="77777777" w:rsidR="00B31ED1" w:rsidRDefault="00B31ED1" w:rsidP="0061086F">
      <w:pPr>
        <w:spacing w:after="0"/>
      </w:pPr>
      <w:r>
        <w:t>CPU</w:t>
      </w:r>
      <w:r>
        <w:tab/>
        <w:t>Central Processing Unit</w:t>
      </w:r>
    </w:p>
    <w:p w14:paraId="625EAA0C" w14:textId="77777777" w:rsidR="0007374F" w:rsidRDefault="0007374F" w:rsidP="003E6A3D">
      <w:pPr>
        <w:spacing w:after="0"/>
      </w:pPr>
      <w:r>
        <w:t>DSRC</w:t>
      </w:r>
      <w:r>
        <w:tab/>
        <w:t>Dedicated Short Range Communications</w:t>
      </w:r>
    </w:p>
    <w:p w14:paraId="64AE81E6" w14:textId="77777777" w:rsidR="0007374F" w:rsidRDefault="0007374F" w:rsidP="003E6A3D">
      <w:pPr>
        <w:spacing w:after="0"/>
      </w:pPr>
      <w:r>
        <w:t xml:space="preserve">GPS </w:t>
      </w:r>
      <w:r>
        <w:tab/>
        <w:t>Global Positioning System</w:t>
      </w:r>
    </w:p>
    <w:p w14:paraId="15BA31D8" w14:textId="77777777" w:rsidR="0007374F" w:rsidRDefault="0007374F" w:rsidP="00FF4529">
      <w:pPr>
        <w:spacing w:after="0"/>
      </w:pPr>
      <w:r>
        <w:t>ICMP</w:t>
      </w:r>
      <w:r>
        <w:tab/>
      </w:r>
      <w:r w:rsidRPr="00CB7491">
        <w:t>Internet Control Message Protocol</w:t>
      </w:r>
    </w:p>
    <w:p w14:paraId="2316E46B" w14:textId="77777777" w:rsidR="0007374F" w:rsidRDefault="0007374F" w:rsidP="003E6A3D">
      <w:pPr>
        <w:spacing w:after="0"/>
      </w:pPr>
      <w:r>
        <w:t>IEEE</w:t>
      </w:r>
      <w:r>
        <w:tab/>
        <w:t>Institute of Electrical and Electronics Engineers</w:t>
      </w:r>
    </w:p>
    <w:p w14:paraId="40459225" w14:textId="77777777" w:rsidR="0007374F" w:rsidRDefault="0007374F" w:rsidP="003E6A3D">
      <w:pPr>
        <w:spacing w:after="0"/>
      </w:pPr>
      <w:r>
        <w:t>IP</w:t>
      </w:r>
      <w:r>
        <w:tab/>
        <w:t>Internet Protocol</w:t>
      </w:r>
    </w:p>
    <w:p w14:paraId="480474E6" w14:textId="77777777" w:rsidR="0007374F" w:rsidRDefault="0007374F" w:rsidP="003E6A3D">
      <w:pPr>
        <w:spacing w:after="0"/>
      </w:pPr>
      <w:r>
        <w:t>ISO</w:t>
      </w:r>
      <w:r>
        <w:tab/>
        <w:t>International Organization for Standardization</w:t>
      </w:r>
    </w:p>
    <w:p w14:paraId="6E058520" w14:textId="77777777" w:rsidR="0007374F" w:rsidRPr="00FF4529" w:rsidRDefault="0007374F" w:rsidP="00FF4529">
      <w:pPr>
        <w:spacing w:after="0"/>
      </w:pPr>
      <w:r w:rsidRPr="00FF4529">
        <w:t>ITS</w:t>
      </w:r>
      <w:r w:rsidRPr="00FF4529">
        <w:tab/>
        <w:t>Intelligent Transport Systems</w:t>
      </w:r>
    </w:p>
    <w:p w14:paraId="64D11A34" w14:textId="77777777" w:rsidR="0007374F" w:rsidRDefault="0007374F" w:rsidP="00FF4529">
      <w:pPr>
        <w:spacing w:after="0"/>
      </w:pPr>
      <w:r>
        <w:t>IUT</w:t>
      </w:r>
      <w:r>
        <w:tab/>
        <w:t>Implementation Under Test</w:t>
      </w:r>
    </w:p>
    <w:p w14:paraId="44E72737" w14:textId="77777777" w:rsidR="00BB1B24" w:rsidRPr="00FF4529" w:rsidRDefault="00BB1B24" w:rsidP="00FF4529">
      <w:pPr>
        <w:spacing w:after="0"/>
      </w:pPr>
      <w:r>
        <w:t>NTP</w:t>
      </w:r>
      <w:r>
        <w:tab/>
        <w:t>Network Time Protocol</w:t>
      </w:r>
    </w:p>
    <w:p w14:paraId="72D83927" w14:textId="77777777" w:rsidR="0007374F" w:rsidRDefault="0007374F" w:rsidP="0061086F">
      <w:pPr>
        <w:spacing w:after="0"/>
      </w:pPr>
      <w:r>
        <w:t>OER</w:t>
      </w:r>
      <w:r>
        <w:tab/>
        <w:t>Octet Encoding Rules</w:t>
      </w:r>
    </w:p>
    <w:p w14:paraId="6C1574A4" w14:textId="77777777" w:rsidR="0007374F" w:rsidRDefault="0007374F" w:rsidP="003E6A3D">
      <w:pPr>
        <w:spacing w:after="0"/>
      </w:pPr>
      <w:r>
        <w:t>PC</w:t>
      </w:r>
      <w:r>
        <w:tab/>
        <w:t>Personal Computer</w:t>
      </w:r>
    </w:p>
    <w:p w14:paraId="0E28B1F0" w14:textId="77777777" w:rsidR="0007374F" w:rsidRDefault="0007374F" w:rsidP="003E6A3D">
      <w:pPr>
        <w:spacing w:after="0"/>
      </w:pPr>
      <w:r>
        <w:t>PDU</w:t>
      </w:r>
      <w:r>
        <w:tab/>
        <w:t>Protocol Data Unit</w:t>
      </w:r>
    </w:p>
    <w:p w14:paraId="4A3F0F7D" w14:textId="77777777" w:rsidR="0007374F" w:rsidRPr="00FF4529" w:rsidRDefault="0007374F" w:rsidP="00FF4529">
      <w:pPr>
        <w:spacing w:after="0"/>
      </w:pPr>
      <w:r w:rsidRPr="003D582C">
        <w:t>PSID</w:t>
      </w:r>
      <w:r>
        <w:tab/>
      </w:r>
      <w:r w:rsidRPr="003D582C">
        <w:t>Provider Service Identifier</w:t>
      </w:r>
    </w:p>
    <w:p w14:paraId="70421D4D"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336B0C95" w14:textId="77777777" w:rsidR="0007374F" w:rsidRDefault="0007374F" w:rsidP="0061086F">
      <w:pPr>
        <w:spacing w:after="0"/>
      </w:pPr>
      <w:r>
        <w:t>RX</w:t>
      </w:r>
      <w:r>
        <w:tab/>
        <w:t>Receive</w:t>
      </w:r>
    </w:p>
    <w:p w14:paraId="2CCE827A" w14:textId="77777777" w:rsidR="0007374F" w:rsidRDefault="0007374F" w:rsidP="0061086F">
      <w:pPr>
        <w:spacing w:after="0"/>
      </w:pPr>
      <w:r>
        <w:t>SAE</w:t>
      </w:r>
      <w:r>
        <w:tab/>
        <w:t>Society of Automotive Engineers</w:t>
      </w:r>
    </w:p>
    <w:p w14:paraId="09704DB4" w14:textId="77777777" w:rsidR="0007374F" w:rsidRDefault="0007374F" w:rsidP="00FF4529">
      <w:pPr>
        <w:spacing w:after="0"/>
      </w:pPr>
      <w:r>
        <w:t>SUT</w:t>
      </w:r>
      <w:r>
        <w:tab/>
        <w:t>System Under Test</w:t>
      </w:r>
    </w:p>
    <w:p w14:paraId="34619B87" w14:textId="7F0167E0" w:rsidR="0007374F" w:rsidRDefault="0007374F" w:rsidP="00FF4529">
      <w:pPr>
        <w:spacing w:after="0"/>
      </w:pPr>
      <w:r>
        <w:t>TCI</w:t>
      </w:r>
      <w:r>
        <w:tab/>
        <w:t>Test Control Interface</w:t>
      </w:r>
    </w:p>
    <w:p w14:paraId="1F98592B" w14:textId="73FAF9CD" w:rsidR="0007374F" w:rsidRDefault="0007374F" w:rsidP="00FF4529">
      <w:pPr>
        <w:spacing w:after="0"/>
      </w:pPr>
      <w:r>
        <w:t>TCIA</w:t>
      </w:r>
      <w:r>
        <w:tab/>
        <w:t>Test Control Interface Application</w:t>
      </w:r>
    </w:p>
    <w:p w14:paraId="32A19945" w14:textId="77777777" w:rsidR="0007374F" w:rsidRDefault="0007374F" w:rsidP="00FF4529">
      <w:pPr>
        <w:spacing w:after="0"/>
      </w:pPr>
      <w:r>
        <w:t>TCP</w:t>
      </w:r>
      <w:r>
        <w:tab/>
        <w:t>Transport Control Protocol</w:t>
      </w:r>
    </w:p>
    <w:p w14:paraId="7C81ACF3" w14:textId="77777777" w:rsidR="0007374F" w:rsidRPr="00FF4529" w:rsidRDefault="0007374F" w:rsidP="00FF4529">
      <w:pPr>
        <w:spacing w:after="0"/>
      </w:pPr>
      <w:r w:rsidRPr="00FF4529">
        <w:t>TP</w:t>
      </w:r>
      <w:r w:rsidRPr="00FF4529">
        <w:tab/>
        <w:t>Test Purposes</w:t>
      </w:r>
    </w:p>
    <w:p w14:paraId="25557A84" w14:textId="77777777" w:rsidR="0007374F" w:rsidRDefault="0007374F" w:rsidP="00FF4529">
      <w:pPr>
        <w:spacing w:after="0"/>
      </w:pPr>
      <w:r>
        <w:t>TRI</w:t>
      </w:r>
      <w:r>
        <w:tab/>
        <w:t>Tester Radio Interface</w:t>
      </w:r>
    </w:p>
    <w:p w14:paraId="5B49E57B" w14:textId="77777777" w:rsidR="0007374F" w:rsidRDefault="0007374F" w:rsidP="00FF4529">
      <w:pPr>
        <w:spacing w:after="0"/>
      </w:pPr>
      <w:r>
        <w:t>TS</w:t>
      </w:r>
      <w:r>
        <w:tab/>
        <w:t>Test System</w:t>
      </w:r>
    </w:p>
    <w:p w14:paraId="3CF57D1F" w14:textId="77777777" w:rsidR="0007374F" w:rsidRDefault="0007374F" w:rsidP="003E6A3D">
      <w:pPr>
        <w:spacing w:after="0"/>
      </w:pPr>
      <w:r>
        <w:t>TX</w:t>
      </w:r>
      <w:r>
        <w:tab/>
        <w:t>Transmit</w:t>
      </w:r>
    </w:p>
    <w:p w14:paraId="30CDD525" w14:textId="77777777" w:rsidR="0007374F" w:rsidRDefault="0007374F" w:rsidP="003E6A3D">
      <w:pPr>
        <w:spacing w:after="0"/>
      </w:pPr>
      <w:r>
        <w:t>UC</w:t>
      </w:r>
      <w:r>
        <w:tab/>
        <w:t>Use Case</w:t>
      </w:r>
    </w:p>
    <w:p w14:paraId="6376BFD6" w14:textId="77777777" w:rsidR="0007374F" w:rsidRDefault="0007374F" w:rsidP="00FF4529">
      <w:pPr>
        <w:spacing w:after="0"/>
      </w:pPr>
      <w:r>
        <w:t>UDP</w:t>
      </w:r>
      <w:r>
        <w:tab/>
      </w:r>
      <w:r w:rsidRPr="00746466">
        <w:t>User Datagram Protocol</w:t>
      </w:r>
    </w:p>
    <w:p w14:paraId="5DAA54F3" w14:textId="77777777" w:rsidR="00FC74D4" w:rsidRDefault="00FC74D4" w:rsidP="00FF4529">
      <w:pPr>
        <w:spacing w:after="0"/>
      </w:pPr>
      <w:r>
        <w:t>UPER</w:t>
      </w:r>
      <w:r>
        <w:tab/>
        <w:t>Unaligned Packed Encoding Rules</w:t>
      </w:r>
    </w:p>
    <w:p w14:paraId="6A89D0CE" w14:textId="77777777" w:rsidR="0007374F" w:rsidRDefault="0007374F" w:rsidP="00FF4529">
      <w:pPr>
        <w:spacing w:after="0"/>
      </w:pPr>
      <w:r>
        <w:t>WAVE</w:t>
      </w:r>
      <w:r>
        <w:tab/>
        <w:t>Wireless Access in Vehicular Environments</w:t>
      </w:r>
    </w:p>
    <w:p w14:paraId="441C6992" w14:textId="77777777" w:rsidR="0007374F" w:rsidRDefault="0007374F" w:rsidP="00FF4529">
      <w:pPr>
        <w:spacing w:after="0"/>
      </w:pPr>
      <w:r>
        <w:t>WME</w:t>
      </w:r>
      <w:r>
        <w:tab/>
        <w:t>WAVE Management Entity</w:t>
      </w:r>
    </w:p>
    <w:p w14:paraId="110ACDC0" w14:textId="77777777" w:rsidR="0007374F" w:rsidRDefault="0007374F" w:rsidP="00FF4529">
      <w:pPr>
        <w:spacing w:after="0"/>
      </w:pPr>
      <w:r>
        <w:t>WSA</w:t>
      </w:r>
      <w:r>
        <w:tab/>
        <w:t xml:space="preserve">WAVE Service </w:t>
      </w:r>
      <w:r w:rsidR="00B31ED1">
        <w:t>Advertisement</w:t>
      </w:r>
    </w:p>
    <w:p w14:paraId="6683EBB4" w14:textId="77777777" w:rsidR="0007374F" w:rsidRDefault="0007374F" w:rsidP="00FF4529">
      <w:pPr>
        <w:spacing w:after="0"/>
      </w:pPr>
      <w:r>
        <w:t>WSM</w:t>
      </w:r>
      <w:r>
        <w:tab/>
        <w:t>WAVE Short Message</w:t>
      </w:r>
    </w:p>
    <w:p w14:paraId="6DF657FE" w14:textId="77777777" w:rsidR="005B25C4" w:rsidRDefault="00F00D7D" w:rsidP="00FF4529">
      <w:pPr>
        <w:pStyle w:val="Heading1"/>
      </w:pPr>
      <w:bookmarkStart w:id="19" w:name="_Toc480558262"/>
      <w:r>
        <w:t>Test System</w:t>
      </w:r>
      <w:bookmarkEnd w:id="19"/>
    </w:p>
    <w:p w14:paraId="1E9A91ED" w14:textId="77777777" w:rsidR="008058FC" w:rsidRDefault="00562D35" w:rsidP="008058FC">
      <w:pPr>
        <w:pStyle w:val="Heading2"/>
      </w:pPr>
      <w:bookmarkStart w:id="20" w:name="_Toc480558263"/>
      <w:r>
        <w:t>Architecture</w:t>
      </w:r>
      <w:bookmarkEnd w:id="20"/>
    </w:p>
    <w:p w14:paraId="2ADD053E" w14:textId="06F083B1"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161E0E">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161E0E">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161E0E">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161E0E">
        <w:rPr>
          <w:noProof/>
        </w:rPr>
        <w:t>4</w:t>
      </w:r>
      <w:r w:rsidR="009A0FC8">
        <w:fldChar w:fldCharType="end"/>
      </w:r>
      <w:r w:rsidR="009A0FC8">
        <w:t xml:space="preserve">], </w:t>
      </w:r>
      <w:r w:rsidR="00130240">
        <w:t xml:space="preserve">and </w:t>
      </w:r>
      <w:r w:rsidR="009A0FC8">
        <w:t>[</w:t>
      </w:r>
      <w:r w:rsidR="009A0FC8">
        <w:fldChar w:fldCharType="begin"/>
      </w:r>
      <w:r w:rsidR="009A0FC8">
        <w:instrText xml:space="preserve"> REF REF_29451TSSTP \h </w:instrText>
      </w:r>
      <w:r w:rsidR="009A0FC8">
        <w:fldChar w:fldCharType="separate"/>
      </w:r>
      <w:r w:rsidR="00161E0E">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161E0E" w:rsidRPr="00A5526B">
        <w:t xml:space="preserve">Figure </w:t>
      </w:r>
      <w:r w:rsidR="00161E0E">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7C1EF4AF" w14:textId="77777777" w:rsidR="00AD1016" w:rsidRPr="003B12EF" w:rsidRDefault="008D1136" w:rsidP="003B12EF">
      <w:r>
        <w:rPr>
          <w:noProof/>
        </w:rPr>
        <mc:AlternateContent>
          <mc:Choice Requires="wpc">
            <w:drawing>
              <wp:inline distT="0" distB="0" distL="0" distR="0" wp14:anchorId="16D3D7F7" wp14:editId="5810DDBE">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7B42" w14:textId="77777777" w:rsidR="007A6488" w:rsidRDefault="007A6488"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9257D" w14:textId="77777777" w:rsidR="007A6488" w:rsidRDefault="007A6488"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5D846" w14:textId="77777777" w:rsidR="007A6488" w:rsidRDefault="007A6488"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59AE8" w14:textId="77777777" w:rsidR="007A6488" w:rsidRDefault="007A6488"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4AF14" w14:textId="77777777" w:rsidR="007A6488" w:rsidRDefault="007A6488"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7A6488" w:rsidRDefault="007A6488"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1981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B3093" w14:textId="572FC6F7" w:rsidR="007A6488" w:rsidRDefault="007A6488"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7A6488" w:rsidRDefault="007A6488"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3947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C01D0" w14:textId="5EF0DD7A" w:rsidR="007A6488" w:rsidRDefault="007A6488"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7A6488" w:rsidRDefault="007A6488" w:rsidP="008D1136">
                              <w:pPr>
                                <w:pStyle w:val="NormalWeb"/>
                                <w:spacing w:before="0" w:beforeAutospacing="0" w:after="180" w:afterAutospacing="0"/>
                              </w:pPr>
                              <w:r>
                                <w:rPr>
                                  <w:rFonts w:ascii="Arial" w:eastAsia="Times New Roman" w:hAnsi="Arial" w:cs="Arial"/>
                                </w:rPr>
                                <w:t xml:space="preserve"> (Ethernet) (Et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D3D7F7"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" filled="f" stroked="f" strokeweight=".5pt">
                  <v:textbox inset="0,0,0,0">
                    <w:txbxContent>
                      <w:p w14:paraId="0DAF7B42" w14:textId="77777777" w:rsidR="007A6488" w:rsidRDefault="007A6488"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" fillcolor="white [3212]" strokecolor="black [3213]" strokeweight=".25pt">
                  <v:textbox inset="0,,0,0">
                    <w:txbxContent>
                      <w:p w14:paraId="60C9257D" w14:textId="77777777" w:rsidR="007A6488" w:rsidRDefault="007A6488"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" fillcolor="#d8d8d8 [2732]" strokecolor="black [3213]" strokeweight="1pt"/>
                <v:shape id="Text Box 6" o:spid="_x0000_s1032" type="#_x0000_t202" style="position:absolute;left:36543;top:3482;width:14675;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" filled="f" stroked="f" strokeweight=".5pt">
                  <v:textbox inset="0,0,0,0">
                    <w:txbxContent>
                      <w:p w14:paraId="4195D846" w14:textId="77777777" w:rsidR="007A6488" w:rsidRDefault="007A6488"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v:textbox>
                </v:shape>
                <v:rect id="Rectangle 112" o:spid="_x0000_s1033" style="position:absolute;left:36220;top:11178;width:11084;height: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" fillcolor="white [3212]" strokecolor="black [3213]" strokeweight=".25pt">
                  <v:textbox inset="0,,0,0">
                    <w:txbxContent>
                      <w:p w14:paraId="2DE59AE8" w14:textId="77777777" w:rsidR="007A6488" w:rsidRDefault="007A6488"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" fillcolor="white [3212]" strokecolor="black [3213]" strokeweight=".25pt">
                  <v:textbox inset="0,,0,0">
                    <w:txbxContent>
                      <w:p w14:paraId="7E14AF14" w14:textId="77777777" w:rsidR="007A6488" w:rsidRDefault="007A6488"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7A6488" w:rsidRDefault="007A6488"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" adj="55" strokecolor="black [3213]" strokeweight="1.5pt"/>
                <v:line id="Straight Connector 116" o:spid="_x0000_s1037" style="position:absolute;flip:x y;visibility:visible;mso-wrap-style:square" from="41762,15525" to="41778,2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" strokecolor="black [3213]" strokeweight="1.5pt"/>
                <v:shape id="Text Box 12" o:spid="_x0000_s1038" type="#_x0000_t202" style="position:absolute;left:16230;top:20192;width:1019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5B4B3093" w14:textId="572FC6F7" w:rsidR="007A6488" w:rsidRDefault="007A6488"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7A6488" w:rsidRDefault="007A6488"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395;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" filled="f" stroked="f" strokeweight=".5pt">
                  <v:textbox inset="0,0,0,0">
                    <w:txbxContent>
                      <w:p w14:paraId="062C01D0" w14:textId="5EF0DD7A" w:rsidR="007A6488" w:rsidRDefault="007A6488"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7A6488" w:rsidRDefault="007A6488" w:rsidP="008D1136">
                        <w:pPr>
                          <w:pStyle w:val="NormalWeb"/>
                          <w:spacing w:before="0" w:beforeAutospacing="0" w:after="180" w:afterAutospacing="0"/>
                        </w:pPr>
                        <w:r>
                          <w:rPr>
                            <w:rFonts w:ascii="Arial" w:eastAsia="Times New Roman" w:hAnsi="Arial" w:cs="Arial"/>
                          </w:rPr>
                          <w:t xml:space="preserve"> (Ethernet) (Et </w:t>
                        </w:r>
                      </w:p>
                    </w:txbxContent>
                  </v:textbox>
                </v:shape>
                <v:group id="Group 119" o:spid="_x0000_s1040" style="position:absolute;left:15967;top:7620;width:20253;height:14126" coordorigin="14168,5821" coordsize="20255,13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" strokecolor="black [3213]" strokeweight="1.5pt"/>
                  <v:line id="Straight Connector 121" o:spid="_x0000_s1042" style="position:absolute;visibility:visible;mso-wrap-style:square" from="14168,11811" to="14168,1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" strokecolor="black [3213]" strokeweight="1.5pt"/>
                  <v:line id="Straight Connector 122" o:spid="_x0000_s1043" style="position:absolute;flip:y;visibility:visible;mso-wrap-style:square" from="14168,19309" to="31328,1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" strokecolor="black [3213]" strokeweight="1.5pt"/>
                </v:group>
                <w10:anchorlock/>
              </v:group>
            </w:pict>
          </mc:Fallback>
        </mc:AlternateContent>
      </w:r>
    </w:p>
    <w:p w14:paraId="4A9DE39F" w14:textId="7141C500" w:rsidR="00771692" w:rsidRPr="00A5526B" w:rsidRDefault="00A5526B" w:rsidP="00A5526B">
      <w:pPr>
        <w:pStyle w:val="Caption"/>
      </w:pPr>
      <w:bookmarkStart w:id="21" w:name="_Ref428367602"/>
      <w:bookmarkStart w:id="22" w:name="_Ref430961294"/>
      <w:r w:rsidRPr="00A5526B">
        <w:t xml:space="preserve">Figure </w:t>
      </w:r>
      <w:fldSimple w:instr=" SEQ Figure \* ARABIC ">
        <w:r w:rsidR="00161E0E">
          <w:rPr>
            <w:noProof/>
          </w:rPr>
          <w:t>1</w:t>
        </w:r>
      </w:fldSimple>
      <w:bookmarkEnd w:id="21"/>
      <w:r w:rsidRPr="00A5526B">
        <w:t xml:space="preserve">: </w:t>
      </w:r>
      <w:r w:rsidR="003B12EF">
        <w:t>General Architecture</w:t>
      </w:r>
      <w:bookmarkEnd w:id="22"/>
    </w:p>
    <w:p w14:paraId="263222F4" w14:textId="77777777" w:rsidR="00D26D4B" w:rsidRDefault="00D26D4B" w:rsidP="00CA7E09">
      <w:pPr>
        <w:pStyle w:val="Heading2"/>
      </w:pPr>
      <w:bookmarkStart w:id="23" w:name="_Toc480558264"/>
      <w:r w:rsidRPr="00FF39A0">
        <w:t>Hardware equipment</w:t>
      </w:r>
      <w:bookmarkEnd w:id="23"/>
    </w:p>
    <w:p w14:paraId="2F11E232" w14:textId="5D96C055" w:rsidR="00A15E7A" w:rsidRDefault="00A15E7A" w:rsidP="00A15E7A">
      <w:r>
        <w:t xml:space="preserve">The system is implemented according to </w:t>
      </w:r>
      <w:r>
        <w:fldChar w:fldCharType="begin"/>
      </w:r>
      <w:r>
        <w:instrText xml:space="preserve"> REF _Ref430961409 \h </w:instrText>
      </w:r>
      <w:r>
        <w:fldChar w:fldCharType="separate"/>
      </w:r>
      <w:r w:rsidR="00161E0E" w:rsidRPr="00A5526B">
        <w:t xml:space="preserve">Figure </w:t>
      </w:r>
      <w:r w:rsidR="00161E0E">
        <w:rPr>
          <w:noProof/>
        </w:rPr>
        <w:t>2</w:t>
      </w:r>
      <w:r>
        <w:fldChar w:fldCharType="end"/>
      </w:r>
      <w:r>
        <w:t xml:space="preserve">.  The test system is comprised of </w:t>
      </w:r>
      <w:r w:rsidR="00C20A4C">
        <w:t>Test Management S</w:t>
      </w:r>
      <w:r w:rsidR="004F210F">
        <w:t xml:space="preserve">oftware running on a PC (or laptop). The PC is physically connected to the SUT via </w:t>
      </w:r>
      <w:r>
        <w:t xml:space="preserve">an Ethernet </w:t>
      </w:r>
      <w:r w:rsidR="004F210F">
        <w:t xml:space="preserve">cable supporting an IP-based connection to transfer </w:t>
      </w:r>
      <w:r w:rsidR="002F7304">
        <w:t>c</w:t>
      </w:r>
      <w:r w:rsidR="004F210F">
        <w:t xml:space="preserve">ontrol and </w:t>
      </w:r>
      <w:r w:rsidR="002F7304">
        <w:t>t</w:t>
      </w:r>
      <w:r w:rsidR="004F210F">
        <w:t xml:space="preserve">est </w:t>
      </w:r>
      <w:r w:rsidR="002F7304">
        <w:t>d</w:t>
      </w:r>
      <w:r w:rsidR="004F210F">
        <w:t>ata to and from the SUT</w:t>
      </w:r>
      <w:r w:rsidR="002F7304">
        <w:t xml:space="preserve">. This connection corresponds to the </w:t>
      </w:r>
      <w:r w:rsidR="004F210F">
        <w:t xml:space="preserve">Test Control Interface </w:t>
      </w:r>
      <w:r w:rsidR="002F7304">
        <w:t>a</w:t>
      </w:r>
      <w:r w:rsidR="00130240">
        <w:t>s</w:t>
      </w:r>
      <w:r w:rsidR="002F7304">
        <w:t xml:space="preserve"> depicted on </w:t>
      </w:r>
      <w:r w:rsidR="004F210F">
        <w:fldChar w:fldCharType="begin"/>
      </w:r>
      <w:r w:rsidR="004F210F">
        <w:instrText xml:space="preserve"> REF _Ref428367602 \h </w:instrText>
      </w:r>
      <w:r w:rsidR="004F210F">
        <w:fldChar w:fldCharType="separate"/>
      </w:r>
      <w:r w:rsidR="00161E0E" w:rsidRPr="00A5526B">
        <w:t xml:space="preserve">Figure </w:t>
      </w:r>
      <w:r w:rsidR="00161E0E">
        <w:rPr>
          <w:noProof/>
        </w:rPr>
        <w:t>1</w:t>
      </w:r>
      <w:r w:rsidR="004F210F">
        <w:fldChar w:fldCharType="end"/>
      </w:r>
      <w:r>
        <w:t xml:space="preserve">. The Wired Ethernet connection may be </w:t>
      </w:r>
      <w:r w:rsidR="002F7304">
        <w:t>substituted</w:t>
      </w:r>
      <w:r w:rsidR="004F210F">
        <w:t xml:space="preserve"> </w:t>
      </w:r>
      <w:r>
        <w:t xml:space="preserve">by a </w:t>
      </w:r>
      <w:r w:rsidR="0052498C">
        <w:t>wired USB</w:t>
      </w:r>
      <w:r w:rsidR="00C20A4C">
        <w:t xml:space="preserve"> </w:t>
      </w:r>
      <w:r w:rsidR="00130240">
        <w:t xml:space="preserve">cable </w:t>
      </w:r>
      <w:r w:rsidR="00C20A4C" w:rsidRPr="00C20A4C">
        <w:t xml:space="preserve">as long as </w:t>
      </w:r>
      <w:r w:rsidR="00C20A4C">
        <w:t xml:space="preserve">it </w:t>
      </w:r>
      <w:r w:rsidR="00C20A4C" w:rsidRPr="00C20A4C">
        <w:t>support</w:t>
      </w:r>
      <w:r w:rsidR="00130240">
        <w:t>s</w:t>
      </w:r>
      <w:r w:rsidR="00C20A4C" w:rsidRPr="00C20A4C">
        <w:t xml:space="preserve"> IPv4-based data exchanges</w:t>
      </w:r>
      <w:r w:rsidR="0052498C">
        <w:t xml:space="preserve"> </w:t>
      </w:r>
      <w:r w:rsidR="00C20A4C">
        <w:t xml:space="preserve">(e.g. </w:t>
      </w:r>
      <w:r w:rsidR="0052498C">
        <w:t>support of RNDIS protocol</w:t>
      </w:r>
      <w:r w:rsidR="00C20A4C">
        <w:t>)</w:t>
      </w:r>
      <w:r w:rsidR="0052498C">
        <w:t xml:space="preserve"> or a </w:t>
      </w:r>
      <w:r>
        <w:t>wireless Ethernet connection if the SUT does not support a wired connection.</w:t>
      </w:r>
    </w:p>
    <w:p w14:paraId="5C1F5E38" w14:textId="28FF1F75" w:rsidR="004F210F" w:rsidRDefault="004F210F" w:rsidP="00A15E7A">
      <w:r>
        <w:t xml:space="preserve">The Test System </w:t>
      </w:r>
      <w:r w:rsidR="002F7304">
        <w:t xml:space="preserve">connects to an external </w:t>
      </w:r>
      <w:r>
        <w:t>DSRC radio using a separate wired Ethernet link.</w:t>
      </w:r>
      <w:r w:rsidR="002F7304">
        <w:t xml:space="preserve"> The DSRC radio is used to transfer wireless data messages between the Test System and the SUT. This int</w:t>
      </w:r>
      <w:r w:rsidR="009A393F">
        <w:t>erface is depicted as the Test</w:t>
      </w:r>
      <w:r w:rsidR="002F7304">
        <w:t xml:space="preserve"> Radio Interface on </w:t>
      </w:r>
      <w:r w:rsidR="002F7304">
        <w:fldChar w:fldCharType="begin"/>
      </w:r>
      <w:r w:rsidR="002F7304">
        <w:instrText xml:space="preserve"> REF _Ref428367602 \h </w:instrText>
      </w:r>
      <w:r w:rsidR="002F7304">
        <w:fldChar w:fldCharType="separate"/>
      </w:r>
      <w:r w:rsidR="00161E0E" w:rsidRPr="00A5526B">
        <w:t xml:space="preserve">Figure </w:t>
      </w:r>
      <w:r w:rsidR="00161E0E">
        <w:rPr>
          <w:noProof/>
        </w:rPr>
        <w:t>1</w:t>
      </w:r>
      <w:r w:rsidR="002F7304">
        <w:fldChar w:fldCharType="end"/>
      </w:r>
      <w:r w:rsidR="002F7304">
        <w:t>.</w:t>
      </w:r>
    </w:p>
    <w:p w14:paraId="3A6E842E"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1A17B903" wp14:editId="1B216CA7">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18417" y="465136"/>
                            <a:ext cx="156654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5575F" w14:textId="596D72CD" w:rsidR="007A6488" w:rsidRDefault="007A6488"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7A6488" w:rsidRDefault="007A6488" w:rsidP="003D72EC">
                              <w:pPr>
                                <w:pStyle w:val="NormalWeb"/>
                                <w:spacing w:before="0" w:beforeAutospacing="0" w:after="0" w:afterAutospacing="0"/>
                                <w:jc w:val="center"/>
                                <w:rPr>
                                  <w:sz w:val="24"/>
                                  <w:szCs w:val="24"/>
                                </w:rPr>
                              </w:pPr>
                              <w:r>
                                <w:rPr>
                                  <w:rFonts w:ascii="Arial" w:eastAsia="Times New Roman" w:hAnsi="Arial" w:cs="Arial"/>
                                </w:rPr>
                                <w:t>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FB0AE" w14:textId="77777777" w:rsidR="007A6488" w:rsidRDefault="007A6488"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24975" w14:textId="77777777" w:rsidR="007A6488" w:rsidRDefault="007A6488"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A98CC" w14:textId="77777777" w:rsidR="007A6488" w:rsidRDefault="007A6488"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7A6488" w:rsidRDefault="007A6488"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7A6488" w:rsidRPr="0024295C" w:rsidRDefault="007A6488"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0"/>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3D895" w14:textId="77777777" w:rsidR="007A6488" w:rsidRDefault="007A6488"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7A6488" w:rsidRDefault="007A6488"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7A6488" w:rsidRDefault="007A6488"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A17B903"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" fillcolor="#d8d8d8 [2732]" strokecolor="black [3213]" strokeweight="1pt"/>
                <v:shape id="Text Box 3" o:spid="_x0000_s1047" type="#_x0000_t202" style="position:absolute;left:3184;top:4651;width:1566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" filled="f" stroked="f" strokeweight=".5pt">
                  <v:textbox inset="0,0,0,0">
                    <w:txbxContent>
                      <w:p w14:paraId="1785575F" w14:textId="596D72CD" w:rsidR="007A6488" w:rsidRDefault="007A6488"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7A6488" w:rsidRDefault="007A6488" w:rsidP="003D72EC">
                        <w:pPr>
                          <w:pStyle w:val="NormalWeb"/>
                          <w:spacing w:before="0" w:beforeAutospacing="0" w:after="0" w:afterAutospacing="0"/>
                          <w:jc w:val="center"/>
                          <w:rPr>
                            <w:sz w:val="24"/>
                            <w:szCs w:val="24"/>
                          </w:rPr>
                        </w:pPr>
                        <w:r>
                          <w:rPr>
                            <w:rFonts w:ascii="Arial" w:eastAsia="Times New Roman" w:hAnsi="Arial" w:cs="Arial"/>
                          </w:rPr>
                          <w:t>running on PC</w:t>
                        </w:r>
                      </w:p>
                    </w:txbxContent>
                  </v:textbox>
                </v:shape>
                <v:rect id="Rectangle 128" o:spid="_x0000_s1048" style="position:absolute;left:39841;top:3482;width:12501;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" fillcolor="#d8d8d8 [2732]" strokecolor="black [3213]" strokeweight="1pt"/>
                <v:shape id="Text Box 6" o:spid="_x0000_s1049" type="#_x0000_t202" style="position:absolute;left:44764;top:5981;width:2610;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" filled="f" stroked="f" strokeweight=".5pt">
                  <v:textbox inset="0,0,0,0">
                    <w:txbxContent>
                      <w:p w14:paraId="1B3FB0AE" w14:textId="77777777" w:rsidR="007A6488" w:rsidRDefault="007A6488"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" filled="f" stroked="f" strokeweight=".5pt">
                  <v:textbox inset="0,0,0,0">
                    <w:txbxContent>
                      <w:p w14:paraId="76E24975" w14:textId="77777777" w:rsidR="007A6488" w:rsidRDefault="007A6488"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" strokecolor="black [3213]" strokeweight="1.5pt"/>
                <v:line id="Straight Connector 140" o:spid="_x0000_s1052" style="position:absolute;flip:y;visibility:visible;mso-wrap-style:square" from="11697,13846"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" strokecolor="black [3213]" strokeweight="1.5pt"/>
                <v:rect id="Rectangle 142" o:spid="_x0000_s1053" style="position:absolute;left:22860;top:4651;width:6412;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" fillcolor="#d8d8d8 [2732]" strokecolor="black [3213]" strokeweight="1pt">
                  <v:textbox>
                    <w:txbxContent>
                      <w:p w14:paraId="57FA98CC" w14:textId="77777777" w:rsidR="007A6488" w:rsidRDefault="007A6488"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7A6488" w:rsidRDefault="007A6488"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7A6488" w:rsidRPr="0024295C" w:rsidRDefault="007A6488"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" strokecolor="black [3213]" strokeweight="1.5pt"/>
                <v:line id="Straight Connector 144" o:spid="_x0000_s1055" style="position:absolute;visibility:visible;mso-wrap-style:square" from="11697,9469" to="11697,1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" strokecolor="black [3213]" strokeweight="1.5pt"/>
                <v:shape id="Picture 145" o:spid="_x0000_s1056" type="#_x0000_t75" style="position:absolute;left:31560;top:5756;width:5891;height: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">
                  <v:imagedata r:id="rId11" o:title=""/>
                  <v:path arrowok="t"/>
                </v:shape>
                <v:shape id="Text Box 12" o:spid="_x0000_s1057" type="#_x0000_t202" style="position:absolute;left:30762;top:831;width:6686;height:5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" filled="f" stroked="f" strokeweight=".5pt">
                  <v:textbox inset="0,0,0,0">
                    <w:txbxContent>
                      <w:p w14:paraId="7113D895" w14:textId="77777777" w:rsidR="007A6488" w:rsidRDefault="007A6488"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7A6488" w:rsidRDefault="007A6488"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7A6488" w:rsidRDefault="007A6488"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v:textbox>
                </v:shape>
                <w10:anchorlock/>
              </v:group>
            </w:pict>
          </mc:Fallback>
        </mc:AlternateContent>
      </w:r>
    </w:p>
    <w:p w14:paraId="3CD19986" w14:textId="534769B3" w:rsidR="00CA7E09" w:rsidRDefault="00CA7E09" w:rsidP="00CA7E09">
      <w:pPr>
        <w:pStyle w:val="Caption"/>
      </w:pPr>
      <w:bookmarkStart w:id="24" w:name="_Ref430961409"/>
      <w:r w:rsidRPr="00A5526B">
        <w:t xml:space="preserve">Figure </w:t>
      </w:r>
      <w:fldSimple w:instr=" SEQ Figure \* ARABIC ">
        <w:r w:rsidR="00161E0E">
          <w:rPr>
            <w:noProof/>
          </w:rPr>
          <w:t>2</w:t>
        </w:r>
      </w:fldSimple>
      <w:bookmarkEnd w:id="24"/>
      <w:r w:rsidRPr="00A5526B">
        <w:t xml:space="preserve">: </w:t>
      </w:r>
      <w:r>
        <w:t>Test System Implementation</w:t>
      </w:r>
    </w:p>
    <w:p w14:paraId="4FFB8817" w14:textId="77777777" w:rsidR="00CA7E09" w:rsidRPr="00CA7E09" w:rsidRDefault="00CA7E09" w:rsidP="00CA7E09"/>
    <w:p w14:paraId="7FA0AF19" w14:textId="77777777" w:rsidR="00D26D4B" w:rsidRPr="00FF39A0" w:rsidRDefault="002B2F6F" w:rsidP="00CA7E09">
      <w:pPr>
        <w:pStyle w:val="Heading3"/>
      </w:pPr>
      <w:bookmarkStart w:id="25" w:name="_Toc383782131"/>
      <w:bookmarkStart w:id="26" w:name="_Toc384024474"/>
      <w:bookmarkStart w:id="27" w:name="_Toc384026979"/>
      <w:bookmarkStart w:id="28" w:name="_Toc384372219"/>
      <w:bookmarkStart w:id="29" w:name="_Toc385497747"/>
      <w:bookmarkStart w:id="30" w:name="_Toc388273877"/>
      <w:bookmarkStart w:id="31" w:name="_Toc410310171"/>
      <w:bookmarkStart w:id="32" w:name="_Toc480558265"/>
      <w:r>
        <w:t>Test System</w:t>
      </w:r>
      <w:bookmarkEnd w:id="25"/>
      <w:bookmarkEnd w:id="26"/>
      <w:bookmarkEnd w:id="27"/>
      <w:bookmarkEnd w:id="28"/>
      <w:bookmarkEnd w:id="29"/>
      <w:bookmarkEnd w:id="30"/>
      <w:bookmarkEnd w:id="31"/>
      <w:bookmarkEnd w:id="32"/>
    </w:p>
    <w:p w14:paraId="526A3CA1" w14:textId="39F846FC"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w:t>
      </w:r>
      <w:r w:rsidR="00C20A4C">
        <w:rPr>
          <w:lang w:eastAsia="fr-FR"/>
        </w:rPr>
        <w:t xml:space="preserve"> Test Management Software</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AA2701">
        <w:rPr>
          <w:lang w:eastAsia="fr-FR"/>
        </w:rPr>
        <w:t>To c</w:t>
      </w:r>
      <w:r w:rsidR="00E35B05">
        <w:rPr>
          <w:lang w:eastAsia="fr-FR"/>
        </w:rPr>
        <w:t xml:space="preserve">onstruct a </w:t>
      </w:r>
      <w:r w:rsidR="002B2F6F">
        <w:rPr>
          <w:lang w:eastAsia="fr-FR"/>
        </w:rPr>
        <w:t>Test System</w:t>
      </w:r>
      <w:r w:rsidR="00E35B05">
        <w:rPr>
          <w:lang w:eastAsia="fr-FR"/>
        </w:rPr>
        <w:t>, the following points must be considered:</w:t>
      </w:r>
      <w:r w:rsidR="002B2F6F">
        <w:rPr>
          <w:lang w:eastAsia="fr-FR"/>
        </w:rPr>
        <w:t xml:space="preserve"> </w:t>
      </w:r>
    </w:p>
    <w:p w14:paraId="50A4D1B7"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5E0E4287" w14:textId="2935E520" w:rsidR="00D26D4B" w:rsidRPr="00FF39A0" w:rsidRDefault="00BB1B24" w:rsidP="00D26D4B">
      <w:pPr>
        <w:pStyle w:val="B1"/>
        <w:rPr>
          <w:lang w:eastAsia="fr-FR"/>
        </w:rPr>
      </w:pPr>
      <w:r>
        <w:rPr>
          <w:lang w:eastAsia="fr-FR"/>
        </w:rPr>
        <w:t xml:space="preserve">Use of a synchronized </w:t>
      </w:r>
      <w:r w:rsidRPr="00FF39A0">
        <w:rPr>
          <w:lang w:eastAsia="fr-FR"/>
        </w:rPr>
        <w:t xml:space="preserve">time </w:t>
      </w:r>
      <w:r>
        <w:rPr>
          <w:lang w:eastAsia="fr-FR"/>
        </w:rPr>
        <w:t xml:space="preserve">reference for </w:t>
      </w:r>
      <w:r w:rsidR="00D26D4B" w:rsidRPr="00FF39A0">
        <w:rPr>
          <w:lang w:eastAsia="fr-FR"/>
        </w:rPr>
        <w:t>the SUT and the test system.</w:t>
      </w:r>
      <w:r w:rsidR="00AA2701">
        <w:rPr>
          <w:lang w:eastAsia="fr-FR"/>
        </w:rPr>
        <w:t xml:space="preserve"> </w:t>
      </w:r>
      <w:r>
        <w:rPr>
          <w:lang w:eastAsia="fr-FR"/>
        </w:rPr>
        <w:t xml:space="preserve">The </w:t>
      </w:r>
      <w:r w:rsidR="00AA2701">
        <w:rPr>
          <w:lang w:eastAsia="fr-FR"/>
        </w:rPr>
        <w:t xml:space="preserve">Test </w:t>
      </w:r>
      <w:r>
        <w:rPr>
          <w:lang w:eastAsia="fr-FR"/>
        </w:rPr>
        <w:t>S</w:t>
      </w:r>
      <w:r w:rsidR="00AA2701">
        <w:rPr>
          <w:lang w:eastAsia="fr-FR"/>
        </w:rPr>
        <w:t xml:space="preserve">ystem </w:t>
      </w:r>
      <w:r>
        <w:rPr>
          <w:lang w:eastAsia="fr-FR"/>
        </w:rPr>
        <w:t xml:space="preserve">may be </w:t>
      </w:r>
      <w:r w:rsidR="00AA2701">
        <w:rPr>
          <w:lang w:eastAsia="fr-FR"/>
        </w:rPr>
        <w:t xml:space="preserve">synchronized </w:t>
      </w:r>
      <w:r>
        <w:rPr>
          <w:lang w:eastAsia="fr-FR"/>
        </w:rPr>
        <w:t xml:space="preserve">to UTC </w:t>
      </w:r>
      <w:r w:rsidR="00AA2701">
        <w:rPr>
          <w:lang w:eastAsia="fr-FR"/>
        </w:rPr>
        <w:t xml:space="preserve">via </w:t>
      </w:r>
      <w:r>
        <w:rPr>
          <w:lang w:eastAsia="fr-FR"/>
        </w:rPr>
        <w:t>a Network Time Protocol (</w:t>
      </w:r>
      <w:r w:rsidR="00AA2701">
        <w:rPr>
          <w:lang w:eastAsia="fr-FR"/>
        </w:rPr>
        <w:t>NTP</w:t>
      </w:r>
      <w:r>
        <w:rPr>
          <w:lang w:eastAsia="fr-FR"/>
        </w:rPr>
        <w:t>)</w:t>
      </w:r>
      <w:r w:rsidR="00AA2701">
        <w:rPr>
          <w:lang w:eastAsia="fr-FR"/>
        </w:rPr>
        <w:t>, where</w:t>
      </w:r>
      <w:r>
        <w:rPr>
          <w:lang w:eastAsia="fr-FR"/>
        </w:rPr>
        <w:t>as the</w:t>
      </w:r>
      <w:r w:rsidR="00AA2701">
        <w:rPr>
          <w:lang w:eastAsia="fr-FR"/>
        </w:rPr>
        <w:t xml:space="preserve"> SUT may use GPS for time synchronization</w:t>
      </w:r>
      <w:r>
        <w:rPr>
          <w:lang w:eastAsia="fr-FR"/>
        </w:rPr>
        <w:t xml:space="preserve"> and be adjusted to UTC via data post processing</w:t>
      </w:r>
      <w:r w:rsidR="00AA2701">
        <w:rPr>
          <w:lang w:eastAsia="fr-FR"/>
        </w:rPr>
        <w:t>.</w:t>
      </w:r>
    </w:p>
    <w:p w14:paraId="641B2835" w14:textId="3F2F0B61" w:rsidR="00D26D4B" w:rsidRPr="00FF39A0" w:rsidRDefault="00130240" w:rsidP="00D26D4B">
      <w:pPr>
        <w:pStyle w:val="B1"/>
        <w:rPr>
          <w:lang w:eastAsia="fr-FR"/>
        </w:rPr>
      </w:pPr>
      <w:r>
        <w:rPr>
          <w:lang w:eastAsia="fr-FR"/>
        </w:rPr>
        <w:t xml:space="preserve">The </w:t>
      </w:r>
      <w:r w:rsidR="00D26D4B" w:rsidRPr="00FF39A0">
        <w:rPr>
          <w:lang w:eastAsia="fr-FR"/>
        </w:rPr>
        <w:t xml:space="preserve">Test </w:t>
      </w:r>
      <w:r>
        <w:rPr>
          <w:lang w:eastAsia="fr-FR"/>
        </w:rPr>
        <w:t>S</w:t>
      </w:r>
      <w:r w:rsidR="00D26D4B" w:rsidRPr="00FF39A0">
        <w:rPr>
          <w:lang w:eastAsia="fr-FR"/>
        </w:rPr>
        <w:t xml:space="preserve">ystem processes have to be granted unrestricted control to </w:t>
      </w:r>
      <w:r>
        <w:rPr>
          <w:lang w:eastAsia="fr-FR"/>
        </w:rPr>
        <w:t xml:space="preserve">the </w:t>
      </w:r>
      <w:r w:rsidR="00D26D4B" w:rsidRPr="00FF39A0">
        <w:rPr>
          <w:lang w:eastAsia="fr-FR"/>
        </w:rPr>
        <w:t>telecommunication hardware.</w:t>
      </w:r>
    </w:p>
    <w:p w14:paraId="00E25A11" w14:textId="0F399CA9" w:rsidR="00D26D4B" w:rsidRPr="00FF39A0" w:rsidRDefault="00D26D4B" w:rsidP="00D26D4B">
      <w:pPr>
        <w:rPr>
          <w:lang w:eastAsia="fr-FR"/>
        </w:rPr>
      </w:pPr>
      <w:r w:rsidRPr="00FF39A0">
        <w:rPr>
          <w:lang w:eastAsia="fr-FR"/>
        </w:rPr>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w:t>
      </w:r>
      <w:r w:rsidR="00AA2701">
        <w:rPr>
          <w:lang w:eastAsia="fr-FR"/>
        </w:rPr>
        <w:t xml:space="preserve">of unpredictable </w:t>
      </w:r>
      <w:r w:rsidRPr="00FF39A0">
        <w:rPr>
          <w:lang w:eastAsia="fr-FR"/>
        </w:rPr>
        <w:t xml:space="preserve">SUT </w:t>
      </w:r>
      <w:r w:rsidR="00A15E7A" w:rsidRPr="00FF39A0">
        <w:rPr>
          <w:lang w:eastAsia="fr-FR"/>
        </w:rPr>
        <w:t>behavior</w:t>
      </w:r>
      <w:r w:rsidRPr="00FF39A0">
        <w:rPr>
          <w:lang w:eastAsia="fr-FR"/>
        </w:rPr>
        <w:t xml:space="preserve"> and generate incoherent results. </w:t>
      </w:r>
      <w:r w:rsidR="00AA2701">
        <w:rPr>
          <w:lang w:eastAsia="fr-FR"/>
        </w:rPr>
        <w:t xml:space="preserve">For example, </w:t>
      </w:r>
      <w:r w:rsidRPr="00FF39A0">
        <w:rPr>
          <w:lang w:eastAsia="fr-FR"/>
        </w:rPr>
        <w:t xml:space="preserve">most protocol messages feature a time tag used by the receiver to determine if the information it carries is still valid; if the test system is </w:t>
      </w:r>
      <w:r w:rsidR="00130240">
        <w:rPr>
          <w:lang w:eastAsia="fr-FR"/>
        </w:rPr>
        <w:t>not synchronized</w:t>
      </w:r>
      <w:r w:rsidRPr="00FF39A0">
        <w:rPr>
          <w:lang w:eastAsia="fr-FR"/>
        </w:rPr>
        <w:t xml:space="preserve">, all messages it sends will be considered either as coming from the future or </w:t>
      </w:r>
      <w:r w:rsidR="00130240">
        <w:rPr>
          <w:lang w:eastAsia="fr-FR"/>
        </w:rPr>
        <w:t>past</w:t>
      </w:r>
      <w:r w:rsidRPr="00FF39A0">
        <w:rPr>
          <w:lang w:eastAsia="fr-FR"/>
        </w:rPr>
        <w:t>, and be discarded.</w:t>
      </w:r>
    </w:p>
    <w:p w14:paraId="06A5E55E" w14:textId="4B129E21" w:rsidR="00D26D4B" w:rsidRDefault="00A15E7A" w:rsidP="00D26D4B">
      <w:pPr>
        <w:rPr>
          <w:lang w:eastAsia="fr-FR"/>
        </w:rPr>
      </w:pPr>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network </w:t>
      </w:r>
      <w:r>
        <w:rPr>
          <w:lang w:eastAsia="fr-FR"/>
        </w:rPr>
        <w:t>interface</w:t>
      </w:r>
      <w:r w:rsidR="00AA2701">
        <w:rPr>
          <w:lang w:eastAsia="fr-FR"/>
        </w:rPr>
        <w:t xml:space="preserve"> supporting IPv4 protocol link independent of DSRC protocol link in order to exchange</w:t>
      </w:r>
      <w:r w:rsidRPr="00FF39A0">
        <w:rPr>
          <w:lang w:eastAsia="fr-FR"/>
        </w:rPr>
        <w:t xml:space="preserve"> </w:t>
      </w:r>
      <w:r w:rsidR="00130240">
        <w:rPr>
          <w:lang w:eastAsia="fr-FR"/>
        </w:rPr>
        <w:t>c</w:t>
      </w:r>
      <w:r>
        <w:rPr>
          <w:lang w:eastAsia="fr-FR"/>
        </w:rPr>
        <w:t xml:space="preserve">ontrol and </w:t>
      </w:r>
      <w:r w:rsidR="00130240">
        <w:rPr>
          <w:lang w:eastAsia="fr-FR"/>
        </w:rPr>
        <w:t>t</w:t>
      </w:r>
      <w:r>
        <w:rPr>
          <w:lang w:eastAsia="fr-FR"/>
        </w:rPr>
        <w:t>est data</w:t>
      </w:r>
      <w:r w:rsidRPr="00FF39A0">
        <w:rPr>
          <w:lang w:eastAsia="fr-FR"/>
        </w:rPr>
        <w:t xml:space="preserve"> messages </w:t>
      </w:r>
      <w:r>
        <w:rPr>
          <w:lang w:eastAsia="fr-FR"/>
        </w:rPr>
        <w:t>with the SUT</w:t>
      </w:r>
      <w:r w:rsidR="00AA2701">
        <w:rPr>
          <w:lang w:eastAsia="fr-FR"/>
        </w:rPr>
        <w:t>.</w:t>
      </w:r>
    </w:p>
    <w:p w14:paraId="24492CBC" w14:textId="43266252" w:rsidR="00805585" w:rsidRPr="00FF39A0" w:rsidRDefault="00805585" w:rsidP="00D26D4B">
      <w:r>
        <w:rPr>
          <w:lang w:eastAsia="fr-FR"/>
        </w:rPr>
        <w:t xml:space="preserve">TCI message exchanges are </w:t>
      </w:r>
      <w:r w:rsidR="00BE27C7">
        <w:rPr>
          <w:lang w:eastAsia="fr-FR"/>
        </w:rPr>
        <w:t>established</w:t>
      </w:r>
      <w:r>
        <w:rPr>
          <w:lang w:eastAsia="fr-FR"/>
        </w:rPr>
        <w:t xml:space="preserve"> using UPD over IPv4-based protocols. Any references to the IPv6 protocol are used in regards to the DSRC wireless </w:t>
      </w:r>
      <w:r w:rsidR="00BE27C7">
        <w:rPr>
          <w:lang w:eastAsia="fr-FR"/>
        </w:rPr>
        <w:t xml:space="preserve">exchanges </w:t>
      </w:r>
      <w:r>
        <w:rPr>
          <w:lang w:eastAsia="fr-FR"/>
        </w:rPr>
        <w:t>since the IPv4 protocol is not supported for DSRC over-the-air transmissions.</w:t>
      </w:r>
    </w:p>
    <w:p w14:paraId="255CFA8D" w14:textId="77777777" w:rsidR="00D26D4B" w:rsidRPr="006B2C90" w:rsidRDefault="003E1F8C" w:rsidP="00D26D4B">
      <w:pPr>
        <w:pStyle w:val="Heading2"/>
        <w:rPr>
          <w:lang w:val="fr-FR"/>
        </w:rPr>
      </w:pPr>
      <w:bookmarkStart w:id="33" w:name="_Toc383782132"/>
      <w:bookmarkStart w:id="34" w:name="_Toc384024475"/>
      <w:bookmarkStart w:id="35" w:name="_Toc384026980"/>
      <w:bookmarkStart w:id="36" w:name="_Toc384372220"/>
      <w:bookmarkStart w:id="37" w:name="_Toc385497748"/>
      <w:bookmarkStart w:id="38" w:name="_Toc388273878"/>
      <w:bookmarkStart w:id="39" w:name="_Toc410310172"/>
      <w:bookmarkStart w:id="40" w:name="_Toc480558266"/>
      <w:r>
        <w:rPr>
          <w:lang w:val="fr-FR"/>
        </w:rPr>
        <w:t>DSRC radio</w:t>
      </w:r>
      <w:bookmarkEnd w:id="33"/>
      <w:bookmarkEnd w:id="34"/>
      <w:bookmarkEnd w:id="35"/>
      <w:bookmarkEnd w:id="36"/>
      <w:bookmarkEnd w:id="37"/>
      <w:bookmarkEnd w:id="38"/>
      <w:bookmarkEnd w:id="39"/>
      <w:bookmarkEnd w:id="40"/>
    </w:p>
    <w:p w14:paraId="7B04C96B" w14:textId="6103A523"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161E0E">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161E0E">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01B018C1" w14:textId="77777777" w:rsidR="0063660D" w:rsidRPr="0063660D" w:rsidRDefault="007D0B84" w:rsidP="0063660D">
      <w:pPr>
        <w:pStyle w:val="Heading2"/>
      </w:pPr>
      <w:bookmarkStart w:id="41" w:name="_Toc431553955"/>
      <w:bookmarkStart w:id="42" w:name="_Toc431553956"/>
      <w:bookmarkStart w:id="43" w:name="_Toc431553957"/>
      <w:bookmarkStart w:id="44" w:name="_Toc480558267"/>
      <w:bookmarkEnd w:id="41"/>
      <w:bookmarkEnd w:id="42"/>
      <w:bookmarkEnd w:id="43"/>
      <w:r>
        <w:t xml:space="preserve">Interface </w:t>
      </w:r>
      <w:r w:rsidR="00F00D7D">
        <w:t>Requirements</w:t>
      </w:r>
      <w:bookmarkEnd w:id="44"/>
    </w:p>
    <w:p w14:paraId="5BB25E2E" w14:textId="77777777" w:rsidR="00F00D7D" w:rsidRPr="0063660D" w:rsidRDefault="006A7BE3" w:rsidP="00F00D7D">
      <w:pPr>
        <w:pStyle w:val="Heading3"/>
      </w:pPr>
      <w:bookmarkStart w:id="45" w:name="_Toc480558268"/>
      <w:r>
        <w:t xml:space="preserve">Test System Interface </w:t>
      </w:r>
      <w:r w:rsidR="00C83C76">
        <w:t xml:space="preserve">(TS </w:t>
      </w:r>
      <w:r w:rsidR="00C83C76">
        <w:sym w:font="Wingdings" w:char="F0DF"/>
      </w:r>
      <w:r w:rsidR="00C83C76">
        <w:sym w:font="Wingdings" w:char="F0E0"/>
      </w:r>
      <w:r w:rsidR="00C83C76">
        <w:t xml:space="preserve"> SUT)</w:t>
      </w:r>
      <w:bookmarkEnd w:id="45"/>
    </w:p>
    <w:p w14:paraId="64D40226" w14:textId="0F0E48EA" w:rsidR="00F00D7D" w:rsidRPr="008058FC" w:rsidRDefault="00AA2701" w:rsidP="00F00D7D">
      <w:r>
        <w:t>T</w:t>
      </w:r>
      <w:r w:rsidR="00F00D7D" w:rsidRPr="008058FC">
        <w:t>his</w:t>
      </w:r>
      <w:r w:rsidR="00F00D7D">
        <w:t xml:space="preserve"> clause </w:t>
      </w:r>
      <w:r w:rsidR="00EF4B0D">
        <w:t xml:space="preserve">lists </w:t>
      </w:r>
      <w:r w:rsidR="00F00D7D">
        <w:t xml:space="preserve">requirements for the </w:t>
      </w:r>
      <w:r w:rsidR="006A7BE3">
        <w:t xml:space="preserve">Test System Interface </w:t>
      </w:r>
      <w:r w:rsidR="00EF4B0D">
        <w:t xml:space="preserve">between the Test System and the </w:t>
      </w:r>
      <w:r w:rsidR="00714BB2">
        <w:t xml:space="preserve">Test </w:t>
      </w:r>
      <w:r w:rsidR="00C56D00">
        <w:t xml:space="preserve">Control </w:t>
      </w:r>
      <w:r w:rsidR="00714BB2">
        <w:t xml:space="preserve">Interface Application </w:t>
      </w:r>
      <w:r w:rsidR="006E6CEE">
        <w:t xml:space="preserve">(TCIA) </w:t>
      </w:r>
      <w:r w:rsidR="00EF4B0D">
        <w:t>running on the SUT</w:t>
      </w:r>
      <w:r w:rsidR="00F00D7D" w:rsidRPr="008058FC">
        <w:t>:</w:t>
      </w:r>
    </w:p>
    <w:p w14:paraId="34634AD1" w14:textId="79463268" w:rsidR="00F00D7D" w:rsidRDefault="00F02319" w:rsidP="00F00D7D">
      <w:pPr>
        <w:pStyle w:val="ListParagraph"/>
        <w:numPr>
          <w:ilvl w:val="0"/>
          <w:numId w:val="3"/>
        </w:numPr>
      </w:pPr>
      <w:r>
        <w:t>The Test System shall communicat</w:t>
      </w:r>
      <w:r w:rsidR="00AA2701">
        <w:t>e</w:t>
      </w:r>
      <w:r>
        <w:t xml:space="preserve"> </w:t>
      </w:r>
      <w:r w:rsidR="00C56D00">
        <w:t xml:space="preserve">with </w:t>
      </w:r>
      <w:r>
        <w:t xml:space="preserve">the </w:t>
      </w:r>
      <w:r w:rsidR="00C56D00">
        <w:t>S</w:t>
      </w:r>
      <w:r>
        <w:t xml:space="preserve">UT using the commands described in this document. </w:t>
      </w:r>
    </w:p>
    <w:p w14:paraId="6039F3B0" w14:textId="4780423F"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w:t>
      </w:r>
      <w:r w:rsidR="00C56D00">
        <w:t>SUT</w:t>
      </w:r>
      <w:r>
        <w:t xml:space="preserve"> state, operating mode, configure data on the </w:t>
      </w:r>
      <w:r w:rsidR="00C56D00">
        <w:t>SUT</w:t>
      </w:r>
      <w:r>
        <w:t>, stimula</w:t>
      </w:r>
      <w:r w:rsidR="00AA2701">
        <w:t xml:space="preserve">te the </w:t>
      </w:r>
      <w:r w:rsidR="00C56D00">
        <w:t>SUT</w:t>
      </w:r>
      <w:r w:rsidR="00AA2701">
        <w:t xml:space="preserve">, </w:t>
      </w:r>
      <w:r w:rsidR="00C56D00">
        <w:t xml:space="preserve">and </w:t>
      </w:r>
      <w:r w:rsidR="00AA2701">
        <w:t xml:space="preserve">observe </w:t>
      </w:r>
      <w:r w:rsidR="00C56D00">
        <w:t xml:space="preserve">how </w:t>
      </w:r>
      <w:r w:rsidR="00373E4D">
        <w:t xml:space="preserve">the </w:t>
      </w:r>
      <w:r w:rsidR="00C56D00">
        <w:t>SUT</w:t>
      </w:r>
      <w:r w:rsidR="00AA2701">
        <w:t xml:space="preserve"> responds</w:t>
      </w:r>
      <w:r>
        <w:t xml:space="preserve"> to external </w:t>
      </w:r>
      <w:r w:rsidR="00EF4B0D">
        <w:t>stimulations</w:t>
      </w:r>
      <w:r>
        <w:t>.</w:t>
      </w:r>
    </w:p>
    <w:p w14:paraId="2A4696E2" w14:textId="53FBE19F" w:rsidR="00F02319" w:rsidRDefault="00F02319" w:rsidP="00F00D7D">
      <w:pPr>
        <w:pStyle w:val="ListParagraph"/>
        <w:numPr>
          <w:ilvl w:val="0"/>
          <w:numId w:val="3"/>
        </w:numPr>
      </w:pPr>
      <w:r>
        <w:t xml:space="preserve">The Test System shall send UDP messages to the </w:t>
      </w:r>
      <w:r w:rsidR="00C56D00">
        <w:t>SUT</w:t>
      </w:r>
      <w:r>
        <w:t xml:space="preserve"> using IPv4 protocol. The </w:t>
      </w:r>
      <w:r w:rsidR="00C56D00">
        <w:t>SUT</w:t>
      </w:r>
      <w:r>
        <w:t xml:space="preserve"> will run the </w:t>
      </w:r>
      <w:r w:rsidR="006E6CEE">
        <w:t>TCIA</w:t>
      </w:r>
      <w:r>
        <w:t xml:space="preserve">. This application will decode commands received via UDP messages and use </w:t>
      </w:r>
      <w:r w:rsidR="00373E4D">
        <w:t xml:space="preserve">the </w:t>
      </w:r>
      <w:r>
        <w:t xml:space="preserve">appropriate </w:t>
      </w:r>
      <w:r w:rsidR="00D026F9">
        <w:t xml:space="preserve">software interface to execute the command. </w:t>
      </w:r>
    </w:p>
    <w:p w14:paraId="71171DD0" w14:textId="77777777"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 xml:space="preserve">shall listen for the command </w:t>
      </w:r>
      <w:r w:rsidR="00C56D00">
        <w:t xml:space="preserve">coming from the Test System </w:t>
      </w:r>
      <w:r w:rsidRPr="00410A85">
        <w:t xml:space="preserve">using </w:t>
      </w:r>
      <w:r w:rsidR="00C56D00">
        <w:t xml:space="preserve">the </w:t>
      </w:r>
      <w:r w:rsidRPr="00410A85">
        <w:t>UDP port (</w:t>
      </w:r>
      <w:r w:rsidR="003033E3" w:rsidRPr="00410A85">
        <w:rPr>
          <w:b/>
        </w:rPr>
        <w:t>13001</w:t>
      </w:r>
      <w:r w:rsidRPr="00410A85">
        <w:t>)</w:t>
      </w:r>
      <w:r w:rsidR="00373E4D">
        <w:t>.</w:t>
      </w:r>
    </w:p>
    <w:p w14:paraId="1EDF99DE" w14:textId="77777777"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r w:rsidR="003033E3" w:rsidRPr="00525245">
        <w:rPr>
          <w:i/>
        </w:rPr>
        <w:t>SetInitialState</w:t>
      </w:r>
      <w:r w:rsidR="003033E3">
        <w:t xml:space="preserve"> request came from.</w:t>
      </w:r>
    </w:p>
    <w:p w14:paraId="031EA34F" w14:textId="77777777" w:rsidR="00714BB2" w:rsidRDefault="00714BB2" w:rsidP="00714BB2"/>
    <w:p w14:paraId="496BB004" w14:textId="77777777" w:rsidR="007D0B84" w:rsidRPr="0063660D" w:rsidRDefault="00125D9A" w:rsidP="007D0B84">
      <w:pPr>
        <w:pStyle w:val="Heading3"/>
      </w:pPr>
      <w:bookmarkStart w:id="46" w:name="_Toc480558269"/>
      <w:r>
        <w:t xml:space="preserve">Interface to </w:t>
      </w:r>
      <w:r w:rsidR="00C83C76">
        <w:t xml:space="preserve">DSRC Radio (TS </w:t>
      </w:r>
      <w:r w:rsidR="00C83C76">
        <w:sym w:font="Wingdings" w:char="F0DF"/>
      </w:r>
      <w:r w:rsidR="00C83C76">
        <w:sym w:font="Wingdings" w:char="F0E0"/>
      </w:r>
      <w:r w:rsidR="00C83C76">
        <w:t xml:space="preserve"> DSRC Radio)</w:t>
      </w:r>
      <w:bookmarkEnd w:id="46"/>
    </w:p>
    <w:p w14:paraId="434C6AA3" w14:textId="5ADFA37D" w:rsidR="009140B1" w:rsidRDefault="00AA2701" w:rsidP="00EF4B0D">
      <w:r>
        <w:t>T</w:t>
      </w:r>
      <w:r w:rsidR="00EF4B0D" w:rsidRPr="008058FC">
        <w:t>his</w:t>
      </w:r>
      <w:r w:rsidR="00EF4B0D">
        <w:t xml:space="preserve"> clause lists </w:t>
      </w:r>
      <w:r w:rsidR="00125D9A">
        <w:t xml:space="preserve">requirements for the </w:t>
      </w:r>
      <w:r w:rsidR="00373E4D">
        <w:t>i</w:t>
      </w:r>
      <w:r w:rsidR="00125D9A">
        <w:t xml:space="preserve">nterface between the TS and the DSRC radio. </w:t>
      </w:r>
    </w:p>
    <w:p w14:paraId="65A3D03F"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5878E357" w14:textId="77777777"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0B6745F" w14:textId="77777777" w:rsidR="007D0B84" w:rsidRDefault="008169CA" w:rsidP="009140B1">
      <w:pPr>
        <w:pStyle w:val="ListParagraph"/>
        <w:numPr>
          <w:ilvl w:val="0"/>
          <w:numId w:val="3"/>
        </w:numPr>
      </w:pPr>
      <w:r>
        <w:t>The DSRC radio receives UDP packets from</w:t>
      </w:r>
      <w:r w:rsidR="00373E4D">
        <w:t xml:space="preserve"> the</w:t>
      </w:r>
      <w:r>
        <w:t xml:space="preserve"> TS and transmits them as WSM over DSRC protocol</w:t>
      </w:r>
      <w:r w:rsidR="009140B1" w:rsidRPr="009140B1">
        <w:t>.</w:t>
      </w:r>
    </w:p>
    <w:p w14:paraId="629B2C56" w14:textId="677DFD47"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161E0E">
        <w:rPr>
          <w:noProof/>
        </w:rPr>
        <w:t>6</w:t>
      </w:r>
      <w:r w:rsidR="003033E3">
        <w:fldChar w:fldCharType="end"/>
      </w:r>
      <w:r w:rsidR="003033E3">
        <w:t>].</w:t>
      </w:r>
    </w:p>
    <w:p w14:paraId="7600D88C" w14:textId="77777777" w:rsidR="0063660D" w:rsidRDefault="0063660D" w:rsidP="0063660D">
      <w:pPr>
        <w:pStyle w:val="Heading3"/>
      </w:pPr>
      <w:bookmarkStart w:id="47" w:name="_Toc480558270"/>
      <w:r>
        <w:t>Constraints</w:t>
      </w:r>
      <w:bookmarkEnd w:id="47"/>
    </w:p>
    <w:p w14:paraId="198075FD" w14:textId="010B69DB" w:rsidR="0063660D" w:rsidRPr="0063660D" w:rsidRDefault="0063660D" w:rsidP="0063660D">
      <w:r>
        <w:t xml:space="preserve">This document only describes the interface between the Test System and </w:t>
      </w:r>
      <w:r w:rsidR="00C56D00">
        <w:t xml:space="preserve">the </w:t>
      </w:r>
      <w:r w:rsidR="006E6CEE">
        <w:t>TCI Application</w:t>
      </w:r>
      <w:r>
        <w:t xml:space="preserve">. Implementation details </w:t>
      </w:r>
      <w:r w:rsidR="00D026F9">
        <w:t xml:space="preserve">of the </w:t>
      </w:r>
      <w:r w:rsidR="00D1758D">
        <w:t xml:space="preserve">TCI </w:t>
      </w:r>
      <w:r w:rsidR="00D026F9">
        <w:t xml:space="preserve">Application or the </w:t>
      </w:r>
      <w:r w:rsidR="00C56D00">
        <w:t>S</w:t>
      </w:r>
      <w:r w:rsidR="00D026F9">
        <w:t xml:space="preserve">UT is </w:t>
      </w:r>
      <w:r w:rsidR="000A7F06">
        <w:t>outside the scope of this document.</w:t>
      </w:r>
    </w:p>
    <w:p w14:paraId="703B1996" w14:textId="77777777" w:rsidR="00804EB0" w:rsidRDefault="00322414" w:rsidP="00804EB0">
      <w:pPr>
        <w:pStyle w:val="Heading1"/>
      </w:pPr>
      <w:bookmarkStart w:id="48" w:name="_Toc480558271"/>
      <w:r>
        <w:t xml:space="preserve">TCI </w:t>
      </w:r>
      <w:r w:rsidR="00804EB0" w:rsidRPr="00804EB0">
        <w:t xml:space="preserve">Message </w:t>
      </w:r>
      <w:r w:rsidR="00AF1E34">
        <w:t>Protocol</w:t>
      </w:r>
      <w:bookmarkEnd w:id="48"/>
    </w:p>
    <w:p w14:paraId="265195EA" w14:textId="2E149FA5" w:rsidR="00B250A1" w:rsidRDefault="00E50DE1" w:rsidP="00B250A1">
      <w:r>
        <w:t xml:space="preserve">This document primarily focuses on the </w:t>
      </w:r>
      <w:r w:rsidR="006E6CEE">
        <w:t xml:space="preserve">Test </w:t>
      </w:r>
      <w:r w:rsidR="00C56D00">
        <w:t xml:space="preserve">Control </w:t>
      </w:r>
      <w:r w:rsidR="006E6CEE">
        <w:t>I</w:t>
      </w:r>
      <w:r>
        <w:t>nterface</w:t>
      </w:r>
      <w:r w:rsidR="003D72EC">
        <w:t xml:space="preserve"> as depicted on </w:t>
      </w:r>
      <w:r w:rsidR="003D72EC">
        <w:fldChar w:fldCharType="begin"/>
      </w:r>
      <w:r w:rsidR="003D72EC">
        <w:instrText xml:space="preserve"> REF _Ref428367602 \h </w:instrText>
      </w:r>
      <w:r w:rsidR="003D72EC">
        <w:fldChar w:fldCharType="separate"/>
      </w:r>
      <w:r w:rsidR="00161E0E" w:rsidRPr="00A5526B">
        <w:t xml:space="preserve">Figure </w:t>
      </w:r>
      <w:r w:rsidR="00161E0E">
        <w:rPr>
          <w:noProof/>
        </w:rPr>
        <w:t>1</w:t>
      </w:r>
      <w:r w:rsidR="003D72EC">
        <w:fldChar w:fldCharType="end"/>
      </w:r>
      <w:r>
        <w:t xml:space="preserv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2F106C1" w14:textId="77777777" w:rsidR="00901AB6" w:rsidRDefault="00901AB6" w:rsidP="00901AB6">
      <w:r>
        <w:t>The message exchange format is laid</w:t>
      </w:r>
      <w:r w:rsidR="00373E4D">
        <w:t xml:space="preserve"> out</w:t>
      </w:r>
      <w:r>
        <w:t xml:space="preserve"> as follows</w:t>
      </w:r>
    </w:p>
    <w:p w14:paraId="139CDE4D" w14:textId="77777777"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w:t>
      </w:r>
      <w:r w:rsidR="00211EF9">
        <w:rPr>
          <w:lang w:eastAsia="fr-FR"/>
        </w:rPr>
        <w:t xml:space="preserve">to the SUT </w:t>
      </w:r>
      <w:r w:rsidR="00901AB6">
        <w:rPr>
          <w:lang w:eastAsia="fr-FR"/>
        </w:rPr>
        <w:t xml:space="preserve">in order to stimulate the SUT to </w:t>
      </w:r>
      <w:r w:rsidR="00777E3C">
        <w:rPr>
          <w:lang w:eastAsia="fr-FR"/>
        </w:rPr>
        <w:t>trigger requested functionality</w:t>
      </w:r>
      <w:r w:rsidR="00901AB6">
        <w:rPr>
          <w:lang w:eastAsia="fr-FR"/>
        </w:rPr>
        <w:t>.</w:t>
      </w:r>
    </w:p>
    <w:p w14:paraId="0408EEB1" w14:textId="77777777"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w:t>
      </w:r>
      <w:r w:rsidR="00211EF9">
        <w:rPr>
          <w:lang w:eastAsia="fr-FR"/>
        </w:rPr>
        <w:t xml:space="preserve">the </w:t>
      </w:r>
      <w:r w:rsidR="00901AB6">
        <w:rPr>
          <w:lang w:eastAsia="fr-FR"/>
        </w:rPr>
        <w:t xml:space="preserve">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w:t>
      </w:r>
      <w:r w:rsidR="00211EF9">
        <w:rPr>
          <w:lang w:eastAsia="fr-FR"/>
        </w:rPr>
        <w:t xml:space="preserve">a </w:t>
      </w:r>
      <w:r w:rsidR="00777E3C">
        <w:rPr>
          <w:lang w:eastAsia="fr-FR"/>
        </w:rPr>
        <w:t xml:space="preserve">sequence of changes at </w:t>
      </w:r>
      <w:r w:rsidR="00211EF9">
        <w:rPr>
          <w:lang w:eastAsia="fr-FR"/>
        </w:rPr>
        <w:t xml:space="preserve">the </w:t>
      </w:r>
      <w:r w:rsidR="00777E3C">
        <w:rPr>
          <w:lang w:eastAsia="fr-FR"/>
        </w:rPr>
        <w:t>SUT.</w:t>
      </w:r>
    </w:p>
    <w:p w14:paraId="65B9B10C" w14:textId="77777777" w:rsidR="00777E3C" w:rsidRDefault="00466E75" w:rsidP="00777E3C">
      <w:pPr>
        <w:pStyle w:val="ListParagraph"/>
        <w:numPr>
          <w:ilvl w:val="0"/>
          <w:numId w:val="22"/>
        </w:numPr>
        <w:textAlignment w:val="auto"/>
        <w:rPr>
          <w:lang w:eastAsia="fr-FR"/>
        </w:rPr>
      </w:pPr>
      <w:r>
        <w:rPr>
          <w:b/>
          <w:lang w:eastAsia="fr-FR"/>
        </w:rPr>
        <w:t>Response</w:t>
      </w:r>
      <w:r w:rsidRPr="00466E75">
        <w:rPr>
          <w:b/>
          <w:lang w:eastAsia="fr-FR"/>
        </w:rPr>
        <w:t>Info</w:t>
      </w:r>
      <w:r w:rsidR="00777E3C">
        <w:rPr>
          <w:lang w:eastAsia="fr-FR"/>
        </w:rPr>
        <w:t>: This message is sent from SUT to the Test System and contains parameter information requested by SUT, for example retrieval of SUT default settings.</w:t>
      </w:r>
    </w:p>
    <w:p w14:paraId="1FCA14C5" w14:textId="77777777" w:rsidR="00777E3C" w:rsidRDefault="00466E75" w:rsidP="00777E3C">
      <w:pPr>
        <w:pStyle w:val="ListParagraph"/>
        <w:numPr>
          <w:ilvl w:val="0"/>
          <w:numId w:val="22"/>
        </w:numPr>
        <w:textAlignment w:val="auto"/>
        <w:rPr>
          <w:lang w:eastAsia="fr-FR"/>
        </w:rPr>
      </w:pPr>
      <w:r w:rsidRPr="00466E75">
        <w:rPr>
          <w:b/>
        </w:rPr>
        <w:t>Indication</w:t>
      </w:r>
      <w:r w:rsidR="00777E3C">
        <w:t xml:space="preserve">: An event message is sent from </w:t>
      </w:r>
      <w:r w:rsidR="00373E4D">
        <w:t xml:space="preserve">the </w:t>
      </w:r>
      <w:r w:rsidR="00777E3C">
        <w:t xml:space="preserve">SUT to the Test System indicating </w:t>
      </w:r>
      <w:r w:rsidR="00373E4D">
        <w:t xml:space="preserve">the </w:t>
      </w:r>
      <w:r w:rsidR="00777E3C">
        <w:t>SUT has received a DSRC message or an SUT event occurred.</w:t>
      </w:r>
    </w:p>
    <w:p w14:paraId="268B8343" w14:textId="623B1ED8"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This message is sent from</w:t>
      </w:r>
      <w:r w:rsidR="00373E4D">
        <w:rPr>
          <w:lang w:eastAsia="fr-FR"/>
        </w:rPr>
        <w:t xml:space="preserve"> the</w:t>
      </w:r>
      <w:r w:rsidR="00901AB6">
        <w:rPr>
          <w:lang w:eastAsia="fr-FR"/>
        </w:rPr>
        <w:t xml:space="preserve">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may initiate recovery</w:t>
      </w:r>
      <w:r w:rsidR="00901AB6">
        <w:t xml:space="preserve"> </w:t>
      </w:r>
      <w:r w:rsidR="00777E3C">
        <w:t>(i.e. reset to the initial state)</w:t>
      </w:r>
      <w:r w:rsidR="00211EF9">
        <w:t>,</w:t>
      </w:r>
      <w:r w:rsidR="00777E3C">
        <w:t xml:space="preserve"> </w:t>
      </w:r>
      <w:r w:rsidR="00901AB6">
        <w:t>or continue its operation.</w:t>
      </w:r>
    </w:p>
    <w:p w14:paraId="513775EF" w14:textId="5ADEF1EB" w:rsidR="00263A85" w:rsidRDefault="00300D81" w:rsidP="00263A85">
      <w:pPr>
        <w:rPr>
          <w:lang w:eastAsia="fr-FR"/>
        </w:rPr>
      </w:pPr>
      <w:r w:rsidRPr="003D72EC">
        <w:rPr>
          <w:lang w:eastAsia="fr-FR"/>
        </w:rPr>
        <w:t>The</w:t>
      </w:r>
      <w:r>
        <w:rPr>
          <w:lang w:eastAsia="fr-FR"/>
        </w:rPr>
        <w:t xml:space="preserve"> TS expects to receive </w:t>
      </w:r>
      <w:r w:rsidR="00263A85" w:rsidRPr="00E44E36">
        <w:rPr>
          <w:i/>
          <w:lang w:eastAsia="fr-FR"/>
        </w:rPr>
        <w:t>Response</w:t>
      </w:r>
      <w:r>
        <w:rPr>
          <w:i/>
          <w:lang w:eastAsia="fr-FR"/>
        </w:rPr>
        <w:t xml:space="preserve"> </w:t>
      </w:r>
      <w:r w:rsidRPr="003D72EC">
        <w:rPr>
          <w:lang w:eastAsia="fr-FR"/>
        </w:rPr>
        <w:t>or</w:t>
      </w:r>
      <w:r>
        <w:rPr>
          <w:i/>
          <w:lang w:eastAsia="fr-FR"/>
        </w:rPr>
        <w:t xml:space="preserve"> </w:t>
      </w:r>
      <w:r w:rsidR="00263A85" w:rsidRPr="00E44E36">
        <w:rPr>
          <w:i/>
          <w:lang w:eastAsia="fr-FR"/>
        </w:rPr>
        <w:t>Exception</w:t>
      </w:r>
      <w:r w:rsidR="00263A85">
        <w:rPr>
          <w:lang w:eastAsia="fr-FR"/>
        </w:rPr>
        <w:t xml:space="preserve"> mes</w:t>
      </w:r>
      <w:r w:rsidR="00507F32">
        <w:rPr>
          <w:lang w:eastAsia="fr-FR"/>
        </w:rPr>
        <w:t xml:space="preserve">sages within </w:t>
      </w:r>
      <w:r w:rsidR="00263A85" w:rsidRPr="00901AB6">
        <w:rPr>
          <w:b/>
          <w:lang w:eastAsia="fr-FR"/>
        </w:rPr>
        <w:t>50ms</w:t>
      </w:r>
      <w:r w:rsidR="00263A85">
        <w:rPr>
          <w:lang w:eastAsia="fr-FR"/>
        </w:rPr>
        <w:t xml:space="preserve"> after </w:t>
      </w:r>
      <w:r w:rsidR="00A77532">
        <w:rPr>
          <w:lang w:eastAsia="fr-FR"/>
        </w:rPr>
        <w:t xml:space="preserve">the </w:t>
      </w:r>
      <w:r w:rsidR="00263A85">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sidR="00263A85">
        <w:rPr>
          <w:lang w:eastAsia="fr-FR"/>
        </w:rPr>
        <w:t>message.</w:t>
      </w:r>
      <w:r>
        <w:rPr>
          <w:lang w:eastAsia="fr-FR"/>
        </w:rPr>
        <w:t xml:space="preserve"> If no </w:t>
      </w:r>
      <w:r w:rsidRPr="00E44E36">
        <w:rPr>
          <w:i/>
          <w:lang w:eastAsia="fr-FR"/>
        </w:rPr>
        <w:t>Response</w:t>
      </w:r>
      <w:r>
        <w:rPr>
          <w:i/>
          <w:lang w:eastAsia="fr-FR"/>
        </w:rPr>
        <w:t xml:space="preserve"> </w:t>
      </w:r>
      <w:r w:rsidRPr="006F46D0">
        <w:rPr>
          <w:lang w:eastAsia="fr-FR"/>
        </w:rPr>
        <w:t>or</w:t>
      </w:r>
      <w:r>
        <w:rPr>
          <w:i/>
          <w:lang w:eastAsia="fr-FR"/>
        </w:rPr>
        <w:t xml:space="preserve"> </w:t>
      </w:r>
      <w:r w:rsidRPr="00E44E36">
        <w:rPr>
          <w:i/>
          <w:lang w:eastAsia="fr-FR"/>
        </w:rPr>
        <w:t>Exception</w:t>
      </w:r>
      <w:r>
        <w:rPr>
          <w:lang w:eastAsia="fr-FR"/>
        </w:rPr>
        <w:t xml:space="preserve"> is received, the TS will attempt to re-initialize the SUT or may require user assistance.</w:t>
      </w:r>
    </w:p>
    <w:p w14:paraId="57B42E6F" w14:textId="77777777" w:rsidR="00B250A1" w:rsidRDefault="00325B66" w:rsidP="00B250A1">
      <w:r>
        <w:t>The typical message exchanges are described below:</w:t>
      </w:r>
    </w:p>
    <w:p w14:paraId="366645A5" w14:textId="77777777" w:rsidR="00325B66" w:rsidRPr="00500E9B" w:rsidRDefault="00325B66" w:rsidP="00500E9B">
      <w:pPr>
        <w:pStyle w:val="Heading3"/>
      </w:pPr>
      <w:bookmarkStart w:id="49" w:name="_Toc480558272"/>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49"/>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2D8CE4ED" w14:textId="77777777" w:rsidTr="001473EC">
        <w:trPr>
          <w:jc w:val="center"/>
        </w:trPr>
        <w:tc>
          <w:tcPr>
            <w:tcW w:w="1242" w:type="dxa"/>
            <w:gridSpan w:val="2"/>
          </w:tcPr>
          <w:p w14:paraId="0C8AA54F" w14:textId="77777777"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3DF47D6C" w14:textId="77777777" w:rsidR="00325B66" w:rsidRPr="00FF39A0" w:rsidRDefault="00325B66" w:rsidP="001473EC">
            <w:pPr>
              <w:pStyle w:val="TAL"/>
              <w:rPr>
                <w:lang w:eastAsia="en-US"/>
              </w:rPr>
            </w:pPr>
          </w:p>
        </w:tc>
        <w:tc>
          <w:tcPr>
            <w:tcW w:w="567" w:type="dxa"/>
            <w:gridSpan w:val="2"/>
          </w:tcPr>
          <w:p w14:paraId="677C7B23" w14:textId="77777777"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4D4221A9" w14:textId="77777777" w:rsidTr="001473EC">
        <w:trPr>
          <w:jc w:val="center"/>
        </w:trPr>
        <w:tc>
          <w:tcPr>
            <w:tcW w:w="834" w:type="dxa"/>
            <w:vMerge w:val="restart"/>
            <w:tcBorders>
              <w:right w:val="single" w:sz="4" w:space="0" w:color="auto"/>
            </w:tcBorders>
          </w:tcPr>
          <w:p w14:paraId="11373191"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D753682" w14:textId="77777777" w:rsidR="00325B66" w:rsidRPr="00FF39A0" w:rsidRDefault="00325B66" w:rsidP="001473EC">
            <w:pPr>
              <w:pStyle w:val="TAL"/>
              <w:rPr>
                <w:lang w:eastAsia="en-US"/>
              </w:rPr>
            </w:pPr>
          </w:p>
        </w:tc>
        <w:tc>
          <w:tcPr>
            <w:tcW w:w="3828" w:type="dxa"/>
          </w:tcPr>
          <w:p w14:paraId="64B8E0DB" w14:textId="77777777"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23972447"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78576ECA" w14:textId="77777777" w:rsidR="00325B66" w:rsidRPr="00FF39A0" w:rsidRDefault="00325B66" w:rsidP="001473EC">
            <w:pPr>
              <w:pStyle w:val="TAL"/>
              <w:rPr>
                <w:lang w:eastAsia="en-US"/>
              </w:rPr>
            </w:pPr>
          </w:p>
        </w:tc>
      </w:tr>
      <w:tr w:rsidR="00325B66" w:rsidRPr="00FF39A0" w14:paraId="72FD475B" w14:textId="77777777" w:rsidTr="001473EC">
        <w:trPr>
          <w:jc w:val="center"/>
        </w:trPr>
        <w:tc>
          <w:tcPr>
            <w:tcW w:w="834" w:type="dxa"/>
            <w:vMerge/>
            <w:tcBorders>
              <w:right w:val="single" w:sz="4" w:space="0" w:color="auto"/>
            </w:tcBorders>
          </w:tcPr>
          <w:p w14:paraId="7D1227FB" w14:textId="77777777" w:rsidR="00325B66" w:rsidRPr="00FF39A0" w:rsidRDefault="00325B66" w:rsidP="001473EC">
            <w:pPr>
              <w:pStyle w:val="TAL"/>
              <w:rPr>
                <w:lang w:eastAsia="en-US"/>
              </w:rPr>
            </w:pPr>
          </w:p>
        </w:tc>
        <w:tc>
          <w:tcPr>
            <w:tcW w:w="408" w:type="dxa"/>
            <w:vMerge/>
            <w:tcBorders>
              <w:left w:val="single" w:sz="4" w:space="0" w:color="auto"/>
            </w:tcBorders>
          </w:tcPr>
          <w:p w14:paraId="3C94D559" w14:textId="77777777" w:rsidR="00325B66" w:rsidRPr="00FF39A0" w:rsidRDefault="00325B66" w:rsidP="001473EC">
            <w:pPr>
              <w:pStyle w:val="TAL"/>
              <w:rPr>
                <w:lang w:eastAsia="en-US"/>
              </w:rPr>
            </w:pPr>
          </w:p>
        </w:tc>
        <w:tc>
          <w:tcPr>
            <w:tcW w:w="3828" w:type="dxa"/>
          </w:tcPr>
          <w:p w14:paraId="34C99944"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50988B1" w14:textId="77777777" w:rsidR="00325B66" w:rsidRPr="00FF39A0" w:rsidRDefault="00325B66" w:rsidP="001473EC">
            <w:pPr>
              <w:pStyle w:val="TAL"/>
              <w:rPr>
                <w:lang w:eastAsia="en-US"/>
              </w:rPr>
            </w:pPr>
          </w:p>
        </w:tc>
        <w:tc>
          <w:tcPr>
            <w:tcW w:w="284" w:type="dxa"/>
            <w:vMerge/>
            <w:tcBorders>
              <w:left w:val="single" w:sz="4" w:space="0" w:color="auto"/>
            </w:tcBorders>
          </w:tcPr>
          <w:p w14:paraId="49CDB09D" w14:textId="77777777" w:rsidR="00325B66" w:rsidRPr="00FF39A0" w:rsidRDefault="00325B66" w:rsidP="001473EC">
            <w:pPr>
              <w:pStyle w:val="TAL"/>
              <w:rPr>
                <w:lang w:eastAsia="en-US"/>
              </w:rPr>
            </w:pPr>
          </w:p>
        </w:tc>
      </w:tr>
      <w:tr w:rsidR="00325B66" w:rsidRPr="00FF39A0" w14:paraId="3747D915" w14:textId="77777777" w:rsidTr="001473EC">
        <w:trPr>
          <w:jc w:val="center"/>
        </w:trPr>
        <w:tc>
          <w:tcPr>
            <w:tcW w:w="834" w:type="dxa"/>
            <w:vMerge/>
            <w:tcBorders>
              <w:right w:val="single" w:sz="4" w:space="0" w:color="auto"/>
            </w:tcBorders>
          </w:tcPr>
          <w:p w14:paraId="79A76378" w14:textId="77777777" w:rsidR="00325B66" w:rsidRPr="00FF39A0" w:rsidRDefault="00325B66" w:rsidP="001473EC">
            <w:pPr>
              <w:pStyle w:val="TAL"/>
              <w:rPr>
                <w:lang w:eastAsia="en-US"/>
              </w:rPr>
            </w:pPr>
          </w:p>
        </w:tc>
        <w:tc>
          <w:tcPr>
            <w:tcW w:w="408" w:type="dxa"/>
            <w:vMerge/>
            <w:tcBorders>
              <w:left w:val="single" w:sz="4" w:space="0" w:color="auto"/>
            </w:tcBorders>
          </w:tcPr>
          <w:p w14:paraId="259FE4B6" w14:textId="77777777" w:rsidR="00325B66" w:rsidRPr="00FF39A0" w:rsidRDefault="00325B66" w:rsidP="001473EC">
            <w:pPr>
              <w:pStyle w:val="TAL"/>
              <w:rPr>
                <w:lang w:eastAsia="en-US"/>
              </w:rPr>
            </w:pPr>
          </w:p>
        </w:tc>
        <w:tc>
          <w:tcPr>
            <w:tcW w:w="3828" w:type="dxa"/>
          </w:tcPr>
          <w:p w14:paraId="0215E62C" w14:textId="77777777" w:rsidR="00325B66" w:rsidRPr="00FF39A0" w:rsidRDefault="00325B66" w:rsidP="001473EC">
            <w:pPr>
              <w:pStyle w:val="TAL"/>
              <w:rPr>
                <w:lang w:eastAsia="en-US"/>
              </w:rPr>
            </w:pPr>
          </w:p>
        </w:tc>
        <w:tc>
          <w:tcPr>
            <w:tcW w:w="283" w:type="dxa"/>
            <w:vMerge/>
            <w:tcBorders>
              <w:right w:val="single" w:sz="4" w:space="0" w:color="auto"/>
            </w:tcBorders>
          </w:tcPr>
          <w:p w14:paraId="1D2BE779" w14:textId="77777777" w:rsidR="00325B66" w:rsidRPr="00FF39A0" w:rsidRDefault="00325B66" w:rsidP="001473EC">
            <w:pPr>
              <w:pStyle w:val="TAL"/>
              <w:rPr>
                <w:lang w:eastAsia="en-US"/>
              </w:rPr>
            </w:pPr>
          </w:p>
        </w:tc>
        <w:tc>
          <w:tcPr>
            <w:tcW w:w="284" w:type="dxa"/>
            <w:vMerge/>
            <w:tcBorders>
              <w:left w:val="single" w:sz="4" w:space="0" w:color="auto"/>
            </w:tcBorders>
          </w:tcPr>
          <w:p w14:paraId="385BDD5C" w14:textId="77777777" w:rsidR="00325B66" w:rsidRPr="00FF39A0" w:rsidRDefault="00325B66" w:rsidP="001473EC">
            <w:pPr>
              <w:pStyle w:val="TAL"/>
              <w:rPr>
                <w:lang w:eastAsia="en-US"/>
              </w:rPr>
            </w:pPr>
          </w:p>
        </w:tc>
      </w:tr>
      <w:tr w:rsidR="00325B66" w:rsidRPr="00FF39A0" w14:paraId="0FDE6341" w14:textId="77777777" w:rsidTr="001473EC">
        <w:trPr>
          <w:jc w:val="center"/>
        </w:trPr>
        <w:tc>
          <w:tcPr>
            <w:tcW w:w="834" w:type="dxa"/>
            <w:vMerge/>
            <w:tcBorders>
              <w:right w:val="single" w:sz="4" w:space="0" w:color="auto"/>
            </w:tcBorders>
          </w:tcPr>
          <w:p w14:paraId="5A5FB91E" w14:textId="77777777" w:rsidR="00325B66" w:rsidRPr="00FF39A0" w:rsidRDefault="00325B66" w:rsidP="001473EC">
            <w:pPr>
              <w:pStyle w:val="TAL"/>
              <w:rPr>
                <w:lang w:eastAsia="en-US"/>
              </w:rPr>
            </w:pPr>
          </w:p>
        </w:tc>
        <w:tc>
          <w:tcPr>
            <w:tcW w:w="408" w:type="dxa"/>
            <w:vMerge/>
            <w:tcBorders>
              <w:left w:val="single" w:sz="4" w:space="0" w:color="auto"/>
            </w:tcBorders>
          </w:tcPr>
          <w:p w14:paraId="254DA079" w14:textId="77777777" w:rsidR="00325B66" w:rsidRPr="00FF39A0" w:rsidRDefault="00325B66" w:rsidP="001473EC">
            <w:pPr>
              <w:pStyle w:val="TAL"/>
              <w:rPr>
                <w:lang w:eastAsia="en-US"/>
              </w:rPr>
            </w:pPr>
          </w:p>
        </w:tc>
        <w:tc>
          <w:tcPr>
            <w:tcW w:w="3828" w:type="dxa"/>
          </w:tcPr>
          <w:p w14:paraId="2E11FD00" w14:textId="77777777"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323C7F0" w14:textId="77777777" w:rsidR="00325B66" w:rsidRPr="00FF39A0" w:rsidRDefault="00325B66" w:rsidP="001473EC">
            <w:pPr>
              <w:pStyle w:val="TAL"/>
              <w:rPr>
                <w:lang w:eastAsia="en-US"/>
              </w:rPr>
            </w:pPr>
          </w:p>
        </w:tc>
        <w:tc>
          <w:tcPr>
            <w:tcW w:w="284" w:type="dxa"/>
            <w:vMerge/>
            <w:tcBorders>
              <w:left w:val="single" w:sz="4" w:space="0" w:color="auto"/>
            </w:tcBorders>
          </w:tcPr>
          <w:p w14:paraId="0EB9FAFD" w14:textId="77777777" w:rsidR="00325B66" w:rsidRPr="00FF39A0" w:rsidRDefault="00325B66" w:rsidP="001473EC">
            <w:pPr>
              <w:pStyle w:val="TAL"/>
              <w:rPr>
                <w:lang w:eastAsia="en-US"/>
              </w:rPr>
            </w:pPr>
          </w:p>
        </w:tc>
      </w:tr>
      <w:tr w:rsidR="00325B66" w:rsidRPr="00FF39A0" w14:paraId="24FBFC2C" w14:textId="77777777" w:rsidTr="001473EC">
        <w:trPr>
          <w:jc w:val="center"/>
        </w:trPr>
        <w:tc>
          <w:tcPr>
            <w:tcW w:w="834" w:type="dxa"/>
            <w:vMerge/>
            <w:tcBorders>
              <w:right w:val="single" w:sz="4" w:space="0" w:color="auto"/>
            </w:tcBorders>
          </w:tcPr>
          <w:p w14:paraId="61926697" w14:textId="77777777" w:rsidR="00325B66" w:rsidRPr="00FF39A0" w:rsidRDefault="00325B66" w:rsidP="001473EC">
            <w:pPr>
              <w:pStyle w:val="TAL"/>
              <w:rPr>
                <w:lang w:eastAsia="en-US"/>
              </w:rPr>
            </w:pPr>
          </w:p>
        </w:tc>
        <w:tc>
          <w:tcPr>
            <w:tcW w:w="408" w:type="dxa"/>
            <w:vMerge/>
            <w:tcBorders>
              <w:left w:val="single" w:sz="4" w:space="0" w:color="auto"/>
            </w:tcBorders>
          </w:tcPr>
          <w:p w14:paraId="48768E9D" w14:textId="77777777" w:rsidR="00325B66" w:rsidRPr="00FF39A0" w:rsidRDefault="00325B66" w:rsidP="001473EC">
            <w:pPr>
              <w:pStyle w:val="TAL"/>
              <w:rPr>
                <w:lang w:eastAsia="en-US"/>
              </w:rPr>
            </w:pPr>
          </w:p>
        </w:tc>
        <w:tc>
          <w:tcPr>
            <w:tcW w:w="3828" w:type="dxa"/>
          </w:tcPr>
          <w:p w14:paraId="0749FC1F"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3C59F7FF" w14:textId="77777777" w:rsidR="00325B66" w:rsidRPr="00FF39A0" w:rsidRDefault="00325B66" w:rsidP="001473EC">
            <w:pPr>
              <w:pStyle w:val="TAL"/>
              <w:rPr>
                <w:lang w:eastAsia="en-US"/>
              </w:rPr>
            </w:pPr>
          </w:p>
        </w:tc>
        <w:tc>
          <w:tcPr>
            <w:tcW w:w="284" w:type="dxa"/>
            <w:vMerge/>
            <w:tcBorders>
              <w:left w:val="single" w:sz="4" w:space="0" w:color="auto"/>
            </w:tcBorders>
          </w:tcPr>
          <w:p w14:paraId="628BB718" w14:textId="77777777" w:rsidR="00325B66" w:rsidRPr="00FF39A0" w:rsidRDefault="00325B66" w:rsidP="001473EC">
            <w:pPr>
              <w:pStyle w:val="TAL"/>
              <w:rPr>
                <w:lang w:eastAsia="en-US"/>
              </w:rPr>
            </w:pPr>
          </w:p>
        </w:tc>
      </w:tr>
    </w:tbl>
    <w:p w14:paraId="7205DF66" w14:textId="77777777" w:rsidR="00325B66" w:rsidRDefault="00325B66" w:rsidP="00B250A1"/>
    <w:p w14:paraId="66584DD4" w14:textId="36C9AE5D" w:rsidR="00B250A1" w:rsidRDefault="00B250A1" w:rsidP="00325B66">
      <w:r w:rsidRPr="00FF39A0">
        <w:t xml:space="preserve">The communication exchange is initiated by the </w:t>
      </w:r>
      <w:r w:rsidR="00325B66">
        <w:t xml:space="preserve">TS. </w:t>
      </w:r>
      <w:r w:rsidR="00373E4D">
        <w:t xml:space="preserve">The </w:t>
      </w:r>
      <w:r w:rsidR="00325B66">
        <w:t xml:space="preserve">TS sends </w:t>
      </w:r>
      <w:r w:rsidRPr="00FF39A0">
        <w:t xml:space="preserve">a </w:t>
      </w:r>
      <w:r w:rsidR="00BA52A0">
        <w:rPr>
          <w:i/>
        </w:rPr>
        <w:t>R</w:t>
      </w:r>
      <w:r w:rsidRPr="00362FEC">
        <w:rPr>
          <w:i/>
        </w:rPr>
        <w:t>equest</w:t>
      </w:r>
      <w:r w:rsidR="00325B66">
        <w:t xml:space="preserve">. </w:t>
      </w:r>
      <w:r w:rsidR="00373E4D">
        <w:t xml:space="preserve">The </w:t>
      </w:r>
      <w:r w:rsidR="00325B66">
        <w:t>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r w:rsidR="004C0228">
        <w:t xml:space="preserve"> In the latter case, the </w:t>
      </w:r>
      <w:r w:rsidR="004C0228" w:rsidRPr="003D72EC">
        <w:rPr>
          <w:i/>
        </w:rPr>
        <w:t>Response</w:t>
      </w:r>
      <w:r w:rsidR="004C0228">
        <w:t xml:space="preserve"> message includes information about the exception.</w:t>
      </w:r>
    </w:p>
    <w:p w14:paraId="64AEAEEE" w14:textId="35F3ABD9" w:rsidR="00AA2701" w:rsidRDefault="00AA2701" w:rsidP="00AA2701">
      <w:pPr>
        <w:widowControl w:val="0"/>
        <w:spacing w:after="0"/>
      </w:pPr>
      <w:r>
        <w:t xml:space="preserve">The response </w:t>
      </w:r>
      <w:r w:rsidRPr="00AA2701">
        <w:t xml:space="preserve">is actually an acknowledgement that the SUT received the test system's request and will be acting on it. It then executes the request. It is the </w:t>
      </w:r>
      <w:r w:rsidR="004C0228">
        <w:t xml:space="preserve">TS </w:t>
      </w:r>
      <w:r w:rsidRPr="00AA2701">
        <w:t>that determines if the test passes or fails based on the result of the test.</w:t>
      </w:r>
    </w:p>
    <w:p w14:paraId="1C79D667" w14:textId="77777777" w:rsidR="003943F1" w:rsidRPr="00500E9B" w:rsidRDefault="003943F1" w:rsidP="00500E9B">
      <w:pPr>
        <w:pStyle w:val="Heading3"/>
      </w:pPr>
      <w:bookmarkStart w:id="50" w:name="_Toc480558273"/>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0"/>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59FFFC5B" w14:textId="77777777" w:rsidTr="00FE33DC">
        <w:trPr>
          <w:gridAfter w:val="1"/>
          <w:wAfter w:w="8" w:type="dxa"/>
          <w:jc w:val="center"/>
        </w:trPr>
        <w:tc>
          <w:tcPr>
            <w:tcW w:w="1242" w:type="dxa"/>
            <w:gridSpan w:val="2"/>
          </w:tcPr>
          <w:p w14:paraId="0922DD27" w14:textId="77777777"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198AC955" w14:textId="77777777" w:rsidR="00B250A1" w:rsidRPr="00FF39A0" w:rsidRDefault="00B250A1" w:rsidP="00FE33DC">
            <w:pPr>
              <w:pStyle w:val="TAL"/>
              <w:rPr>
                <w:lang w:eastAsia="en-US"/>
              </w:rPr>
            </w:pPr>
          </w:p>
        </w:tc>
        <w:tc>
          <w:tcPr>
            <w:tcW w:w="567" w:type="dxa"/>
            <w:gridSpan w:val="2"/>
          </w:tcPr>
          <w:p w14:paraId="7C5A8323" w14:textId="77777777"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3765DDEF" w14:textId="77777777" w:rsidR="00B250A1" w:rsidRPr="00FF39A0" w:rsidRDefault="00B250A1" w:rsidP="00FE33DC">
            <w:pPr>
              <w:pStyle w:val="TAL"/>
              <w:rPr>
                <w:lang w:eastAsia="en-US"/>
              </w:rPr>
            </w:pPr>
          </w:p>
        </w:tc>
      </w:tr>
      <w:tr w:rsidR="00B250A1" w:rsidRPr="00FF39A0" w14:paraId="4A3AFB6E" w14:textId="77777777" w:rsidTr="00FE33DC">
        <w:trPr>
          <w:gridAfter w:val="1"/>
          <w:wAfter w:w="8" w:type="dxa"/>
          <w:jc w:val="center"/>
        </w:trPr>
        <w:tc>
          <w:tcPr>
            <w:tcW w:w="834" w:type="dxa"/>
            <w:vMerge w:val="restart"/>
            <w:tcBorders>
              <w:right w:val="single" w:sz="4" w:space="0" w:color="auto"/>
            </w:tcBorders>
          </w:tcPr>
          <w:p w14:paraId="4C81036D"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0C6D5AAC" w14:textId="77777777" w:rsidR="00B250A1" w:rsidRPr="00FF39A0" w:rsidRDefault="00B250A1" w:rsidP="00FE33DC">
            <w:pPr>
              <w:pStyle w:val="TAL"/>
              <w:rPr>
                <w:lang w:eastAsia="en-US"/>
              </w:rPr>
            </w:pPr>
          </w:p>
        </w:tc>
        <w:tc>
          <w:tcPr>
            <w:tcW w:w="3828" w:type="dxa"/>
          </w:tcPr>
          <w:p w14:paraId="5A3C2571"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5075394A"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C23B289" w14:textId="77777777" w:rsidR="00B250A1" w:rsidRPr="00FF39A0" w:rsidRDefault="00B250A1" w:rsidP="00FE33DC">
            <w:pPr>
              <w:pStyle w:val="TAL"/>
              <w:rPr>
                <w:lang w:eastAsia="en-US"/>
              </w:rPr>
            </w:pPr>
          </w:p>
        </w:tc>
        <w:tc>
          <w:tcPr>
            <w:tcW w:w="2002" w:type="dxa"/>
          </w:tcPr>
          <w:p w14:paraId="408505C4" w14:textId="77777777"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4470AD4E" w14:textId="77777777" w:rsidTr="00FE33DC">
        <w:trPr>
          <w:jc w:val="center"/>
        </w:trPr>
        <w:tc>
          <w:tcPr>
            <w:tcW w:w="834" w:type="dxa"/>
            <w:vMerge/>
            <w:tcBorders>
              <w:right w:val="single" w:sz="4" w:space="0" w:color="auto"/>
            </w:tcBorders>
          </w:tcPr>
          <w:p w14:paraId="53CC92E3" w14:textId="77777777" w:rsidR="00B250A1" w:rsidRPr="00FF39A0" w:rsidRDefault="00B250A1" w:rsidP="00FE33DC">
            <w:pPr>
              <w:pStyle w:val="TAL"/>
              <w:rPr>
                <w:lang w:eastAsia="en-US"/>
              </w:rPr>
            </w:pPr>
          </w:p>
        </w:tc>
        <w:tc>
          <w:tcPr>
            <w:tcW w:w="408" w:type="dxa"/>
            <w:vMerge/>
            <w:tcBorders>
              <w:left w:val="single" w:sz="4" w:space="0" w:color="auto"/>
            </w:tcBorders>
          </w:tcPr>
          <w:p w14:paraId="6A2BE5D4" w14:textId="77777777" w:rsidR="00B250A1" w:rsidRPr="00FF39A0" w:rsidRDefault="00B250A1" w:rsidP="00FE33DC">
            <w:pPr>
              <w:pStyle w:val="TAL"/>
              <w:rPr>
                <w:lang w:eastAsia="en-US"/>
              </w:rPr>
            </w:pPr>
          </w:p>
        </w:tc>
        <w:tc>
          <w:tcPr>
            <w:tcW w:w="3828" w:type="dxa"/>
          </w:tcPr>
          <w:p w14:paraId="311CEE47" w14:textId="77777777" w:rsidR="00B250A1" w:rsidRPr="00FF39A0" w:rsidRDefault="00B250A1" w:rsidP="00FE33DC">
            <w:pPr>
              <w:pStyle w:val="TAL"/>
              <w:rPr>
                <w:lang w:eastAsia="en-US"/>
              </w:rPr>
            </w:pPr>
          </w:p>
        </w:tc>
        <w:tc>
          <w:tcPr>
            <w:tcW w:w="283" w:type="dxa"/>
            <w:vMerge/>
            <w:tcBorders>
              <w:right w:val="single" w:sz="4" w:space="0" w:color="auto"/>
            </w:tcBorders>
          </w:tcPr>
          <w:p w14:paraId="3DEDE1B9" w14:textId="77777777" w:rsidR="00B250A1" w:rsidRPr="00FF39A0" w:rsidRDefault="00B250A1" w:rsidP="00FE33DC">
            <w:pPr>
              <w:pStyle w:val="TAL"/>
              <w:rPr>
                <w:lang w:eastAsia="en-US"/>
              </w:rPr>
            </w:pPr>
          </w:p>
        </w:tc>
        <w:tc>
          <w:tcPr>
            <w:tcW w:w="284" w:type="dxa"/>
            <w:vMerge/>
            <w:tcBorders>
              <w:left w:val="single" w:sz="4" w:space="0" w:color="auto"/>
            </w:tcBorders>
          </w:tcPr>
          <w:p w14:paraId="69F95E6E" w14:textId="77777777" w:rsidR="00B250A1" w:rsidRPr="00FF39A0" w:rsidRDefault="00B250A1" w:rsidP="00FE33DC">
            <w:pPr>
              <w:pStyle w:val="TAL"/>
              <w:rPr>
                <w:lang w:eastAsia="en-US"/>
              </w:rPr>
            </w:pPr>
          </w:p>
        </w:tc>
        <w:tc>
          <w:tcPr>
            <w:tcW w:w="2010" w:type="dxa"/>
            <w:gridSpan w:val="2"/>
          </w:tcPr>
          <w:p w14:paraId="1EA89534" w14:textId="77777777" w:rsidR="00B250A1" w:rsidRPr="00FF39A0" w:rsidRDefault="00B250A1" w:rsidP="00FE33DC">
            <w:pPr>
              <w:pStyle w:val="TAL"/>
              <w:rPr>
                <w:lang w:eastAsia="en-US"/>
              </w:rPr>
            </w:pPr>
            <w:r w:rsidRPr="00FF39A0">
              <w:rPr>
                <w:lang w:eastAsia="en-US"/>
              </w:rPr>
              <w:t>&lt;================</w:t>
            </w:r>
          </w:p>
        </w:tc>
      </w:tr>
      <w:tr w:rsidR="00B250A1" w:rsidRPr="00FF39A0" w14:paraId="7EBEE5CF" w14:textId="77777777" w:rsidTr="00FE33DC">
        <w:trPr>
          <w:gridAfter w:val="1"/>
          <w:wAfter w:w="8" w:type="dxa"/>
          <w:jc w:val="center"/>
        </w:trPr>
        <w:tc>
          <w:tcPr>
            <w:tcW w:w="834" w:type="dxa"/>
            <w:vMerge/>
            <w:tcBorders>
              <w:right w:val="single" w:sz="4" w:space="0" w:color="auto"/>
            </w:tcBorders>
          </w:tcPr>
          <w:p w14:paraId="31B552C4" w14:textId="77777777" w:rsidR="00B250A1" w:rsidRPr="00FF39A0" w:rsidRDefault="00B250A1" w:rsidP="00FE33DC">
            <w:pPr>
              <w:pStyle w:val="TAL"/>
              <w:rPr>
                <w:lang w:eastAsia="en-US"/>
              </w:rPr>
            </w:pPr>
          </w:p>
        </w:tc>
        <w:tc>
          <w:tcPr>
            <w:tcW w:w="408" w:type="dxa"/>
            <w:vMerge/>
            <w:tcBorders>
              <w:left w:val="single" w:sz="4" w:space="0" w:color="auto"/>
            </w:tcBorders>
          </w:tcPr>
          <w:p w14:paraId="14350358" w14:textId="77777777" w:rsidR="00B250A1" w:rsidRPr="00FF39A0" w:rsidRDefault="00B250A1" w:rsidP="00FE33DC">
            <w:pPr>
              <w:pStyle w:val="TAL"/>
              <w:rPr>
                <w:lang w:eastAsia="en-US"/>
              </w:rPr>
            </w:pPr>
          </w:p>
        </w:tc>
        <w:tc>
          <w:tcPr>
            <w:tcW w:w="3828" w:type="dxa"/>
          </w:tcPr>
          <w:p w14:paraId="50CE0E26" w14:textId="77777777" w:rsidR="00B250A1" w:rsidRPr="00FF39A0" w:rsidRDefault="00B250A1" w:rsidP="00FE33DC">
            <w:pPr>
              <w:pStyle w:val="TAL"/>
              <w:rPr>
                <w:lang w:eastAsia="en-US"/>
              </w:rPr>
            </w:pPr>
          </w:p>
        </w:tc>
        <w:tc>
          <w:tcPr>
            <w:tcW w:w="283" w:type="dxa"/>
            <w:vMerge/>
            <w:tcBorders>
              <w:right w:val="single" w:sz="4" w:space="0" w:color="auto"/>
            </w:tcBorders>
          </w:tcPr>
          <w:p w14:paraId="0C01B714" w14:textId="77777777" w:rsidR="00B250A1" w:rsidRPr="00FF39A0" w:rsidRDefault="00B250A1" w:rsidP="00FE33DC">
            <w:pPr>
              <w:pStyle w:val="TAL"/>
              <w:rPr>
                <w:lang w:eastAsia="en-US"/>
              </w:rPr>
            </w:pPr>
          </w:p>
        </w:tc>
        <w:tc>
          <w:tcPr>
            <w:tcW w:w="284" w:type="dxa"/>
            <w:vMerge/>
            <w:tcBorders>
              <w:left w:val="single" w:sz="4" w:space="0" w:color="auto"/>
            </w:tcBorders>
          </w:tcPr>
          <w:p w14:paraId="38D923A0" w14:textId="77777777" w:rsidR="00B250A1" w:rsidRPr="00FF39A0" w:rsidRDefault="00B250A1" w:rsidP="00FE33DC">
            <w:pPr>
              <w:pStyle w:val="TAL"/>
              <w:rPr>
                <w:lang w:eastAsia="en-US"/>
              </w:rPr>
            </w:pPr>
          </w:p>
        </w:tc>
        <w:tc>
          <w:tcPr>
            <w:tcW w:w="2002" w:type="dxa"/>
          </w:tcPr>
          <w:p w14:paraId="7D389527" w14:textId="77777777" w:rsidR="00B250A1" w:rsidRPr="00FF39A0" w:rsidRDefault="00B250A1" w:rsidP="00FE33DC">
            <w:pPr>
              <w:pStyle w:val="TAL"/>
              <w:rPr>
                <w:lang w:eastAsia="en-US"/>
              </w:rPr>
            </w:pPr>
          </w:p>
        </w:tc>
      </w:tr>
      <w:tr w:rsidR="00B250A1" w:rsidRPr="00FF39A0" w14:paraId="2FD114A3" w14:textId="77777777" w:rsidTr="00FE33DC">
        <w:trPr>
          <w:jc w:val="center"/>
        </w:trPr>
        <w:tc>
          <w:tcPr>
            <w:tcW w:w="834" w:type="dxa"/>
            <w:vMerge/>
            <w:tcBorders>
              <w:right w:val="single" w:sz="4" w:space="0" w:color="auto"/>
            </w:tcBorders>
          </w:tcPr>
          <w:p w14:paraId="7C834516" w14:textId="77777777" w:rsidR="00B250A1" w:rsidRPr="00FF39A0" w:rsidRDefault="00B250A1" w:rsidP="00FE33DC">
            <w:pPr>
              <w:pStyle w:val="TAL"/>
              <w:rPr>
                <w:lang w:eastAsia="en-US"/>
              </w:rPr>
            </w:pPr>
          </w:p>
        </w:tc>
        <w:tc>
          <w:tcPr>
            <w:tcW w:w="408" w:type="dxa"/>
            <w:vMerge/>
            <w:tcBorders>
              <w:left w:val="single" w:sz="4" w:space="0" w:color="auto"/>
            </w:tcBorders>
          </w:tcPr>
          <w:p w14:paraId="52FE45D1" w14:textId="77777777" w:rsidR="00B250A1" w:rsidRPr="00FF39A0" w:rsidRDefault="00B250A1" w:rsidP="00FE33DC">
            <w:pPr>
              <w:pStyle w:val="TAL"/>
              <w:rPr>
                <w:lang w:eastAsia="en-US"/>
              </w:rPr>
            </w:pPr>
          </w:p>
        </w:tc>
        <w:tc>
          <w:tcPr>
            <w:tcW w:w="3828" w:type="dxa"/>
          </w:tcPr>
          <w:p w14:paraId="7FC94142" w14:textId="77777777"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66D9751D" w14:textId="77777777" w:rsidR="00B250A1" w:rsidRPr="00FF39A0" w:rsidRDefault="00B250A1" w:rsidP="00FE33DC">
            <w:pPr>
              <w:pStyle w:val="TAL"/>
              <w:rPr>
                <w:lang w:eastAsia="en-US"/>
              </w:rPr>
            </w:pPr>
          </w:p>
        </w:tc>
        <w:tc>
          <w:tcPr>
            <w:tcW w:w="284" w:type="dxa"/>
            <w:vMerge/>
            <w:tcBorders>
              <w:left w:val="single" w:sz="4" w:space="0" w:color="auto"/>
            </w:tcBorders>
          </w:tcPr>
          <w:p w14:paraId="3F6EC85B" w14:textId="77777777" w:rsidR="00B250A1" w:rsidRPr="00FF39A0" w:rsidRDefault="00B250A1" w:rsidP="00FE33DC">
            <w:pPr>
              <w:pStyle w:val="TAL"/>
              <w:rPr>
                <w:lang w:eastAsia="en-US"/>
              </w:rPr>
            </w:pPr>
          </w:p>
        </w:tc>
        <w:tc>
          <w:tcPr>
            <w:tcW w:w="2010" w:type="dxa"/>
            <w:gridSpan w:val="2"/>
          </w:tcPr>
          <w:p w14:paraId="18091757" w14:textId="77777777" w:rsidR="00B250A1" w:rsidRPr="00FF39A0" w:rsidRDefault="00B250A1" w:rsidP="00FE33DC">
            <w:pPr>
              <w:pStyle w:val="TAL"/>
              <w:rPr>
                <w:lang w:eastAsia="en-US"/>
              </w:rPr>
            </w:pPr>
          </w:p>
        </w:tc>
      </w:tr>
      <w:tr w:rsidR="00B250A1" w:rsidRPr="00FF39A0" w14:paraId="2BB8BDEB" w14:textId="77777777" w:rsidTr="00FE33DC">
        <w:trPr>
          <w:gridAfter w:val="1"/>
          <w:wAfter w:w="8" w:type="dxa"/>
          <w:jc w:val="center"/>
        </w:trPr>
        <w:tc>
          <w:tcPr>
            <w:tcW w:w="834" w:type="dxa"/>
            <w:vMerge/>
            <w:tcBorders>
              <w:right w:val="single" w:sz="4" w:space="0" w:color="auto"/>
            </w:tcBorders>
          </w:tcPr>
          <w:p w14:paraId="03117541" w14:textId="77777777" w:rsidR="00B250A1" w:rsidRPr="00FF39A0" w:rsidRDefault="00B250A1" w:rsidP="00FE33DC">
            <w:pPr>
              <w:pStyle w:val="TAL"/>
              <w:rPr>
                <w:lang w:eastAsia="en-US"/>
              </w:rPr>
            </w:pPr>
          </w:p>
        </w:tc>
        <w:tc>
          <w:tcPr>
            <w:tcW w:w="408" w:type="dxa"/>
            <w:vMerge/>
            <w:tcBorders>
              <w:left w:val="single" w:sz="4" w:space="0" w:color="auto"/>
            </w:tcBorders>
          </w:tcPr>
          <w:p w14:paraId="4FCBEF64" w14:textId="77777777" w:rsidR="00B250A1" w:rsidRPr="00FF39A0" w:rsidRDefault="00B250A1" w:rsidP="00FE33DC">
            <w:pPr>
              <w:pStyle w:val="TAL"/>
              <w:rPr>
                <w:lang w:eastAsia="en-US"/>
              </w:rPr>
            </w:pPr>
          </w:p>
        </w:tc>
        <w:tc>
          <w:tcPr>
            <w:tcW w:w="3828" w:type="dxa"/>
          </w:tcPr>
          <w:p w14:paraId="5DABB2AF"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1EF2CEE0" w14:textId="77777777" w:rsidR="00B250A1" w:rsidRPr="00FF39A0" w:rsidRDefault="00B250A1" w:rsidP="00FE33DC">
            <w:pPr>
              <w:pStyle w:val="TAL"/>
              <w:rPr>
                <w:lang w:eastAsia="en-US"/>
              </w:rPr>
            </w:pPr>
          </w:p>
        </w:tc>
        <w:tc>
          <w:tcPr>
            <w:tcW w:w="284" w:type="dxa"/>
            <w:vMerge/>
            <w:tcBorders>
              <w:left w:val="single" w:sz="4" w:space="0" w:color="auto"/>
            </w:tcBorders>
          </w:tcPr>
          <w:p w14:paraId="63F71F0B" w14:textId="77777777" w:rsidR="00B250A1" w:rsidRPr="00FF39A0" w:rsidRDefault="00B250A1" w:rsidP="00FE33DC">
            <w:pPr>
              <w:pStyle w:val="TAL"/>
              <w:rPr>
                <w:lang w:eastAsia="en-US"/>
              </w:rPr>
            </w:pPr>
          </w:p>
        </w:tc>
        <w:tc>
          <w:tcPr>
            <w:tcW w:w="2002" w:type="dxa"/>
          </w:tcPr>
          <w:p w14:paraId="1A6EE7A1" w14:textId="77777777" w:rsidR="00B250A1" w:rsidRPr="00FF39A0" w:rsidRDefault="00B250A1" w:rsidP="00FE33DC">
            <w:pPr>
              <w:pStyle w:val="TAL"/>
              <w:rPr>
                <w:lang w:eastAsia="en-US"/>
              </w:rPr>
            </w:pPr>
          </w:p>
        </w:tc>
      </w:tr>
    </w:tbl>
    <w:p w14:paraId="695A9D36" w14:textId="77777777" w:rsidR="00B250A1" w:rsidRPr="00FF39A0" w:rsidRDefault="00B250A1" w:rsidP="00B250A1">
      <w:pPr>
        <w:ind w:left="758"/>
      </w:pPr>
    </w:p>
    <w:p w14:paraId="544E0D56" w14:textId="0C42EB60" w:rsidR="00EF169D" w:rsidRDefault="00EF169D" w:rsidP="00DD474F">
      <w:r>
        <w:t xml:space="preserve">This </w:t>
      </w:r>
      <w:r w:rsidRPr="00FF39A0">
        <w:t xml:space="preserve">communication exchange is initiated by </w:t>
      </w:r>
      <w:r>
        <w:t>the SUT</w:t>
      </w:r>
      <w:r w:rsidRPr="00FF39A0">
        <w:t xml:space="preserve">. </w:t>
      </w:r>
      <w:r>
        <w:t xml:space="preserve">The SUT may send </w:t>
      </w:r>
      <w:r w:rsidR="00BF1CED">
        <w:t xml:space="preserve">an </w:t>
      </w:r>
      <w:r w:rsidR="00BF1CED" w:rsidRPr="00FF39A0">
        <w:t>unsolicited indication</w:t>
      </w:r>
      <w:r w:rsidRPr="00FF39A0">
        <w:t xml:space="preserve"> </w:t>
      </w:r>
      <w:r>
        <w:t xml:space="preserve">to the TS </w:t>
      </w:r>
      <w:r w:rsidRPr="00FF39A0">
        <w:t xml:space="preserve">each time a packet is </w:t>
      </w:r>
      <w:r>
        <w:t>received and processed by the SUT or an event occurred on the SUT</w:t>
      </w:r>
      <w:r w:rsidR="00BF1CED">
        <w:t>.</w:t>
      </w:r>
      <w:r>
        <w:t xml:space="preserve"> </w:t>
      </w:r>
      <w:r w:rsidR="00BF1CED">
        <w:t xml:space="preserve">Normally, the SUT will start (or stop) sending </w:t>
      </w:r>
      <w:r w:rsidR="00BF1CED" w:rsidRPr="003D72EC">
        <w:rPr>
          <w:i/>
        </w:rPr>
        <w:t>Indications</w:t>
      </w:r>
      <w:r w:rsidR="00BF1CED">
        <w:t xml:space="preserve"> after it is triggered by the TS. </w:t>
      </w:r>
      <w:r w:rsidRPr="00FF39A0">
        <w:t xml:space="preserve">The </w:t>
      </w:r>
      <w:r w:rsidR="00BD695D">
        <w:t>TS</w:t>
      </w:r>
      <w:r w:rsidRPr="00FF39A0">
        <w:t xml:space="preserve"> never replies to such messages</w:t>
      </w:r>
      <w:r>
        <w:t>.</w:t>
      </w:r>
    </w:p>
    <w:p w14:paraId="51628B96" w14:textId="77777777" w:rsidR="00EF169D" w:rsidRPr="00500E9B" w:rsidRDefault="00EF169D" w:rsidP="00EF169D">
      <w:pPr>
        <w:pStyle w:val="Heading3"/>
      </w:pPr>
      <w:bookmarkStart w:id="51" w:name="_Toc480558274"/>
      <w:r w:rsidRPr="00325B66">
        <w:t xml:space="preserve">TS </w:t>
      </w:r>
      <w:r>
        <w:t>sends a request and receives information from the SUT</w:t>
      </w:r>
      <w:bookmarkEnd w:id="51"/>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2AA9BBE" w14:textId="77777777" w:rsidTr="009D0032">
        <w:trPr>
          <w:jc w:val="center"/>
        </w:trPr>
        <w:tc>
          <w:tcPr>
            <w:tcW w:w="1242" w:type="dxa"/>
            <w:gridSpan w:val="2"/>
          </w:tcPr>
          <w:p w14:paraId="4C91D02F"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10EC7AFC" w14:textId="77777777" w:rsidR="00EF169D" w:rsidRPr="00FF39A0" w:rsidRDefault="00EF169D" w:rsidP="009D0032">
            <w:pPr>
              <w:pStyle w:val="TAL"/>
              <w:rPr>
                <w:lang w:eastAsia="en-US"/>
              </w:rPr>
            </w:pPr>
          </w:p>
        </w:tc>
        <w:tc>
          <w:tcPr>
            <w:tcW w:w="567" w:type="dxa"/>
            <w:gridSpan w:val="2"/>
          </w:tcPr>
          <w:p w14:paraId="5B36DC34"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462A30F4" w14:textId="77777777" w:rsidTr="009D0032">
        <w:trPr>
          <w:jc w:val="center"/>
        </w:trPr>
        <w:tc>
          <w:tcPr>
            <w:tcW w:w="834" w:type="dxa"/>
            <w:vMerge w:val="restart"/>
            <w:tcBorders>
              <w:right w:val="single" w:sz="4" w:space="0" w:color="auto"/>
            </w:tcBorders>
          </w:tcPr>
          <w:p w14:paraId="4625B498"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F8E0CA0" w14:textId="77777777" w:rsidR="00EF169D" w:rsidRPr="00FF39A0" w:rsidRDefault="00EF169D" w:rsidP="009D0032">
            <w:pPr>
              <w:pStyle w:val="TAL"/>
              <w:rPr>
                <w:lang w:eastAsia="en-US"/>
              </w:rPr>
            </w:pPr>
          </w:p>
        </w:tc>
        <w:tc>
          <w:tcPr>
            <w:tcW w:w="3828" w:type="dxa"/>
          </w:tcPr>
          <w:p w14:paraId="7787350E" w14:textId="77777777"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190B5F9C"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645FB185" w14:textId="77777777" w:rsidR="00EF169D" w:rsidRPr="00FF39A0" w:rsidRDefault="00EF169D" w:rsidP="009D0032">
            <w:pPr>
              <w:pStyle w:val="TAL"/>
              <w:rPr>
                <w:lang w:eastAsia="en-US"/>
              </w:rPr>
            </w:pPr>
          </w:p>
        </w:tc>
      </w:tr>
      <w:tr w:rsidR="00EF169D" w:rsidRPr="00FF39A0" w14:paraId="73FA1287" w14:textId="77777777" w:rsidTr="009D0032">
        <w:trPr>
          <w:jc w:val="center"/>
        </w:trPr>
        <w:tc>
          <w:tcPr>
            <w:tcW w:w="834" w:type="dxa"/>
            <w:vMerge/>
            <w:tcBorders>
              <w:right w:val="single" w:sz="4" w:space="0" w:color="auto"/>
            </w:tcBorders>
          </w:tcPr>
          <w:p w14:paraId="5BA4E139" w14:textId="77777777" w:rsidR="00EF169D" w:rsidRPr="00FF39A0" w:rsidRDefault="00EF169D" w:rsidP="009D0032">
            <w:pPr>
              <w:pStyle w:val="TAL"/>
              <w:rPr>
                <w:lang w:eastAsia="en-US"/>
              </w:rPr>
            </w:pPr>
          </w:p>
        </w:tc>
        <w:tc>
          <w:tcPr>
            <w:tcW w:w="408" w:type="dxa"/>
            <w:vMerge/>
            <w:tcBorders>
              <w:left w:val="single" w:sz="4" w:space="0" w:color="auto"/>
            </w:tcBorders>
          </w:tcPr>
          <w:p w14:paraId="5F6126B7" w14:textId="77777777" w:rsidR="00EF169D" w:rsidRPr="00FF39A0" w:rsidRDefault="00EF169D" w:rsidP="009D0032">
            <w:pPr>
              <w:pStyle w:val="TAL"/>
              <w:rPr>
                <w:lang w:eastAsia="en-US"/>
              </w:rPr>
            </w:pPr>
          </w:p>
        </w:tc>
        <w:tc>
          <w:tcPr>
            <w:tcW w:w="3828" w:type="dxa"/>
          </w:tcPr>
          <w:p w14:paraId="2D17209C"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6B4ACA40" w14:textId="77777777" w:rsidR="00EF169D" w:rsidRPr="00FF39A0" w:rsidRDefault="00EF169D" w:rsidP="009D0032">
            <w:pPr>
              <w:pStyle w:val="TAL"/>
              <w:rPr>
                <w:lang w:eastAsia="en-US"/>
              </w:rPr>
            </w:pPr>
          </w:p>
        </w:tc>
        <w:tc>
          <w:tcPr>
            <w:tcW w:w="284" w:type="dxa"/>
            <w:vMerge/>
            <w:tcBorders>
              <w:left w:val="single" w:sz="4" w:space="0" w:color="auto"/>
            </w:tcBorders>
          </w:tcPr>
          <w:p w14:paraId="2F3DE154" w14:textId="77777777" w:rsidR="00EF169D" w:rsidRPr="00FF39A0" w:rsidRDefault="00EF169D" w:rsidP="009D0032">
            <w:pPr>
              <w:pStyle w:val="TAL"/>
              <w:rPr>
                <w:lang w:eastAsia="en-US"/>
              </w:rPr>
            </w:pPr>
          </w:p>
        </w:tc>
      </w:tr>
      <w:tr w:rsidR="00EF169D" w:rsidRPr="00FF39A0" w14:paraId="3B84DE0A" w14:textId="77777777" w:rsidTr="009D0032">
        <w:trPr>
          <w:jc w:val="center"/>
        </w:trPr>
        <w:tc>
          <w:tcPr>
            <w:tcW w:w="834" w:type="dxa"/>
            <w:vMerge/>
            <w:tcBorders>
              <w:right w:val="single" w:sz="4" w:space="0" w:color="auto"/>
            </w:tcBorders>
          </w:tcPr>
          <w:p w14:paraId="5BA5BC07" w14:textId="77777777" w:rsidR="00EF169D" w:rsidRPr="00FF39A0" w:rsidRDefault="00EF169D" w:rsidP="009D0032">
            <w:pPr>
              <w:pStyle w:val="TAL"/>
              <w:rPr>
                <w:lang w:eastAsia="en-US"/>
              </w:rPr>
            </w:pPr>
          </w:p>
        </w:tc>
        <w:tc>
          <w:tcPr>
            <w:tcW w:w="408" w:type="dxa"/>
            <w:vMerge/>
            <w:tcBorders>
              <w:left w:val="single" w:sz="4" w:space="0" w:color="auto"/>
            </w:tcBorders>
          </w:tcPr>
          <w:p w14:paraId="002B4378" w14:textId="77777777" w:rsidR="00EF169D" w:rsidRPr="00FF39A0" w:rsidRDefault="00EF169D" w:rsidP="009D0032">
            <w:pPr>
              <w:pStyle w:val="TAL"/>
              <w:rPr>
                <w:lang w:eastAsia="en-US"/>
              </w:rPr>
            </w:pPr>
          </w:p>
        </w:tc>
        <w:tc>
          <w:tcPr>
            <w:tcW w:w="3828" w:type="dxa"/>
          </w:tcPr>
          <w:p w14:paraId="16C80DCA" w14:textId="77777777" w:rsidR="00EF169D" w:rsidRPr="00FF39A0" w:rsidRDefault="00EF169D" w:rsidP="009D0032">
            <w:pPr>
              <w:pStyle w:val="TAL"/>
              <w:rPr>
                <w:lang w:eastAsia="en-US"/>
              </w:rPr>
            </w:pPr>
          </w:p>
        </w:tc>
        <w:tc>
          <w:tcPr>
            <w:tcW w:w="283" w:type="dxa"/>
            <w:vMerge/>
            <w:tcBorders>
              <w:right w:val="single" w:sz="4" w:space="0" w:color="auto"/>
            </w:tcBorders>
          </w:tcPr>
          <w:p w14:paraId="13C5C4E5" w14:textId="77777777" w:rsidR="00EF169D" w:rsidRPr="00FF39A0" w:rsidRDefault="00EF169D" w:rsidP="009D0032">
            <w:pPr>
              <w:pStyle w:val="TAL"/>
              <w:rPr>
                <w:lang w:eastAsia="en-US"/>
              </w:rPr>
            </w:pPr>
          </w:p>
        </w:tc>
        <w:tc>
          <w:tcPr>
            <w:tcW w:w="284" w:type="dxa"/>
            <w:vMerge/>
            <w:tcBorders>
              <w:left w:val="single" w:sz="4" w:space="0" w:color="auto"/>
            </w:tcBorders>
          </w:tcPr>
          <w:p w14:paraId="251F441D" w14:textId="77777777" w:rsidR="00EF169D" w:rsidRPr="00FF39A0" w:rsidRDefault="00EF169D" w:rsidP="009D0032">
            <w:pPr>
              <w:pStyle w:val="TAL"/>
              <w:rPr>
                <w:lang w:eastAsia="en-US"/>
              </w:rPr>
            </w:pPr>
          </w:p>
        </w:tc>
      </w:tr>
      <w:tr w:rsidR="00EF169D" w:rsidRPr="00FF39A0" w14:paraId="7F7CE75D" w14:textId="77777777" w:rsidTr="009D0032">
        <w:trPr>
          <w:jc w:val="center"/>
        </w:trPr>
        <w:tc>
          <w:tcPr>
            <w:tcW w:w="834" w:type="dxa"/>
            <w:vMerge/>
            <w:tcBorders>
              <w:right w:val="single" w:sz="4" w:space="0" w:color="auto"/>
            </w:tcBorders>
          </w:tcPr>
          <w:p w14:paraId="7346F8F3" w14:textId="77777777" w:rsidR="00EF169D" w:rsidRPr="00FF39A0" w:rsidRDefault="00EF169D" w:rsidP="009D0032">
            <w:pPr>
              <w:pStyle w:val="TAL"/>
              <w:rPr>
                <w:lang w:eastAsia="en-US"/>
              </w:rPr>
            </w:pPr>
          </w:p>
        </w:tc>
        <w:tc>
          <w:tcPr>
            <w:tcW w:w="408" w:type="dxa"/>
            <w:vMerge/>
            <w:tcBorders>
              <w:left w:val="single" w:sz="4" w:space="0" w:color="auto"/>
            </w:tcBorders>
          </w:tcPr>
          <w:p w14:paraId="04C981E2" w14:textId="77777777" w:rsidR="00EF169D" w:rsidRPr="00FF39A0" w:rsidRDefault="00EF169D" w:rsidP="009D0032">
            <w:pPr>
              <w:pStyle w:val="TAL"/>
              <w:rPr>
                <w:lang w:eastAsia="en-US"/>
              </w:rPr>
            </w:pPr>
          </w:p>
        </w:tc>
        <w:tc>
          <w:tcPr>
            <w:tcW w:w="3828" w:type="dxa"/>
          </w:tcPr>
          <w:p w14:paraId="41887B77" w14:textId="77777777" w:rsidR="00EF169D" w:rsidRPr="00FF39A0" w:rsidRDefault="00EF169D" w:rsidP="009D0032">
            <w:pPr>
              <w:pStyle w:val="TAL"/>
              <w:rPr>
                <w:lang w:eastAsia="en-US"/>
              </w:rPr>
            </w:pPr>
            <w:r>
              <w:rPr>
                <w:lang w:eastAsia="en-US"/>
              </w:rPr>
              <w:t>ResponseInfo</w:t>
            </w:r>
          </w:p>
        </w:tc>
        <w:tc>
          <w:tcPr>
            <w:tcW w:w="283" w:type="dxa"/>
            <w:vMerge/>
            <w:tcBorders>
              <w:right w:val="single" w:sz="4" w:space="0" w:color="auto"/>
            </w:tcBorders>
          </w:tcPr>
          <w:p w14:paraId="2BF55F32" w14:textId="77777777" w:rsidR="00EF169D" w:rsidRPr="00FF39A0" w:rsidRDefault="00EF169D" w:rsidP="009D0032">
            <w:pPr>
              <w:pStyle w:val="TAL"/>
              <w:rPr>
                <w:lang w:eastAsia="en-US"/>
              </w:rPr>
            </w:pPr>
          </w:p>
        </w:tc>
        <w:tc>
          <w:tcPr>
            <w:tcW w:w="284" w:type="dxa"/>
            <w:vMerge/>
            <w:tcBorders>
              <w:left w:val="single" w:sz="4" w:space="0" w:color="auto"/>
            </w:tcBorders>
          </w:tcPr>
          <w:p w14:paraId="7F51C844" w14:textId="77777777" w:rsidR="00EF169D" w:rsidRPr="00FF39A0" w:rsidRDefault="00EF169D" w:rsidP="009D0032">
            <w:pPr>
              <w:pStyle w:val="TAL"/>
              <w:rPr>
                <w:lang w:eastAsia="en-US"/>
              </w:rPr>
            </w:pPr>
          </w:p>
        </w:tc>
      </w:tr>
      <w:tr w:rsidR="00EF169D" w:rsidRPr="00FF39A0" w14:paraId="745AC7C8" w14:textId="77777777" w:rsidTr="009D0032">
        <w:trPr>
          <w:jc w:val="center"/>
        </w:trPr>
        <w:tc>
          <w:tcPr>
            <w:tcW w:w="834" w:type="dxa"/>
            <w:vMerge/>
            <w:tcBorders>
              <w:right w:val="single" w:sz="4" w:space="0" w:color="auto"/>
            </w:tcBorders>
          </w:tcPr>
          <w:p w14:paraId="75C4D4FE" w14:textId="77777777" w:rsidR="00EF169D" w:rsidRPr="00FF39A0" w:rsidRDefault="00EF169D" w:rsidP="009D0032">
            <w:pPr>
              <w:pStyle w:val="TAL"/>
              <w:rPr>
                <w:lang w:eastAsia="en-US"/>
              </w:rPr>
            </w:pPr>
          </w:p>
        </w:tc>
        <w:tc>
          <w:tcPr>
            <w:tcW w:w="408" w:type="dxa"/>
            <w:vMerge/>
            <w:tcBorders>
              <w:left w:val="single" w:sz="4" w:space="0" w:color="auto"/>
            </w:tcBorders>
          </w:tcPr>
          <w:p w14:paraId="1B2BF801" w14:textId="77777777" w:rsidR="00EF169D" w:rsidRPr="00FF39A0" w:rsidRDefault="00EF169D" w:rsidP="009D0032">
            <w:pPr>
              <w:pStyle w:val="TAL"/>
              <w:rPr>
                <w:lang w:eastAsia="en-US"/>
              </w:rPr>
            </w:pPr>
          </w:p>
        </w:tc>
        <w:tc>
          <w:tcPr>
            <w:tcW w:w="3828" w:type="dxa"/>
          </w:tcPr>
          <w:p w14:paraId="00D60F37"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F126415" w14:textId="77777777" w:rsidR="00EF169D" w:rsidRPr="00FF39A0" w:rsidRDefault="00EF169D" w:rsidP="009D0032">
            <w:pPr>
              <w:pStyle w:val="TAL"/>
              <w:rPr>
                <w:lang w:eastAsia="en-US"/>
              </w:rPr>
            </w:pPr>
          </w:p>
        </w:tc>
        <w:tc>
          <w:tcPr>
            <w:tcW w:w="284" w:type="dxa"/>
            <w:vMerge/>
            <w:tcBorders>
              <w:left w:val="single" w:sz="4" w:space="0" w:color="auto"/>
            </w:tcBorders>
          </w:tcPr>
          <w:p w14:paraId="6F964ED2" w14:textId="77777777" w:rsidR="00EF169D" w:rsidRPr="00FF39A0" w:rsidRDefault="00EF169D" w:rsidP="009D0032">
            <w:pPr>
              <w:pStyle w:val="TAL"/>
              <w:rPr>
                <w:lang w:eastAsia="en-US"/>
              </w:rPr>
            </w:pPr>
          </w:p>
        </w:tc>
      </w:tr>
    </w:tbl>
    <w:p w14:paraId="59AF450E" w14:textId="77777777" w:rsidR="00EF169D" w:rsidRDefault="00EF169D" w:rsidP="00EF169D"/>
    <w:p w14:paraId="33F91E9A" w14:textId="6F7CA60B" w:rsidR="00EF169D" w:rsidRDefault="00EF169D" w:rsidP="00EF169D">
      <w:r>
        <w:t xml:space="preserve">The TS needs to obtain information from </w:t>
      </w:r>
      <w:r w:rsidR="00BF1CED">
        <w:t xml:space="preserve">the </w:t>
      </w:r>
      <w:r>
        <w:t xml:space="preserve">SUT, e.g. </w:t>
      </w:r>
      <w:r w:rsidR="004C0228">
        <w:t xml:space="preserve">the </w:t>
      </w:r>
      <w:r>
        <w:t>IPv6 address</w:t>
      </w:r>
      <w:r w:rsidR="004C0228">
        <w:t xml:space="preserve"> of the DSRC wireless interface</w:t>
      </w:r>
      <w:r>
        <w:t xml:space="preserve">. </w:t>
      </w:r>
      <w:r w:rsidR="00BF1CED">
        <w:t xml:space="preserve">The </w:t>
      </w:r>
      <w:r>
        <w:t xml:space="preserve">TS sends a request message. </w:t>
      </w:r>
      <w:r w:rsidR="00BF1CED">
        <w:t xml:space="preserve">The </w:t>
      </w:r>
      <w:r>
        <w:t xml:space="preserve">SUT </w:t>
      </w:r>
      <w:r w:rsidR="00BF1CED">
        <w:t xml:space="preserve">does not </w:t>
      </w:r>
      <w:r w:rsidR="004C0228">
        <w:t xml:space="preserve">sends </w:t>
      </w:r>
      <w:r w:rsidR="00BD695D">
        <w:t>a</w:t>
      </w:r>
      <w:r w:rsidR="004C0228">
        <w:t xml:space="preserve"> </w:t>
      </w:r>
      <w:r w:rsidR="00BF1CED" w:rsidRPr="003D72EC">
        <w:rPr>
          <w:i/>
        </w:rPr>
        <w:t>Response</w:t>
      </w:r>
      <w:r w:rsidR="00BF1CED">
        <w:t xml:space="preserve">, but instead </w:t>
      </w:r>
      <w:r w:rsidR="004C0228">
        <w:t xml:space="preserve">replies with </w:t>
      </w:r>
      <w:r w:rsidR="00BD695D">
        <w:t xml:space="preserve">a </w:t>
      </w:r>
      <w:r w:rsidR="00BA52A0">
        <w:rPr>
          <w:i/>
        </w:rPr>
        <w:t>Re</w:t>
      </w:r>
      <w:r w:rsidRPr="00362FEC">
        <w:rPr>
          <w:i/>
        </w:rPr>
        <w:t>sponseInfo</w:t>
      </w:r>
      <w:r>
        <w:t xml:space="preserve"> containing the requested information.</w:t>
      </w:r>
    </w:p>
    <w:p w14:paraId="7717BEBA" w14:textId="7AD4D7F4" w:rsidR="00EF169D" w:rsidRPr="00500E9B" w:rsidRDefault="00EF169D" w:rsidP="00EF169D">
      <w:pPr>
        <w:pStyle w:val="Heading3"/>
      </w:pPr>
      <w:bookmarkStart w:id="52" w:name="_Toc480558275"/>
      <w:r>
        <w:t xml:space="preserve">SUT sends an </w:t>
      </w:r>
      <w:r w:rsidR="00480513">
        <w:t xml:space="preserve">unsolicited </w:t>
      </w:r>
      <w:r w:rsidR="00BD695D">
        <w:t>E</w:t>
      </w:r>
      <w:r>
        <w:t>xception to the SUT</w:t>
      </w:r>
      <w:bookmarkEnd w:id="52"/>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4E5817FF" w14:textId="77777777" w:rsidTr="009D0032">
        <w:trPr>
          <w:jc w:val="center"/>
        </w:trPr>
        <w:tc>
          <w:tcPr>
            <w:tcW w:w="1242" w:type="dxa"/>
            <w:gridSpan w:val="2"/>
          </w:tcPr>
          <w:p w14:paraId="64FCDC08"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391FF7D" w14:textId="77777777" w:rsidR="00EF169D" w:rsidRPr="00FF39A0" w:rsidRDefault="00EF169D" w:rsidP="009D0032">
            <w:pPr>
              <w:pStyle w:val="TAL"/>
              <w:rPr>
                <w:lang w:eastAsia="en-US"/>
              </w:rPr>
            </w:pPr>
          </w:p>
        </w:tc>
        <w:tc>
          <w:tcPr>
            <w:tcW w:w="567" w:type="dxa"/>
            <w:gridSpan w:val="2"/>
          </w:tcPr>
          <w:p w14:paraId="23033D6C"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52CC0638" w14:textId="77777777" w:rsidTr="009D0032">
        <w:trPr>
          <w:jc w:val="center"/>
        </w:trPr>
        <w:tc>
          <w:tcPr>
            <w:tcW w:w="834" w:type="dxa"/>
            <w:vMerge w:val="restart"/>
            <w:tcBorders>
              <w:right w:val="single" w:sz="4" w:space="0" w:color="auto"/>
            </w:tcBorders>
          </w:tcPr>
          <w:p w14:paraId="249D8195"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4980F2D7" w14:textId="77777777" w:rsidR="00EF169D" w:rsidRPr="00FF39A0" w:rsidRDefault="00EF169D" w:rsidP="009D0032">
            <w:pPr>
              <w:pStyle w:val="TAL"/>
              <w:rPr>
                <w:lang w:eastAsia="en-US"/>
              </w:rPr>
            </w:pPr>
          </w:p>
        </w:tc>
        <w:tc>
          <w:tcPr>
            <w:tcW w:w="3828" w:type="dxa"/>
          </w:tcPr>
          <w:p w14:paraId="72F10768" w14:textId="77777777" w:rsidR="00EF169D" w:rsidRPr="00FF39A0" w:rsidRDefault="00EF169D" w:rsidP="009D0032">
            <w:pPr>
              <w:pStyle w:val="TAL"/>
              <w:rPr>
                <w:lang w:eastAsia="en-US"/>
              </w:rPr>
            </w:pPr>
          </w:p>
        </w:tc>
        <w:tc>
          <w:tcPr>
            <w:tcW w:w="283" w:type="dxa"/>
            <w:vMerge w:val="restart"/>
            <w:tcBorders>
              <w:right w:val="single" w:sz="4" w:space="0" w:color="auto"/>
            </w:tcBorders>
          </w:tcPr>
          <w:p w14:paraId="23B610CD"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1AAF513B" w14:textId="77777777" w:rsidR="00EF169D" w:rsidRPr="00FF39A0" w:rsidRDefault="00EF169D" w:rsidP="009D0032">
            <w:pPr>
              <w:pStyle w:val="TAL"/>
              <w:rPr>
                <w:lang w:eastAsia="en-US"/>
              </w:rPr>
            </w:pPr>
          </w:p>
        </w:tc>
      </w:tr>
      <w:tr w:rsidR="00EF169D" w:rsidRPr="00FF39A0" w14:paraId="47B3EB80" w14:textId="77777777" w:rsidTr="009D0032">
        <w:trPr>
          <w:jc w:val="center"/>
        </w:trPr>
        <w:tc>
          <w:tcPr>
            <w:tcW w:w="834" w:type="dxa"/>
            <w:vMerge/>
            <w:tcBorders>
              <w:right w:val="single" w:sz="4" w:space="0" w:color="auto"/>
            </w:tcBorders>
          </w:tcPr>
          <w:p w14:paraId="78177E9D" w14:textId="77777777" w:rsidR="00EF169D" w:rsidRPr="00FF39A0" w:rsidRDefault="00EF169D" w:rsidP="009D0032">
            <w:pPr>
              <w:pStyle w:val="TAL"/>
              <w:rPr>
                <w:lang w:eastAsia="en-US"/>
              </w:rPr>
            </w:pPr>
          </w:p>
        </w:tc>
        <w:tc>
          <w:tcPr>
            <w:tcW w:w="408" w:type="dxa"/>
            <w:vMerge/>
            <w:tcBorders>
              <w:left w:val="single" w:sz="4" w:space="0" w:color="auto"/>
            </w:tcBorders>
          </w:tcPr>
          <w:p w14:paraId="386138EF" w14:textId="77777777" w:rsidR="00EF169D" w:rsidRPr="00FF39A0" w:rsidRDefault="00EF169D" w:rsidP="009D0032">
            <w:pPr>
              <w:pStyle w:val="TAL"/>
              <w:rPr>
                <w:lang w:eastAsia="en-US"/>
              </w:rPr>
            </w:pPr>
          </w:p>
        </w:tc>
        <w:tc>
          <w:tcPr>
            <w:tcW w:w="3828" w:type="dxa"/>
          </w:tcPr>
          <w:p w14:paraId="04D1F1E2" w14:textId="77777777" w:rsidR="00EF169D" w:rsidRPr="00FF39A0" w:rsidRDefault="00EF169D" w:rsidP="009D0032">
            <w:pPr>
              <w:pStyle w:val="TAL"/>
              <w:rPr>
                <w:lang w:eastAsia="en-US"/>
              </w:rPr>
            </w:pPr>
          </w:p>
        </w:tc>
        <w:tc>
          <w:tcPr>
            <w:tcW w:w="283" w:type="dxa"/>
            <w:vMerge/>
            <w:tcBorders>
              <w:right w:val="single" w:sz="4" w:space="0" w:color="auto"/>
            </w:tcBorders>
          </w:tcPr>
          <w:p w14:paraId="05392267" w14:textId="77777777" w:rsidR="00EF169D" w:rsidRPr="00FF39A0" w:rsidRDefault="00EF169D" w:rsidP="009D0032">
            <w:pPr>
              <w:pStyle w:val="TAL"/>
              <w:rPr>
                <w:lang w:eastAsia="en-US"/>
              </w:rPr>
            </w:pPr>
          </w:p>
        </w:tc>
        <w:tc>
          <w:tcPr>
            <w:tcW w:w="284" w:type="dxa"/>
            <w:vMerge/>
            <w:tcBorders>
              <w:left w:val="single" w:sz="4" w:space="0" w:color="auto"/>
            </w:tcBorders>
          </w:tcPr>
          <w:p w14:paraId="7BE97ED7" w14:textId="77777777" w:rsidR="00EF169D" w:rsidRPr="00FF39A0" w:rsidRDefault="00EF169D" w:rsidP="009D0032">
            <w:pPr>
              <w:pStyle w:val="TAL"/>
              <w:rPr>
                <w:lang w:eastAsia="en-US"/>
              </w:rPr>
            </w:pPr>
          </w:p>
        </w:tc>
      </w:tr>
      <w:tr w:rsidR="00EF169D" w:rsidRPr="00FF39A0" w14:paraId="50B9A744" w14:textId="77777777" w:rsidTr="009D0032">
        <w:trPr>
          <w:jc w:val="center"/>
        </w:trPr>
        <w:tc>
          <w:tcPr>
            <w:tcW w:w="834" w:type="dxa"/>
            <w:vMerge/>
            <w:tcBorders>
              <w:right w:val="single" w:sz="4" w:space="0" w:color="auto"/>
            </w:tcBorders>
          </w:tcPr>
          <w:p w14:paraId="5C5E6ED5" w14:textId="77777777" w:rsidR="00EF169D" w:rsidRPr="00FF39A0" w:rsidRDefault="00EF169D" w:rsidP="009D0032">
            <w:pPr>
              <w:pStyle w:val="TAL"/>
              <w:rPr>
                <w:lang w:eastAsia="en-US"/>
              </w:rPr>
            </w:pPr>
          </w:p>
        </w:tc>
        <w:tc>
          <w:tcPr>
            <w:tcW w:w="408" w:type="dxa"/>
            <w:vMerge/>
            <w:tcBorders>
              <w:left w:val="single" w:sz="4" w:space="0" w:color="auto"/>
            </w:tcBorders>
          </w:tcPr>
          <w:p w14:paraId="2DCEB959" w14:textId="77777777" w:rsidR="00EF169D" w:rsidRPr="00FF39A0" w:rsidRDefault="00EF169D" w:rsidP="009D0032">
            <w:pPr>
              <w:pStyle w:val="TAL"/>
              <w:rPr>
                <w:lang w:eastAsia="en-US"/>
              </w:rPr>
            </w:pPr>
          </w:p>
        </w:tc>
        <w:tc>
          <w:tcPr>
            <w:tcW w:w="3828" w:type="dxa"/>
          </w:tcPr>
          <w:p w14:paraId="6EA9483F" w14:textId="77777777" w:rsidR="00EF169D" w:rsidRPr="00FF39A0" w:rsidRDefault="00EF169D" w:rsidP="009D0032">
            <w:pPr>
              <w:pStyle w:val="TAL"/>
              <w:rPr>
                <w:lang w:eastAsia="en-US"/>
              </w:rPr>
            </w:pPr>
          </w:p>
        </w:tc>
        <w:tc>
          <w:tcPr>
            <w:tcW w:w="283" w:type="dxa"/>
            <w:vMerge/>
            <w:tcBorders>
              <w:right w:val="single" w:sz="4" w:space="0" w:color="auto"/>
            </w:tcBorders>
          </w:tcPr>
          <w:p w14:paraId="6F458C93" w14:textId="77777777" w:rsidR="00EF169D" w:rsidRPr="00FF39A0" w:rsidRDefault="00EF169D" w:rsidP="009D0032">
            <w:pPr>
              <w:pStyle w:val="TAL"/>
              <w:rPr>
                <w:lang w:eastAsia="en-US"/>
              </w:rPr>
            </w:pPr>
          </w:p>
        </w:tc>
        <w:tc>
          <w:tcPr>
            <w:tcW w:w="284" w:type="dxa"/>
            <w:vMerge/>
            <w:tcBorders>
              <w:left w:val="single" w:sz="4" w:space="0" w:color="auto"/>
            </w:tcBorders>
          </w:tcPr>
          <w:p w14:paraId="5A2ECEA0" w14:textId="77777777" w:rsidR="00EF169D" w:rsidRPr="00FF39A0" w:rsidRDefault="00EF169D" w:rsidP="009D0032">
            <w:pPr>
              <w:pStyle w:val="TAL"/>
              <w:rPr>
                <w:lang w:eastAsia="en-US"/>
              </w:rPr>
            </w:pPr>
          </w:p>
        </w:tc>
      </w:tr>
      <w:tr w:rsidR="00EF169D" w:rsidRPr="00FF39A0" w14:paraId="3DC19C02" w14:textId="77777777" w:rsidTr="009D0032">
        <w:trPr>
          <w:jc w:val="center"/>
        </w:trPr>
        <w:tc>
          <w:tcPr>
            <w:tcW w:w="834" w:type="dxa"/>
            <w:vMerge/>
            <w:tcBorders>
              <w:right w:val="single" w:sz="4" w:space="0" w:color="auto"/>
            </w:tcBorders>
          </w:tcPr>
          <w:p w14:paraId="7D52BF0E" w14:textId="77777777" w:rsidR="00EF169D" w:rsidRPr="00FF39A0" w:rsidRDefault="00EF169D" w:rsidP="009D0032">
            <w:pPr>
              <w:pStyle w:val="TAL"/>
              <w:rPr>
                <w:lang w:eastAsia="en-US"/>
              </w:rPr>
            </w:pPr>
          </w:p>
        </w:tc>
        <w:tc>
          <w:tcPr>
            <w:tcW w:w="408" w:type="dxa"/>
            <w:vMerge/>
            <w:tcBorders>
              <w:left w:val="single" w:sz="4" w:space="0" w:color="auto"/>
            </w:tcBorders>
          </w:tcPr>
          <w:p w14:paraId="6A7876BE" w14:textId="77777777" w:rsidR="00EF169D" w:rsidRPr="00FF39A0" w:rsidRDefault="00EF169D" w:rsidP="009D0032">
            <w:pPr>
              <w:pStyle w:val="TAL"/>
              <w:rPr>
                <w:lang w:eastAsia="en-US"/>
              </w:rPr>
            </w:pPr>
          </w:p>
        </w:tc>
        <w:tc>
          <w:tcPr>
            <w:tcW w:w="3828" w:type="dxa"/>
          </w:tcPr>
          <w:p w14:paraId="2A703E34" w14:textId="77777777"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2F0F08F0" w14:textId="77777777" w:rsidR="00EF169D" w:rsidRPr="00FF39A0" w:rsidRDefault="00EF169D" w:rsidP="009D0032">
            <w:pPr>
              <w:pStyle w:val="TAL"/>
              <w:rPr>
                <w:lang w:eastAsia="en-US"/>
              </w:rPr>
            </w:pPr>
          </w:p>
        </w:tc>
        <w:tc>
          <w:tcPr>
            <w:tcW w:w="284" w:type="dxa"/>
            <w:vMerge/>
            <w:tcBorders>
              <w:left w:val="single" w:sz="4" w:space="0" w:color="auto"/>
            </w:tcBorders>
          </w:tcPr>
          <w:p w14:paraId="6ED6B3EE" w14:textId="77777777" w:rsidR="00EF169D" w:rsidRPr="00FF39A0" w:rsidRDefault="00EF169D" w:rsidP="009D0032">
            <w:pPr>
              <w:pStyle w:val="TAL"/>
              <w:rPr>
                <w:lang w:eastAsia="en-US"/>
              </w:rPr>
            </w:pPr>
          </w:p>
        </w:tc>
      </w:tr>
      <w:tr w:rsidR="00EF169D" w:rsidRPr="00FF39A0" w14:paraId="77C91B18" w14:textId="77777777" w:rsidTr="009D0032">
        <w:trPr>
          <w:jc w:val="center"/>
        </w:trPr>
        <w:tc>
          <w:tcPr>
            <w:tcW w:w="834" w:type="dxa"/>
            <w:vMerge/>
            <w:tcBorders>
              <w:right w:val="single" w:sz="4" w:space="0" w:color="auto"/>
            </w:tcBorders>
          </w:tcPr>
          <w:p w14:paraId="478ADDF4" w14:textId="77777777" w:rsidR="00EF169D" w:rsidRPr="00FF39A0" w:rsidRDefault="00EF169D" w:rsidP="009D0032">
            <w:pPr>
              <w:pStyle w:val="TAL"/>
              <w:rPr>
                <w:lang w:eastAsia="en-US"/>
              </w:rPr>
            </w:pPr>
          </w:p>
        </w:tc>
        <w:tc>
          <w:tcPr>
            <w:tcW w:w="408" w:type="dxa"/>
            <w:vMerge/>
            <w:tcBorders>
              <w:left w:val="single" w:sz="4" w:space="0" w:color="auto"/>
            </w:tcBorders>
          </w:tcPr>
          <w:p w14:paraId="3571C2B1" w14:textId="77777777" w:rsidR="00EF169D" w:rsidRPr="00FF39A0" w:rsidRDefault="00EF169D" w:rsidP="009D0032">
            <w:pPr>
              <w:pStyle w:val="TAL"/>
              <w:rPr>
                <w:lang w:eastAsia="en-US"/>
              </w:rPr>
            </w:pPr>
          </w:p>
        </w:tc>
        <w:tc>
          <w:tcPr>
            <w:tcW w:w="3828" w:type="dxa"/>
          </w:tcPr>
          <w:p w14:paraId="6846CD1A"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7F373F40" w14:textId="77777777" w:rsidR="00EF169D" w:rsidRPr="00FF39A0" w:rsidRDefault="00EF169D" w:rsidP="009D0032">
            <w:pPr>
              <w:pStyle w:val="TAL"/>
              <w:rPr>
                <w:lang w:eastAsia="en-US"/>
              </w:rPr>
            </w:pPr>
          </w:p>
        </w:tc>
        <w:tc>
          <w:tcPr>
            <w:tcW w:w="284" w:type="dxa"/>
            <w:vMerge/>
            <w:tcBorders>
              <w:left w:val="single" w:sz="4" w:space="0" w:color="auto"/>
            </w:tcBorders>
          </w:tcPr>
          <w:p w14:paraId="05826E2B" w14:textId="77777777" w:rsidR="00EF169D" w:rsidRPr="00FF39A0" w:rsidRDefault="00EF169D" w:rsidP="009D0032">
            <w:pPr>
              <w:pStyle w:val="TAL"/>
              <w:rPr>
                <w:lang w:eastAsia="en-US"/>
              </w:rPr>
            </w:pPr>
          </w:p>
        </w:tc>
      </w:tr>
    </w:tbl>
    <w:p w14:paraId="79215FC0" w14:textId="77777777" w:rsidR="00EF169D" w:rsidRDefault="00EF169D" w:rsidP="00EF169D"/>
    <w:p w14:paraId="106348A8" w14:textId="77777777" w:rsidR="00EF169D" w:rsidRDefault="00EF169D" w:rsidP="00EF169D">
      <w:r>
        <w:t xml:space="preserve">The SUT needs to inform the TS about an exception. </w:t>
      </w:r>
      <w:r w:rsidR="00BD695D">
        <w:t xml:space="preserve">The </w:t>
      </w:r>
      <w:r>
        <w:t xml:space="preserve">SUT sends an </w:t>
      </w:r>
      <w:r w:rsidRPr="00EF169D">
        <w:rPr>
          <w:i/>
        </w:rPr>
        <w:t>Exception</w:t>
      </w:r>
      <w:r>
        <w:t xml:space="preserve"> message to the TS. TS does not reply to the SUT.</w:t>
      </w:r>
      <w:r w:rsidR="004C0228">
        <w:t xml:space="preserve"> This </w:t>
      </w:r>
      <w:r w:rsidR="004C0228" w:rsidRPr="003D72EC">
        <w:rPr>
          <w:i/>
        </w:rPr>
        <w:t>Exception</w:t>
      </w:r>
      <w:r w:rsidR="004C0228">
        <w:t xml:space="preserve"> message may be generated at any time and does not require a </w:t>
      </w:r>
      <w:r w:rsidR="004C0228" w:rsidRPr="003D72EC">
        <w:rPr>
          <w:i/>
        </w:rPr>
        <w:t>Request</w:t>
      </w:r>
      <w:r w:rsidR="004C0228">
        <w:t xml:space="preserve"> from the TS. </w:t>
      </w:r>
    </w:p>
    <w:p w14:paraId="4BE70AE7" w14:textId="77777777" w:rsidR="00EF169D" w:rsidRDefault="00EF169D" w:rsidP="00EF169D">
      <w:r>
        <w:t>Message specification is defined using ASN.1. It is provided in the Appendix A. All</w:t>
      </w:r>
      <w:r w:rsidR="004C0228">
        <w:t xml:space="preserve"> TCI</w:t>
      </w:r>
      <w:r>
        <w:t xml:space="preserve"> messages are encoded using OER encoding. </w:t>
      </w:r>
      <w:r w:rsidR="004C0228">
        <w:t xml:space="preserve">Note, that </w:t>
      </w:r>
      <w:r w:rsidR="00383897">
        <w:t>some TCI messages may contain a parameter containing</w:t>
      </w:r>
      <w:r w:rsidR="00BD695D">
        <w:t xml:space="preserve"> a</w:t>
      </w:r>
      <w:r w:rsidR="00383897">
        <w:t xml:space="preserve"> </w:t>
      </w:r>
      <w:r w:rsidR="004C0228">
        <w:t>DSRC message payload</w:t>
      </w:r>
      <w:r w:rsidR="00383897">
        <w:t>. The content of the payload must be encoded to be directly transferrable to the target message payload without re</w:t>
      </w:r>
      <w:r w:rsidR="00BD695D">
        <w:t>-</w:t>
      </w:r>
      <w:r w:rsidR="00383897">
        <w:t>encoding.</w:t>
      </w:r>
    </w:p>
    <w:p w14:paraId="799A30C2" w14:textId="26BCCF81" w:rsidR="003255EE" w:rsidRDefault="003255EE" w:rsidP="003255EE">
      <w:pPr>
        <w:rPr>
          <w:lang w:eastAsia="fr-FR"/>
        </w:rPr>
      </w:pPr>
      <w:r>
        <w:rPr>
          <w:lang w:eastAsia="fr-FR"/>
        </w:rPr>
        <w:t xml:space="preserve">A log of all the message exchanges with the system defined timestamps are maintained in a log file </w:t>
      </w:r>
      <w:r w:rsidR="00BD695D">
        <w:rPr>
          <w:lang w:eastAsia="fr-FR"/>
        </w:rPr>
        <w:t xml:space="preserve">on </w:t>
      </w:r>
      <w:r>
        <w:rPr>
          <w:lang w:eastAsia="fr-FR"/>
        </w:rPr>
        <w:t>the Test System</w:t>
      </w:r>
      <w:r w:rsidR="00BD695D">
        <w:rPr>
          <w:lang w:eastAsia="fr-FR"/>
        </w:rPr>
        <w:t>;</w:t>
      </w:r>
      <w:r>
        <w:rPr>
          <w:lang w:eastAsia="fr-FR"/>
        </w:rPr>
        <w:t xml:space="preserve"> this helps in correlating if the test result is not as expected.  </w:t>
      </w:r>
    </w:p>
    <w:p w14:paraId="2B4D7172" w14:textId="77777777" w:rsidR="003979BE" w:rsidRDefault="00AF1E34" w:rsidP="00325B66">
      <w:pPr>
        <w:pStyle w:val="Heading2"/>
      </w:pPr>
      <w:bookmarkStart w:id="53" w:name="_Toc480558276"/>
      <w:r>
        <w:t>Transport Protocol</w:t>
      </w:r>
      <w:bookmarkEnd w:id="53"/>
    </w:p>
    <w:p w14:paraId="5505FCB4" w14:textId="442A9B10" w:rsidR="00DD474F" w:rsidRDefault="00DD474F" w:rsidP="00DD474F">
      <w:r>
        <w:rPr>
          <w:lang w:eastAsia="fr-FR"/>
        </w:rPr>
        <w:t xml:space="preserve">The communication between </w:t>
      </w:r>
      <w:r w:rsidR="00AE5EDF">
        <w:rPr>
          <w:lang w:eastAsia="fr-FR"/>
        </w:rPr>
        <w:t xml:space="preserve">the </w:t>
      </w:r>
      <w:r w:rsidR="00BD695D">
        <w:rPr>
          <w:lang w:eastAsia="fr-FR"/>
        </w:rPr>
        <w:t>TS</w:t>
      </w:r>
      <w:r w:rsidR="00AE5EDF">
        <w:rPr>
          <w:lang w:eastAsia="fr-FR"/>
        </w:rPr>
        <w:t xml:space="preserve"> and </w:t>
      </w:r>
      <w:r>
        <w:rPr>
          <w:lang w:eastAsia="fr-FR"/>
        </w:rPr>
        <w:t xml:space="preserve">SUT </w:t>
      </w:r>
      <w:r w:rsidR="00AE5EDF">
        <w:rPr>
          <w:lang w:eastAsia="fr-FR"/>
        </w:rPr>
        <w:t xml:space="preserve">uses </w:t>
      </w:r>
      <w:r w:rsidR="00772A63">
        <w:rPr>
          <w:lang w:eastAsia="fr-FR"/>
        </w:rPr>
        <w:t xml:space="preserve">UDP protocol </w:t>
      </w:r>
      <w:r>
        <w:rPr>
          <w:lang w:eastAsia="fr-FR"/>
        </w:rPr>
        <w:t xml:space="preserve">messages flowing via </w:t>
      </w:r>
      <w:r w:rsidR="00126805">
        <w:rPr>
          <w:lang w:eastAsia="fr-FR"/>
        </w:rPr>
        <w:t>IP</w:t>
      </w:r>
      <w:r w:rsidR="00AE5EDF">
        <w:rPr>
          <w:lang w:eastAsia="fr-FR"/>
        </w:rPr>
        <w:t>v4</w:t>
      </w:r>
      <w:r w:rsidR="00126805">
        <w:rPr>
          <w:lang w:eastAsia="fr-FR"/>
        </w:rPr>
        <w:t>-based link</w:t>
      </w:r>
      <w:r>
        <w:t>.</w:t>
      </w:r>
      <w:r w:rsidR="0069351D">
        <w:t xml:space="preserve"> The IP addresses for TS and SUT can be selected from the following ranges:</w:t>
      </w:r>
    </w:p>
    <w:p w14:paraId="0C633DF2" w14:textId="05B3F7BB" w:rsidR="0069351D" w:rsidRDefault="0069351D" w:rsidP="00DD474F">
      <w:r>
        <w:t xml:space="preserve">Testing System: </w:t>
      </w:r>
      <w:r w:rsidR="005E0B0E">
        <w:tab/>
      </w:r>
      <w:r>
        <w:t>192.168.23.</w:t>
      </w:r>
      <w:r w:rsidR="005E0B0E">
        <w:t>1</w:t>
      </w:r>
      <w:r>
        <w:t xml:space="preserve"> … 192.168.23.127</w:t>
      </w:r>
      <w:r w:rsidR="005E0B0E">
        <w:t>, subnet 255.255.255.0</w:t>
      </w:r>
    </w:p>
    <w:p w14:paraId="12A4DBD7" w14:textId="0F44AA93" w:rsidR="0069351D" w:rsidRDefault="005E0B0E" w:rsidP="00DD474F">
      <w:r>
        <w:t xml:space="preserve">SUT: </w:t>
      </w:r>
      <w:r>
        <w:tab/>
      </w:r>
      <w:r>
        <w:tab/>
        <w:t>192.168.23.128 … 192.168.23.254, subnet 255.255.255.0</w:t>
      </w:r>
    </w:p>
    <w:p w14:paraId="53AA8296" w14:textId="3A88D1D4" w:rsidR="00613E59" w:rsidRDefault="00AE5EDF" w:rsidP="003943F1">
      <w:r>
        <w:t>In order to initiate the connection, t</w:t>
      </w:r>
      <w:r w:rsidR="00126805">
        <w:t xml:space="preserve">he </w:t>
      </w:r>
      <w:r w:rsidR="003943F1" w:rsidRPr="00325B66">
        <w:t xml:space="preserve">TS </w:t>
      </w:r>
      <w:r>
        <w:t xml:space="preserve">sends the initial </w:t>
      </w:r>
      <w:r w:rsidRPr="003D72EC">
        <w:rPr>
          <w:i/>
        </w:rPr>
        <w:t>Request</w:t>
      </w:r>
      <w:r>
        <w:t xml:space="preserve"> message to a </w:t>
      </w:r>
      <w:r w:rsidR="003943F1" w:rsidRPr="00325B66">
        <w:t xml:space="preserve">pre-defined UDP </w:t>
      </w:r>
      <w:r w:rsidR="005E65AB">
        <w:t xml:space="preserve">destination </w:t>
      </w:r>
      <w:r w:rsidR="003943F1" w:rsidRPr="00325B66">
        <w:t>port</w:t>
      </w:r>
      <w:r w:rsidR="00D34A9C">
        <w:t xml:space="preserve"> (</w:t>
      </w:r>
      <w:r w:rsidR="00D34A9C" w:rsidRPr="003D72EC">
        <w:rPr>
          <w:i/>
        </w:rPr>
        <w:t>defaultTCIAPort</w:t>
      </w:r>
      <w:r w:rsidR="006B10D6">
        <w:rPr>
          <w:i/>
        </w:rPr>
        <w:t xml:space="preserve"> = 13001</w:t>
      </w:r>
      <w:r w:rsidR="00D34A9C">
        <w:t>)</w:t>
      </w:r>
      <w:r>
        <w:t xml:space="preserve">, which the SUT </w:t>
      </w:r>
      <w:r w:rsidR="00772A63">
        <w:t xml:space="preserve">opens </w:t>
      </w:r>
      <w:r>
        <w:t xml:space="preserve">to listen for incoming messages. When the SUT </w:t>
      </w:r>
      <w:r w:rsidR="00D34A9C">
        <w:t xml:space="preserve">receives </w:t>
      </w:r>
      <w:r w:rsidR="009E5A60">
        <w:t xml:space="preserve">the first </w:t>
      </w:r>
      <w:r w:rsidR="00D23EF9" w:rsidRPr="00D23EF9">
        <w:rPr>
          <w:i/>
        </w:rPr>
        <w:t>Request</w:t>
      </w:r>
      <w:r w:rsidR="003943F1" w:rsidRPr="00BA52A0">
        <w:t xml:space="preserve"> </w:t>
      </w:r>
      <w:r w:rsidR="00D34A9C">
        <w:t>message from the TS</w:t>
      </w:r>
      <w:r w:rsidR="003943F1" w:rsidRPr="00BA52A0">
        <w:t>,</w:t>
      </w:r>
      <w:r w:rsidR="00D34A9C">
        <w:t xml:space="preserve"> it saves </w:t>
      </w:r>
      <w:r w:rsidR="003943F1" w:rsidRPr="00BA52A0">
        <w:t xml:space="preserve">the UDP source port of this request as </w:t>
      </w:r>
      <w:r w:rsidR="003943F1" w:rsidRPr="0007374F">
        <w:rPr>
          <w:i/>
        </w:rPr>
        <w:t>default</w:t>
      </w:r>
      <w:r w:rsidR="0007374F" w:rsidRPr="0007374F">
        <w:rPr>
          <w:i/>
        </w:rPr>
        <w:t>TSPort</w:t>
      </w:r>
      <w:r w:rsidR="00D34A9C">
        <w:rPr>
          <w:i/>
        </w:rPr>
        <w:t>.</w:t>
      </w:r>
      <w:r w:rsidR="003943F1" w:rsidRPr="00BA52A0">
        <w:t xml:space="preserve"> </w:t>
      </w:r>
      <w:r w:rsidR="00D34A9C">
        <w:t xml:space="preserve">The SUT uses </w:t>
      </w:r>
      <w:r w:rsidR="00613E59">
        <w:t xml:space="preserve">the </w:t>
      </w:r>
      <w:r w:rsidR="00613E59" w:rsidRPr="00BC435B">
        <w:rPr>
          <w:i/>
        </w:rPr>
        <w:t>defaultTSPort</w:t>
      </w:r>
      <w:r w:rsidR="00613E59">
        <w:t xml:space="preserve"> UDP </w:t>
      </w:r>
      <w:r w:rsidR="00D34A9C">
        <w:t xml:space="preserve">port to send </w:t>
      </w:r>
      <w:r w:rsidR="00D34A9C" w:rsidRPr="003D72EC">
        <w:rPr>
          <w:i/>
        </w:rPr>
        <w:t>Response</w:t>
      </w:r>
      <w:r w:rsidR="00D34A9C">
        <w:t xml:space="preserve">, </w:t>
      </w:r>
      <w:r w:rsidR="00D34A9C" w:rsidRPr="003D72EC">
        <w:rPr>
          <w:i/>
        </w:rPr>
        <w:t>ResponseInfo</w:t>
      </w:r>
      <w:r w:rsidR="00D34A9C">
        <w:t xml:space="preserve"> messages as well as </w:t>
      </w:r>
      <w:r w:rsidR="003943F1" w:rsidRPr="00BA52A0">
        <w:t xml:space="preserve">unsolicited </w:t>
      </w:r>
      <w:r w:rsidR="00525245" w:rsidRPr="00525245">
        <w:rPr>
          <w:i/>
        </w:rPr>
        <w:t>I</w:t>
      </w:r>
      <w:r w:rsidR="003943F1" w:rsidRPr="00525245">
        <w:rPr>
          <w:i/>
        </w:rPr>
        <w:t>ndication</w:t>
      </w:r>
      <w:r w:rsidR="00525245">
        <w:t xml:space="preserve"> </w:t>
      </w:r>
      <w:r w:rsidR="00D34A9C">
        <w:t xml:space="preserve">and </w:t>
      </w:r>
      <w:r w:rsidR="00D34A9C" w:rsidRPr="003D72EC">
        <w:rPr>
          <w:i/>
        </w:rPr>
        <w:t>Exception</w:t>
      </w:r>
      <w:r w:rsidR="00D34A9C">
        <w:t xml:space="preserve"> </w:t>
      </w:r>
      <w:r w:rsidR="00525245">
        <w:t>messages</w:t>
      </w:r>
      <w:r w:rsidR="003943F1" w:rsidRPr="00BA52A0">
        <w:t>.</w:t>
      </w:r>
      <w:r w:rsidR="00772A63">
        <w:t xml:space="preserve"> </w:t>
      </w:r>
    </w:p>
    <w:p w14:paraId="61BC5A82" w14:textId="2DE68962" w:rsidR="003943F1" w:rsidRDefault="00613E59" w:rsidP="003943F1">
      <w:r>
        <w:t xml:space="preserve">The TS must keep the </w:t>
      </w:r>
      <w:r w:rsidRPr="003D72EC">
        <w:rPr>
          <w:i/>
        </w:rPr>
        <w:t>defaultTSPort</w:t>
      </w:r>
      <w:r>
        <w:t xml:space="preserve"> </w:t>
      </w:r>
      <w:r w:rsidR="0017133A">
        <w:t xml:space="preserve">unchanged during continuous testing sequence </w:t>
      </w:r>
      <w:r>
        <w:t xml:space="preserve">until the TS and/or the SUT is reset, </w:t>
      </w:r>
      <w:r w:rsidR="0073306B">
        <w:t xml:space="preserve">test sequence is </w:t>
      </w:r>
      <w:r w:rsidR="0017133A">
        <w:t>interrupted</w:t>
      </w:r>
      <w:r w:rsidR="0073306B">
        <w:t xml:space="preserve">, or </w:t>
      </w:r>
      <w:r w:rsidR="004927D4">
        <w:t>another similar event</w:t>
      </w:r>
      <w:r w:rsidR="0073306B">
        <w:t xml:space="preserve"> </w:t>
      </w:r>
      <w:r w:rsidR="004927D4">
        <w:t>takes place</w:t>
      </w:r>
      <w:r w:rsidR="0073306B">
        <w:t xml:space="preserve">. When </w:t>
      </w:r>
      <w:r w:rsidR="004927D4">
        <w:t xml:space="preserve">the </w:t>
      </w:r>
      <w:r w:rsidR="0073306B">
        <w:t>testing is resumed, the previous</w:t>
      </w:r>
      <w:r w:rsidR="0017133A">
        <w:t xml:space="preserve">ly described </w:t>
      </w:r>
      <w:r w:rsidR="0073306B">
        <w:t xml:space="preserve">process is repeated: the SUT </w:t>
      </w:r>
      <w:r w:rsidR="004927D4">
        <w:t>waits</w:t>
      </w:r>
      <w:r w:rsidR="0073306B">
        <w:t xml:space="preserve"> for the initial </w:t>
      </w:r>
      <w:r w:rsidR="0073306B" w:rsidRPr="00BC435B">
        <w:rPr>
          <w:i/>
        </w:rPr>
        <w:t>Request</w:t>
      </w:r>
      <w:r w:rsidR="0073306B">
        <w:t xml:space="preserve"> message</w:t>
      </w:r>
      <w:r w:rsidR="004927D4">
        <w:t xml:space="preserve"> on the </w:t>
      </w:r>
      <w:r w:rsidR="004927D4" w:rsidRPr="00BC435B">
        <w:rPr>
          <w:i/>
        </w:rPr>
        <w:t>defaultTCIAPort</w:t>
      </w:r>
      <w:r w:rsidR="0017133A">
        <w:t xml:space="preserve">, stores the source port as the </w:t>
      </w:r>
      <w:r w:rsidR="0017133A" w:rsidRPr="00BC435B">
        <w:rPr>
          <w:i/>
        </w:rPr>
        <w:t>defaultTSPort</w:t>
      </w:r>
      <w:r w:rsidR="0017133A">
        <w:t xml:space="preserve"> and sends the response back to the </w:t>
      </w:r>
      <w:r w:rsidR="004927D4" w:rsidRPr="00BC435B">
        <w:rPr>
          <w:i/>
        </w:rPr>
        <w:t>defaultTCIAPort</w:t>
      </w:r>
      <w:r w:rsidR="004927D4">
        <w:t>.</w:t>
      </w:r>
      <w:r w:rsidR="0073306B">
        <w:t xml:space="preserve"> </w:t>
      </w:r>
    </w:p>
    <w:p w14:paraId="4374EB4E" w14:textId="2C07DC54" w:rsidR="00F5734C" w:rsidRDefault="00F5734C" w:rsidP="003943F1">
      <w:r>
        <w:t xml:space="preserve">The </w:t>
      </w:r>
      <w:r w:rsidR="008953A5">
        <w:t xml:space="preserve">SUT can receive the </w:t>
      </w:r>
      <w:r>
        <w:t xml:space="preserve">initial </w:t>
      </w:r>
      <w:r w:rsidRPr="00BC435B">
        <w:rPr>
          <w:i/>
        </w:rPr>
        <w:t>Request</w:t>
      </w:r>
      <w:r>
        <w:t xml:space="preserve"> message </w:t>
      </w:r>
      <w:r w:rsidR="008953A5">
        <w:t xml:space="preserve">of type </w:t>
      </w:r>
      <w:r w:rsidR="008953A5" w:rsidRPr="00BC435B">
        <w:rPr>
          <w:i/>
        </w:rPr>
        <w:t>SetInitialState</w:t>
      </w:r>
      <w:r w:rsidR="008953A5">
        <w:t xml:space="preserve">, or </w:t>
      </w:r>
      <w:r w:rsidR="008953A5" w:rsidRPr="00BC435B">
        <w:rPr>
          <w:i/>
        </w:rPr>
        <w:t>RequestSutAvailability</w:t>
      </w:r>
      <w:r w:rsidR="008953A5">
        <w:t xml:space="preserve">. The latter case will apply when the SUT </w:t>
      </w:r>
      <w:r w:rsidR="006B10D6">
        <w:t xml:space="preserve">is recovering from the </w:t>
      </w:r>
      <w:r w:rsidR="008953A5">
        <w:t>previously receive</w:t>
      </w:r>
      <w:r w:rsidR="006B10D6">
        <w:t>d</w:t>
      </w:r>
      <w:r w:rsidR="008953A5">
        <w:t xml:space="preserve"> request</w:t>
      </w:r>
      <w:r w:rsidR="006B10D6">
        <w:t>s</w:t>
      </w:r>
      <w:r w:rsidR="008953A5">
        <w:t xml:space="preserve"> for </w:t>
      </w:r>
      <w:r w:rsidR="008953A5" w:rsidRPr="00BC435B">
        <w:rPr>
          <w:i/>
        </w:rPr>
        <w:t>Shutdown</w:t>
      </w:r>
      <w:r w:rsidR="008953A5">
        <w:t xml:space="preserve"> or </w:t>
      </w:r>
      <w:r w:rsidR="008953A5" w:rsidRPr="00BC435B">
        <w:rPr>
          <w:i/>
        </w:rPr>
        <w:t>Restart</w:t>
      </w:r>
      <w:r w:rsidR="008953A5">
        <w:t>.</w:t>
      </w:r>
      <w:r w:rsidR="002D105C">
        <w:t xml:space="preserve"> The TS may also start the test execution with the </w:t>
      </w:r>
      <w:r w:rsidR="002D105C" w:rsidRPr="00BC435B">
        <w:rPr>
          <w:i/>
        </w:rPr>
        <w:t>SetTest</w:t>
      </w:r>
      <w:r w:rsidR="00624006" w:rsidRPr="00BC435B">
        <w:rPr>
          <w:i/>
        </w:rPr>
        <w:t>Id</w:t>
      </w:r>
      <w:r w:rsidR="00624006">
        <w:t>.</w:t>
      </w:r>
    </w:p>
    <w:p w14:paraId="5B1A72FA" w14:textId="305C9B70" w:rsidR="003943F1" w:rsidRDefault="00EA4A6E" w:rsidP="00EA4A6E">
      <w:pPr>
        <w:pStyle w:val="Caption"/>
      </w:pPr>
      <w:bookmarkStart w:id="54" w:name="_Ref443580810"/>
      <w:r>
        <w:t xml:space="preserve">Table </w:t>
      </w:r>
      <w:fldSimple w:instr=" SEQ Table \* ARABIC ">
        <w:r w:rsidR="00161E0E">
          <w:rPr>
            <w:noProof/>
          </w:rPr>
          <w:t>1</w:t>
        </w:r>
      </w:fldSimple>
      <w:bookmarkEnd w:id="54"/>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176BA418" w14:textId="77777777" w:rsidTr="001473EC">
        <w:trPr>
          <w:jc w:val="center"/>
        </w:trPr>
        <w:tc>
          <w:tcPr>
            <w:tcW w:w="2818" w:type="dxa"/>
            <w:shd w:val="clear" w:color="auto" w:fill="auto"/>
          </w:tcPr>
          <w:p w14:paraId="20B9CA9F"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129EFB86"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7823FB46" w14:textId="77777777" w:rsidR="003943F1" w:rsidRPr="00FF39A0" w:rsidRDefault="003943F1" w:rsidP="001473EC">
            <w:pPr>
              <w:pStyle w:val="TAH"/>
              <w:rPr>
                <w:lang w:eastAsia="en-US"/>
              </w:rPr>
            </w:pPr>
            <w:r w:rsidRPr="00FF39A0">
              <w:rPr>
                <w:lang w:eastAsia="en-US"/>
              </w:rPr>
              <w:t>Value</w:t>
            </w:r>
          </w:p>
        </w:tc>
      </w:tr>
      <w:tr w:rsidR="003943F1" w:rsidRPr="0033012B" w14:paraId="369DD518" w14:textId="77777777" w:rsidTr="001473EC">
        <w:trPr>
          <w:jc w:val="center"/>
        </w:trPr>
        <w:tc>
          <w:tcPr>
            <w:tcW w:w="2818" w:type="dxa"/>
            <w:shd w:val="clear" w:color="auto" w:fill="auto"/>
          </w:tcPr>
          <w:p w14:paraId="1782E358" w14:textId="77777777" w:rsidR="003943F1" w:rsidRPr="0033012B" w:rsidRDefault="00746466" w:rsidP="001473EC">
            <w:pPr>
              <w:pStyle w:val="TAH"/>
              <w:jc w:val="left"/>
              <w:rPr>
                <w:b w:val="0"/>
                <w:lang w:eastAsia="en-US"/>
              </w:rPr>
            </w:pPr>
            <w:r>
              <w:rPr>
                <w:b w:val="0"/>
                <w:lang w:eastAsia="en-US"/>
              </w:rPr>
              <w:t>defaultTCIA</w:t>
            </w:r>
            <w:r w:rsidR="003943F1" w:rsidRPr="0033012B">
              <w:rPr>
                <w:b w:val="0"/>
                <w:lang w:eastAsia="en-US"/>
              </w:rPr>
              <w:t>Port</w:t>
            </w:r>
          </w:p>
        </w:tc>
        <w:tc>
          <w:tcPr>
            <w:tcW w:w="3257" w:type="dxa"/>
            <w:shd w:val="clear" w:color="auto" w:fill="auto"/>
          </w:tcPr>
          <w:p w14:paraId="13586A68" w14:textId="77777777"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41F6DD8A" w14:textId="77777777" w:rsidR="003943F1" w:rsidRPr="0033012B" w:rsidRDefault="00746466" w:rsidP="001473EC">
            <w:pPr>
              <w:pStyle w:val="TAH"/>
              <w:jc w:val="left"/>
              <w:rPr>
                <w:b w:val="0"/>
                <w:lang w:eastAsia="en-US"/>
              </w:rPr>
            </w:pPr>
            <w:r>
              <w:rPr>
                <w:b w:val="0"/>
                <w:lang w:eastAsia="en-US"/>
              </w:rPr>
              <w:t>13001</w:t>
            </w:r>
          </w:p>
        </w:tc>
      </w:tr>
      <w:tr w:rsidR="003943F1" w:rsidRPr="008F15DF" w14:paraId="166E5E48" w14:textId="77777777" w:rsidTr="001473EC">
        <w:trPr>
          <w:jc w:val="center"/>
        </w:trPr>
        <w:tc>
          <w:tcPr>
            <w:tcW w:w="2818" w:type="dxa"/>
          </w:tcPr>
          <w:p w14:paraId="6004CB04" w14:textId="77777777" w:rsidR="003943F1" w:rsidRPr="008F15DF" w:rsidRDefault="003943F1" w:rsidP="001473EC">
            <w:pPr>
              <w:pStyle w:val="TAL"/>
              <w:rPr>
                <w:lang w:eastAsia="en-US"/>
              </w:rPr>
            </w:pPr>
            <w:r w:rsidRPr="008F15DF">
              <w:t>defaultT</w:t>
            </w:r>
            <w:r>
              <w:t>S</w:t>
            </w:r>
            <w:r w:rsidRPr="008F15DF">
              <w:t>Port</w:t>
            </w:r>
          </w:p>
        </w:tc>
        <w:tc>
          <w:tcPr>
            <w:tcW w:w="3257" w:type="dxa"/>
          </w:tcPr>
          <w:p w14:paraId="32ED355E"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5125139D" w14:textId="6B2B9060" w:rsidR="003943F1" w:rsidRPr="008F15DF" w:rsidRDefault="00746466" w:rsidP="00AF2162">
            <w:pPr>
              <w:pStyle w:val="TAL"/>
              <w:rPr>
                <w:lang w:eastAsia="en-US"/>
              </w:rPr>
            </w:pPr>
            <w:r>
              <w:rPr>
                <w:lang w:eastAsia="en-US"/>
              </w:rPr>
              <w:t xml:space="preserve">The source UDP port used by </w:t>
            </w:r>
            <w:r w:rsidR="00772A63">
              <w:rPr>
                <w:lang w:eastAsia="en-US"/>
              </w:rPr>
              <w:t xml:space="preserve">the </w:t>
            </w:r>
            <w:r>
              <w:rPr>
                <w:lang w:eastAsia="en-US"/>
              </w:rPr>
              <w:t xml:space="preserve">TS for sending the </w:t>
            </w:r>
            <w:r w:rsidRPr="003D72EC">
              <w:rPr>
                <w:i/>
                <w:lang w:eastAsia="en-US"/>
              </w:rPr>
              <w:t>SetInitialState</w:t>
            </w:r>
            <w:r>
              <w:rPr>
                <w:lang w:eastAsia="en-US"/>
              </w:rPr>
              <w:t xml:space="preserve"> </w:t>
            </w:r>
            <w:r w:rsidR="00AF2162">
              <w:rPr>
                <w:lang w:eastAsia="en-US"/>
              </w:rPr>
              <w:t xml:space="preserve">or </w:t>
            </w:r>
            <w:r w:rsidR="00AF2162" w:rsidRPr="003D72EC">
              <w:rPr>
                <w:i/>
                <w:lang w:eastAsia="en-US"/>
              </w:rPr>
              <w:t>Request</w:t>
            </w:r>
            <w:r w:rsidR="00A70C1F">
              <w:rPr>
                <w:i/>
                <w:lang w:eastAsia="en-US"/>
              </w:rPr>
              <w:t>Sut</w:t>
            </w:r>
            <w:r w:rsidR="00AF2162" w:rsidRPr="003D72EC">
              <w:rPr>
                <w:i/>
                <w:lang w:eastAsia="en-US"/>
              </w:rPr>
              <w:t>Availability</w:t>
            </w:r>
            <w:r w:rsidR="00AF2162">
              <w:rPr>
                <w:lang w:eastAsia="en-US"/>
              </w:rPr>
              <w:t xml:space="preserve"> request messages</w:t>
            </w:r>
            <w:r w:rsidR="00772A63">
              <w:rPr>
                <w:lang w:eastAsia="en-US"/>
              </w:rPr>
              <w:t>.</w:t>
            </w:r>
          </w:p>
        </w:tc>
      </w:tr>
    </w:tbl>
    <w:p w14:paraId="2323A761" w14:textId="77777777" w:rsidR="003943F1" w:rsidRPr="00FF39A0" w:rsidRDefault="003943F1" w:rsidP="003943F1"/>
    <w:p w14:paraId="063D4F9B" w14:textId="77777777" w:rsidR="00325B66" w:rsidRDefault="00AF1E34" w:rsidP="00325B66">
      <w:pPr>
        <w:pStyle w:val="Heading1"/>
      </w:pPr>
      <w:bookmarkStart w:id="55" w:name="_Toc479532571"/>
      <w:bookmarkStart w:id="56" w:name="_Toc435775642"/>
      <w:bookmarkStart w:id="57" w:name="_Toc480558277"/>
      <w:bookmarkEnd w:id="55"/>
      <w:r>
        <w:t xml:space="preserve">Test Control Interface </w:t>
      </w:r>
      <w:r w:rsidR="00325B66">
        <w:t>Messages</w:t>
      </w:r>
      <w:bookmarkEnd w:id="56"/>
      <w:bookmarkEnd w:id="57"/>
    </w:p>
    <w:p w14:paraId="7923A7E6" w14:textId="77777777" w:rsidR="00A979A7" w:rsidRDefault="00A979A7" w:rsidP="00A979A7">
      <w:pPr>
        <w:pStyle w:val="Heading2"/>
      </w:pPr>
      <w:bookmarkStart w:id="58" w:name="_Toc480558278"/>
      <w:r>
        <w:t>Shared message structure</w:t>
      </w:r>
      <w:bookmarkEnd w:id="58"/>
    </w:p>
    <w:p w14:paraId="0F9A7B62" w14:textId="77777777" w:rsidR="00434241" w:rsidRDefault="00434241" w:rsidP="00BD4365">
      <w:r>
        <w:t xml:space="preserve">All messages defined in this specification </w:t>
      </w:r>
      <w:r w:rsidR="00BD695D">
        <w:t xml:space="preserve">are </w:t>
      </w:r>
      <w:r>
        <w:t xml:space="preserve">grouped under </w:t>
      </w:r>
      <w:r w:rsidR="001473EC">
        <w:t>the</w:t>
      </w:r>
      <w:r>
        <w:t xml:space="preserve"> common </w:t>
      </w:r>
      <w:r w:rsidR="001473EC">
        <w:t xml:space="preserve">root </w:t>
      </w:r>
      <w:r w:rsidR="00E4435D">
        <w:t xml:space="preserve">type </w:t>
      </w:r>
      <w:r>
        <w:t xml:space="preserve">called </w:t>
      </w:r>
      <w:r w:rsidRPr="001473EC">
        <w:rPr>
          <w:i/>
        </w:rPr>
        <w:t>TCIMsg</w:t>
      </w:r>
      <w:r w:rsidR="00BD695D">
        <w:rPr>
          <w:i/>
        </w:rPr>
        <w:t>,</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5AB231EA"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47C0AA9"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15B1C7BE" w14:textId="77777777"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60488F66" w14:textId="77777777" w:rsidR="00434241" w:rsidRPr="003D68B7" w:rsidRDefault="00434241" w:rsidP="001473EC">
            <w:pPr>
              <w:pStyle w:val="TAL"/>
              <w:rPr>
                <w:b/>
                <w:lang w:eastAsia="en-US"/>
              </w:rPr>
            </w:pPr>
            <w:r>
              <w:rPr>
                <w:b/>
                <w:lang w:eastAsia="en-US"/>
              </w:rPr>
              <w:t>Description</w:t>
            </w:r>
          </w:p>
        </w:tc>
      </w:tr>
      <w:tr w:rsidR="00434241" w:rsidRPr="00FF39A0" w14:paraId="28A20133"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131D380" w14:textId="77777777"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6F8B81C8" w14:textId="7777777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5FEBCE8" w14:textId="77777777" w:rsidR="00434241" w:rsidRPr="00FF39A0" w:rsidRDefault="00434241" w:rsidP="001473EC">
            <w:pPr>
              <w:pStyle w:val="TAL"/>
              <w:rPr>
                <w:lang w:eastAsia="en-US"/>
              </w:rPr>
            </w:pPr>
            <w:r>
              <w:t>For this revision of specification, version shall be set to 1</w:t>
            </w:r>
          </w:p>
        </w:tc>
      </w:tr>
      <w:tr w:rsidR="00434241" w:rsidRPr="00FF39A0" w14:paraId="7BD3FF5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14D119" w14:textId="77777777"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3BA6A88A" w14:textId="77777777"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039C84A9" w14:textId="77777777" w:rsidR="008A63CD" w:rsidRDefault="00434241" w:rsidP="00410A85">
            <w:pPr>
              <w:pStyle w:val="TAL"/>
            </w:pPr>
            <w:r>
              <w:t>Timestamp provided by the message sender.</w:t>
            </w:r>
            <w:r w:rsidR="00B26195">
              <w:t xml:space="preserve"> </w:t>
            </w:r>
          </w:p>
          <w:p w14:paraId="269A08A9" w14:textId="77777777" w:rsidR="008A63CD" w:rsidRDefault="008A63CD" w:rsidP="00410A85">
            <w:pPr>
              <w:pStyle w:val="TAL"/>
            </w:pPr>
          </w:p>
          <w:p w14:paraId="7E4AF6E2" w14:textId="77777777" w:rsidR="00434241" w:rsidRDefault="008A63CD" w:rsidP="00410A85">
            <w:pPr>
              <w:pStyle w:val="TAL"/>
            </w:pPr>
            <w:r>
              <w:t xml:space="preserve">Timestamp measures the </w:t>
            </w:r>
          </w:p>
          <w:p w14:paraId="1CEE44D9" w14:textId="77777777"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4DA52D59"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EF78387" w14:textId="7777777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487D7A21" w14:textId="77777777" w:rsidR="00434241" w:rsidRDefault="00434241" w:rsidP="00434241">
            <w:pPr>
              <w:pStyle w:val="TAL"/>
            </w:pPr>
            <w:r>
              <w:rPr>
                <w:lang w:eastAsia="en-US"/>
              </w:rPr>
              <w:t>CHOICE{</w:t>
            </w:r>
            <w:r>
              <w:t xml:space="preserve"> </w:t>
            </w:r>
          </w:p>
          <w:p w14:paraId="10C324A6" w14:textId="77777777" w:rsidR="00434241" w:rsidRDefault="00434241" w:rsidP="00434241">
            <w:pPr>
              <w:pStyle w:val="TAL"/>
            </w:pPr>
            <w:r>
              <w:tab/>
            </w:r>
            <w:r w:rsidR="00342127">
              <w:t>TCI16093</w:t>
            </w:r>
          </w:p>
          <w:p w14:paraId="24402061" w14:textId="77777777" w:rsidR="00772A63" w:rsidRDefault="00772A63" w:rsidP="00434241">
            <w:pPr>
              <w:pStyle w:val="TAL"/>
            </w:pPr>
            <w:r>
              <w:tab/>
              <w:t>TCI16094</w:t>
            </w:r>
          </w:p>
          <w:p w14:paraId="4B26F331" w14:textId="77777777" w:rsidR="00434241" w:rsidRDefault="00434241" w:rsidP="00434241">
            <w:pPr>
              <w:pStyle w:val="TAL"/>
              <w:rPr>
                <w:lang w:eastAsia="en-US"/>
              </w:rPr>
            </w:pPr>
            <w:r>
              <w:rPr>
                <w:lang w:eastAsia="en-US"/>
              </w:rPr>
              <w:tab/>
            </w:r>
            <w:r w:rsidRPr="00434241">
              <w:rPr>
                <w:lang w:eastAsia="en-US"/>
              </w:rPr>
              <w:t>TCI80211</w:t>
            </w:r>
          </w:p>
          <w:p w14:paraId="304C835B" w14:textId="77777777" w:rsidR="00434241" w:rsidRDefault="00434241" w:rsidP="00434241">
            <w:pPr>
              <w:pStyle w:val="TAL"/>
              <w:rPr>
                <w:lang w:eastAsia="en-US"/>
              </w:rPr>
            </w:pPr>
            <w:r>
              <w:rPr>
                <w:lang w:eastAsia="en-US"/>
              </w:rPr>
              <w:tab/>
            </w:r>
            <w:r w:rsidRPr="00434241">
              <w:rPr>
                <w:lang w:eastAsia="en-US"/>
              </w:rPr>
              <w:t>TCI29451</w:t>
            </w:r>
          </w:p>
          <w:p w14:paraId="02580AC3" w14:textId="77777777" w:rsidR="00342127" w:rsidRDefault="00342127" w:rsidP="00434241">
            <w:pPr>
              <w:pStyle w:val="TAL"/>
              <w:rPr>
                <w:lang w:eastAsia="en-US"/>
              </w:rPr>
            </w:pPr>
            <w:r>
              <w:rPr>
                <w:lang w:eastAsia="en-US"/>
              </w:rPr>
              <w:tab/>
            </w:r>
            <w:r w:rsidR="000F6DC1" w:rsidRPr="000F6DC1">
              <w:rPr>
                <w:lang w:eastAsia="en-US"/>
              </w:rPr>
              <w:t>TCISutControl</w:t>
            </w:r>
          </w:p>
          <w:p w14:paraId="06A18002" w14:textId="77777777"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7CB883CC" w14:textId="77777777"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54C990D0" w14:textId="77777777" w:rsidR="00434241" w:rsidRDefault="00434241" w:rsidP="00325B66"/>
    <w:p w14:paraId="5638ED44" w14:textId="561E644E" w:rsidR="003D68B7" w:rsidRDefault="00434241" w:rsidP="00325B66">
      <w:r>
        <w:t xml:space="preserve">Messages for all </w:t>
      </w:r>
      <w:r w:rsidR="00772A63">
        <w:t xml:space="preserve">frames </w:t>
      </w:r>
      <w:r>
        <w:t xml:space="preserve">have </w:t>
      </w:r>
      <w:r w:rsidR="00772A63">
        <w:t xml:space="preserve">the same </w:t>
      </w:r>
      <w:r w:rsidR="00925F94">
        <w:t xml:space="preserve">defined </w:t>
      </w:r>
      <w:r>
        <w:t>structure. The following example describes TCI16093Event.</w:t>
      </w:r>
      <w:r w:rsidR="00925F94">
        <w:t xml:space="preserve"> </w:t>
      </w:r>
    </w:p>
    <w:p w14:paraId="60F33E24" w14:textId="77777777" w:rsidR="00434241" w:rsidRDefault="000518C1" w:rsidP="00B31ED1">
      <w:pPr>
        <w:pStyle w:val="Code"/>
      </w:pPr>
      <w:r>
        <w:t>TC</w:t>
      </w:r>
      <w:r w:rsidR="00F4649B">
        <w:t>I16093</w:t>
      </w:r>
      <w:r w:rsidR="00434241">
        <w:t xml:space="preserve"> ::= CHOICE{</w:t>
      </w:r>
    </w:p>
    <w:p w14:paraId="6EA3CF41" w14:textId="77777777" w:rsidR="00434241" w:rsidRDefault="00434241" w:rsidP="00B31ED1">
      <w:pPr>
        <w:pStyle w:val="Code"/>
      </w:pPr>
      <w:r>
        <w:tab/>
        <w:t>request</w:t>
      </w:r>
      <w:r w:rsidR="00E01B48">
        <w:t xml:space="preserve"> </w:t>
      </w:r>
    </w:p>
    <w:p w14:paraId="1D52EB33" w14:textId="77777777" w:rsidR="00434241" w:rsidRDefault="00434241" w:rsidP="00B31ED1">
      <w:pPr>
        <w:pStyle w:val="Code"/>
      </w:pPr>
      <w:r>
        <w:tab/>
        <w:t>response</w:t>
      </w:r>
    </w:p>
    <w:p w14:paraId="1115BD4D" w14:textId="77777777" w:rsidR="00D458FE" w:rsidRDefault="00D458FE" w:rsidP="00B31ED1">
      <w:pPr>
        <w:pStyle w:val="Code"/>
      </w:pPr>
      <w:r>
        <w:tab/>
        <w:t xml:space="preserve">indication </w:t>
      </w:r>
    </w:p>
    <w:p w14:paraId="0A0BE82D" w14:textId="77777777" w:rsidR="00434241" w:rsidRDefault="00434241" w:rsidP="00B31ED1">
      <w:pPr>
        <w:pStyle w:val="Code"/>
      </w:pPr>
      <w:r>
        <w:tab/>
        <w:t>responseInfo</w:t>
      </w:r>
    </w:p>
    <w:p w14:paraId="05D6B87B" w14:textId="77777777" w:rsidR="00434241" w:rsidRDefault="00434241" w:rsidP="00B31ED1">
      <w:pPr>
        <w:pStyle w:val="Code"/>
      </w:pPr>
      <w:r>
        <w:tab/>
        <w:t>exception</w:t>
      </w:r>
    </w:p>
    <w:p w14:paraId="196FE7A8" w14:textId="77777777" w:rsidR="00434241" w:rsidRDefault="00434241" w:rsidP="00B31ED1">
      <w:pPr>
        <w:pStyle w:val="Code"/>
      </w:pPr>
      <w:r>
        <w:tab/>
        <w:t>}</w:t>
      </w:r>
    </w:p>
    <w:p w14:paraId="7516C882" w14:textId="77777777" w:rsidR="00434241" w:rsidRDefault="00434241" w:rsidP="00325B66"/>
    <w:p w14:paraId="06171113" w14:textId="2C574807"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161E0E">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3DF6C478" w14:textId="77777777" w:rsidR="00A979A7" w:rsidRDefault="00A979A7" w:rsidP="00A979A7">
      <w:pPr>
        <w:pStyle w:val="Heading2"/>
      </w:pPr>
      <w:bookmarkStart w:id="59" w:name="_Toc480558279"/>
      <w:r>
        <w:t>Test Control Interface Modules</w:t>
      </w:r>
      <w:bookmarkEnd w:id="59"/>
    </w:p>
    <w:p w14:paraId="3EDBFCC5" w14:textId="35C5A044" w:rsidR="00A979A7" w:rsidRDefault="00A979A7" w:rsidP="00A979A7">
      <w:r>
        <w:t xml:space="preserve">TCI protocol is defined in the modules listed in the </w:t>
      </w:r>
      <w:r>
        <w:fldChar w:fldCharType="begin"/>
      </w:r>
      <w:r>
        <w:instrText xml:space="preserve"> REF _Ref445732548 \h </w:instrText>
      </w:r>
      <w:r>
        <w:fldChar w:fldCharType="separate"/>
      </w:r>
      <w:r w:rsidR="00161E0E">
        <w:t xml:space="preserve">Table </w:t>
      </w:r>
      <w:r w:rsidR="00161E0E">
        <w:rPr>
          <w:noProof/>
        </w:rPr>
        <w:t>2</w:t>
      </w:r>
      <w:r>
        <w:fldChar w:fldCharType="end"/>
      </w:r>
      <w:r>
        <w:t>.</w:t>
      </w:r>
    </w:p>
    <w:p w14:paraId="187CEEDB" w14:textId="0705F4BC" w:rsidR="00A979A7" w:rsidRDefault="00A979A7" w:rsidP="00A979A7">
      <w:pPr>
        <w:pStyle w:val="Caption"/>
      </w:pPr>
      <w:bookmarkStart w:id="60" w:name="_Ref445732548"/>
      <w:r>
        <w:t xml:space="preserve">Table </w:t>
      </w:r>
      <w:fldSimple w:instr=" SEQ Table \* ARABIC ">
        <w:r w:rsidR="00161E0E">
          <w:rPr>
            <w:noProof/>
          </w:rPr>
          <w:t>2</w:t>
        </w:r>
      </w:fldSimple>
      <w:bookmarkEnd w:id="60"/>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66F57DF5"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BE40082" w14:textId="77777777" w:rsidR="00A979A7" w:rsidRPr="003D68B7" w:rsidRDefault="00A979A7" w:rsidP="00AC3C00">
            <w:pPr>
              <w:pStyle w:val="TAL"/>
              <w:rPr>
                <w:b/>
              </w:rPr>
            </w:pPr>
            <w:r>
              <w:rPr>
                <w:b/>
              </w:rPr>
              <w:t>Module (asn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F43080" w14:textId="77777777" w:rsidR="00A979A7" w:rsidRPr="003D68B7" w:rsidRDefault="00A979A7" w:rsidP="00AC3C00">
            <w:pPr>
              <w:pStyle w:val="TAL"/>
              <w:rPr>
                <w:b/>
                <w:lang w:eastAsia="en-US"/>
              </w:rPr>
            </w:pPr>
            <w:r>
              <w:rPr>
                <w:b/>
                <w:lang w:eastAsia="en-US"/>
              </w:rPr>
              <w:t>Description</w:t>
            </w:r>
          </w:p>
        </w:tc>
      </w:tr>
      <w:tr w:rsidR="00A979A7" w:rsidRPr="00FF39A0" w14:paraId="5A0D0C8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2EE0993" w14:textId="77777777" w:rsidR="00A979A7" w:rsidRPr="00A979A7" w:rsidRDefault="00A979A7" w:rsidP="00AC3C00">
            <w:pPr>
              <w:pStyle w:val="TAL"/>
              <w:rPr>
                <w:lang w:eastAsia="en-US"/>
              </w:rPr>
            </w:pPr>
            <w:r w:rsidRPr="00A979A7">
              <w:rPr>
                <w:lang w:eastAsia="en-US"/>
              </w:rPr>
              <w:t>TCIDispatcher</w:t>
            </w:r>
          </w:p>
        </w:tc>
        <w:tc>
          <w:tcPr>
            <w:tcW w:w="5879" w:type="dxa"/>
            <w:tcBorders>
              <w:top w:val="single" w:sz="4" w:space="0" w:color="auto"/>
              <w:left w:val="single" w:sz="4" w:space="0" w:color="auto"/>
              <w:bottom w:val="single" w:sz="4" w:space="0" w:color="auto"/>
              <w:right w:val="single" w:sz="4" w:space="0" w:color="auto"/>
            </w:tcBorders>
          </w:tcPr>
          <w:p w14:paraId="30F249FC" w14:textId="77777777"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13D9C45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1A5A766"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0B13DB89" w14:textId="77777777" w:rsidR="00A979A7" w:rsidRPr="00FF39A0" w:rsidRDefault="00A979A7" w:rsidP="00A979A7">
            <w:pPr>
              <w:pStyle w:val="TAL"/>
              <w:rPr>
                <w:lang w:eastAsia="en-US"/>
              </w:rPr>
            </w:pPr>
            <w:r>
              <w:rPr>
                <w:lang w:eastAsia="en-US"/>
              </w:rPr>
              <w:t>Frame and message definition used for testing 1609.2</w:t>
            </w:r>
          </w:p>
        </w:tc>
      </w:tr>
      <w:tr w:rsidR="00A979A7" w:rsidRPr="00FF39A0" w14:paraId="00CFA6D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44D8EC7" w14:textId="77777777"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4E6B2DFA" w14:textId="77777777" w:rsidR="00A979A7" w:rsidRDefault="00A979A7" w:rsidP="00A979A7">
            <w:pPr>
              <w:pStyle w:val="TAL"/>
            </w:pPr>
            <w:r>
              <w:rPr>
                <w:lang w:eastAsia="en-US"/>
              </w:rPr>
              <w:t>Frame and message definition used for testing 1609.3</w:t>
            </w:r>
          </w:p>
        </w:tc>
      </w:tr>
      <w:tr w:rsidR="00A979A7" w:rsidRPr="00FF39A0" w14:paraId="5BBEB7A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93F4EFB" w14:textId="77777777"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4CC5CFB9" w14:textId="77777777" w:rsidR="00A979A7" w:rsidRDefault="00A979A7" w:rsidP="00AC3C00">
            <w:pPr>
              <w:pStyle w:val="TAL"/>
            </w:pPr>
            <w:r>
              <w:rPr>
                <w:lang w:eastAsia="en-US"/>
              </w:rPr>
              <w:t>Frame and message definition used for testing 1609.4</w:t>
            </w:r>
          </w:p>
        </w:tc>
      </w:tr>
      <w:tr w:rsidR="00A979A7" w:rsidRPr="00FF39A0" w14:paraId="7E4852E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E98A4DD" w14:textId="77777777"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00F97D4B" w14:textId="77777777" w:rsidR="00A979A7" w:rsidRDefault="00A979A7" w:rsidP="00AC3C00">
            <w:pPr>
              <w:pStyle w:val="TAL"/>
            </w:pPr>
            <w:r>
              <w:rPr>
                <w:lang w:eastAsia="en-US"/>
              </w:rPr>
              <w:t>Frame and message definition used for testing 2945/1</w:t>
            </w:r>
          </w:p>
        </w:tc>
      </w:tr>
      <w:tr w:rsidR="00A979A7" w:rsidRPr="00FF39A0" w14:paraId="48C78DB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7A14BA6" w14:textId="77777777"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1DFFBB1" w14:textId="77777777" w:rsidR="00A979A7" w:rsidRDefault="00A979A7" w:rsidP="00A979A7">
            <w:pPr>
              <w:pStyle w:val="TAL"/>
            </w:pPr>
            <w:r>
              <w:rPr>
                <w:lang w:eastAsia="en-US"/>
              </w:rPr>
              <w:t>Frame and message definition used for testing 802.11</w:t>
            </w:r>
          </w:p>
        </w:tc>
      </w:tr>
      <w:tr w:rsidR="00A979A7" w:rsidRPr="00FF39A0" w14:paraId="15E9337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A948C35" w14:textId="77777777" w:rsidR="00A979A7" w:rsidRPr="00A979A7" w:rsidRDefault="00A979A7" w:rsidP="00AC3C00">
            <w:pPr>
              <w:pStyle w:val="TAL"/>
            </w:pPr>
            <w:r w:rsidRPr="00A979A7">
              <w:t>TCICommonTypes</w:t>
            </w:r>
          </w:p>
        </w:tc>
        <w:tc>
          <w:tcPr>
            <w:tcW w:w="5879" w:type="dxa"/>
            <w:tcBorders>
              <w:top w:val="single" w:sz="4" w:space="0" w:color="auto"/>
              <w:left w:val="single" w:sz="4" w:space="0" w:color="auto"/>
              <w:bottom w:val="single" w:sz="4" w:space="0" w:color="auto"/>
              <w:right w:val="single" w:sz="4" w:space="0" w:color="auto"/>
            </w:tcBorders>
          </w:tcPr>
          <w:p w14:paraId="1FD3A838" w14:textId="77777777" w:rsidR="00A979A7" w:rsidRDefault="00A979A7" w:rsidP="00AC3C00">
            <w:pPr>
              <w:pStyle w:val="TAL"/>
            </w:pPr>
            <w:r>
              <w:t>Common types shared across TCI modules</w:t>
            </w:r>
          </w:p>
        </w:tc>
      </w:tr>
      <w:tr w:rsidR="00A979A7" w:rsidRPr="00FF39A0" w14:paraId="56C6FFD3"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E67AB14" w14:textId="77777777" w:rsidR="00A979A7" w:rsidRPr="00A979A7" w:rsidRDefault="00A979A7" w:rsidP="00AC3C00">
            <w:pPr>
              <w:pStyle w:val="TAL"/>
            </w:pPr>
            <w:r w:rsidRPr="00A979A7">
              <w:t>TCIwsm</w:t>
            </w:r>
          </w:p>
        </w:tc>
        <w:tc>
          <w:tcPr>
            <w:tcW w:w="5879" w:type="dxa"/>
            <w:tcBorders>
              <w:top w:val="single" w:sz="4" w:space="0" w:color="auto"/>
              <w:left w:val="single" w:sz="4" w:space="0" w:color="auto"/>
              <w:bottom w:val="single" w:sz="4" w:space="0" w:color="auto"/>
              <w:right w:val="single" w:sz="4" w:space="0" w:color="auto"/>
            </w:tcBorders>
          </w:tcPr>
          <w:p w14:paraId="5A1AF21C" w14:textId="77777777" w:rsidR="00A979A7" w:rsidRDefault="00E47ED6" w:rsidP="00E47ED6">
            <w:pPr>
              <w:pStyle w:val="TAL"/>
            </w:pPr>
            <w:r>
              <w:t>Request messages for sending and receiving WSM packets</w:t>
            </w:r>
          </w:p>
        </w:tc>
      </w:tr>
      <w:tr w:rsidR="00A979A7" w:rsidRPr="00FF39A0" w14:paraId="10C86C3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B5131D2" w14:textId="77777777" w:rsidR="00A979A7" w:rsidRPr="00A979A7" w:rsidRDefault="00A979A7" w:rsidP="00AC3C00">
            <w:pPr>
              <w:pStyle w:val="TAL"/>
            </w:pPr>
            <w:r w:rsidRPr="00A979A7">
              <w:t>TCIip</w:t>
            </w:r>
          </w:p>
        </w:tc>
        <w:tc>
          <w:tcPr>
            <w:tcW w:w="5879" w:type="dxa"/>
            <w:tcBorders>
              <w:top w:val="single" w:sz="4" w:space="0" w:color="auto"/>
              <w:left w:val="single" w:sz="4" w:space="0" w:color="auto"/>
              <w:bottom w:val="single" w:sz="4" w:space="0" w:color="auto"/>
              <w:right w:val="single" w:sz="4" w:space="0" w:color="auto"/>
            </w:tcBorders>
          </w:tcPr>
          <w:p w14:paraId="64F11BE7" w14:textId="77777777" w:rsidR="00A979A7" w:rsidRDefault="00E47ED6" w:rsidP="00E47ED6">
            <w:pPr>
              <w:pStyle w:val="TAL"/>
            </w:pPr>
            <w:r>
              <w:t>Request messages for sending and receiving IPv6 packets</w:t>
            </w:r>
          </w:p>
        </w:tc>
      </w:tr>
      <w:tr w:rsidR="00A979A7" w:rsidRPr="00FF39A0" w14:paraId="7C50D2D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3EC917C" w14:textId="77777777" w:rsidR="00A979A7" w:rsidRPr="00A979A7" w:rsidRDefault="00A979A7" w:rsidP="00AC3C00">
            <w:pPr>
              <w:pStyle w:val="TAL"/>
            </w:pPr>
            <w:r w:rsidRPr="00A979A7">
              <w:t>TCISutControl</w:t>
            </w:r>
          </w:p>
        </w:tc>
        <w:tc>
          <w:tcPr>
            <w:tcW w:w="5879" w:type="dxa"/>
            <w:tcBorders>
              <w:top w:val="single" w:sz="4" w:space="0" w:color="auto"/>
              <w:left w:val="single" w:sz="4" w:space="0" w:color="auto"/>
              <w:bottom w:val="single" w:sz="4" w:space="0" w:color="auto"/>
              <w:right w:val="single" w:sz="4" w:space="0" w:color="auto"/>
            </w:tcBorders>
          </w:tcPr>
          <w:p w14:paraId="55962686" w14:textId="77777777" w:rsidR="00A979A7" w:rsidRDefault="00E47ED6" w:rsidP="00E47ED6">
            <w:pPr>
              <w:pStyle w:val="TAL"/>
            </w:pPr>
            <w:r>
              <w:t>Device-level commands for controlling SUT</w:t>
            </w:r>
          </w:p>
        </w:tc>
      </w:tr>
      <w:tr w:rsidR="00A979A7" w:rsidRPr="00FF39A0" w14:paraId="4B7D2E9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3B5A573" w14:textId="77777777" w:rsidR="00A979A7" w:rsidRPr="00A979A7" w:rsidRDefault="00A979A7" w:rsidP="00AC3C00">
            <w:pPr>
              <w:pStyle w:val="TAL"/>
            </w:pPr>
            <w:r w:rsidRPr="00A979A7">
              <w:t>TCIEventHandling</w:t>
            </w:r>
          </w:p>
        </w:tc>
        <w:tc>
          <w:tcPr>
            <w:tcW w:w="5879" w:type="dxa"/>
            <w:tcBorders>
              <w:top w:val="single" w:sz="4" w:space="0" w:color="auto"/>
              <w:left w:val="single" w:sz="4" w:space="0" w:color="auto"/>
              <w:bottom w:val="single" w:sz="4" w:space="0" w:color="auto"/>
              <w:right w:val="single" w:sz="4" w:space="0" w:color="auto"/>
            </w:tcBorders>
          </w:tcPr>
          <w:p w14:paraId="2A9905B8" w14:textId="77777777" w:rsidR="00A979A7" w:rsidRDefault="00E47ED6" w:rsidP="00E47ED6">
            <w:pPr>
              <w:pStyle w:val="TAL"/>
            </w:pPr>
            <w:r>
              <w:t>Common event-handling types shared by other modules</w:t>
            </w:r>
          </w:p>
        </w:tc>
      </w:tr>
      <w:tr w:rsidR="00A979A7" w:rsidRPr="00FF39A0" w14:paraId="1C222F4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1C726E3E" w14:textId="77777777" w:rsidR="00A979A7" w:rsidRPr="00A979A7" w:rsidRDefault="00A979A7" w:rsidP="00AC3C00">
            <w:pPr>
              <w:pStyle w:val="TAL"/>
            </w:pPr>
            <w:r w:rsidRPr="00A979A7">
              <w:t>TCIindication</w:t>
            </w:r>
          </w:p>
        </w:tc>
        <w:tc>
          <w:tcPr>
            <w:tcW w:w="5879" w:type="dxa"/>
            <w:tcBorders>
              <w:top w:val="single" w:sz="4" w:space="0" w:color="auto"/>
              <w:left w:val="single" w:sz="4" w:space="0" w:color="auto"/>
              <w:bottom w:val="single" w:sz="4" w:space="0" w:color="auto"/>
              <w:right w:val="single" w:sz="4" w:space="0" w:color="auto"/>
            </w:tcBorders>
          </w:tcPr>
          <w:p w14:paraId="6CFC0A40" w14:textId="77777777" w:rsidR="00A979A7" w:rsidRDefault="00E47ED6" w:rsidP="00E47ED6">
            <w:pPr>
              <w:pStyle w:val="TAL"/>
            </w:pPr>
            <w:r>
              <w:t>Common indication messages shared by other modules</w:t>
            </w:r>
          </w:p>
        </w:tc>
      </w:tr>
    </w:tbl>
    <w:p w14:paraId="667BFA79" w14:textId="77777777" w:rsidR="00A979A7" w:rsidRDefault="00A979A7" w:rsidP="00325B66"/>
    <w:p w14:paraId="3D44EBB1" w14:textId="77777777" w:rsidR="00E47ED6" w:rsidRPr="00EA1E72" w:rsidRDefault="00E47ED6" w:rsidP="00325B66">
      <w:r w:rsidRPr="00EA1E72">
        <w:t>For example, several TCI frames trigger transmission of WSM. Those requests are defined in TCIwsm and included into corresponding TCI16093, TCI80211, etc by reference. Similarly, requests to transmit IPv6 packets are defined in TCIip and imported into TCI16093, TCI16094, etc. by reference.</w:t>
      </w:r>
    </w:p>
    <w:p w14:paraId="1812C92F" w14:textId="77777777" w:rsidR="005720CA" w:rsidRPr="003D72EC" w:rsidRDefault="00E678EC" w:rsidP="005720CA">
      <w:pPr>
        <w:pStyle w:val="Heading1"/>
        <w:rPr>
          <w:rFonts w:ascii="Times New Roman" w:hAnsi="Times New Roman" w:cs="Times New Roman"/>
        </w:rPr>
      </w:pPr>
      <w:bookmarkStart w:id="61" w:name="_Toc480558280"/>
      <w:r w:rsidRPr="003D72EC">
        <w:rPr>
          <w:rFonts w:ascii="Times New Roman" w:hAnsi="Times New Roman" w:cs="Times New Roman"/>
        </w:rPr>
        <w:t xml:space="preserve">Common </w:t>
      </w:r>
      <w:r w:rsidR="005720CA" w:rsidRPr="003D72EC">
        <w:rPr>
          <w:rFonts w:ascii="Times New Roman" w:hAnsi="Times New Roman" w:cs="Times New Roman"/>
        </w:rPr>
        <w:t xml:space="preserve">TCI </w:t>
      </w:r>
      <w:r w:rsidRPr="003D72EC">
        <w:rPr>
          <w:rFonts w:ascii="Times New Roman" w:hAnsi="Times New Roman" w:cs="Times New Roman"/>
        </w:rPr>
        <w:t>modules</w:t>
      </w:r>
      <w:bookmarkEnd w:id="61"/>
    </w:p>
    <w:p w14:paraId="23BCC86C" w14:textId="77777777" w:rsidR="00E678EC" w:rsidRPr="00EA1E72" w:rsidRDefault="00E678EC" w:rsidP="00E678EC">
      <w:r w:rsidRPr="00EA1E72">
        <w:t>This section describes common messages shared by TCI frames.</w:t>
      </w:r>
    </w:p>
    <w:p w14:paraId="1C61A17E" w14:textId="77777777" w:rsidR="00E47ED6" w:rsidRPr="003D72EC" w:rsidRDefault="00E47ED6" w:rsidP="00985976">
      <w:pPr>
        <w:pStyle w:val="Heading2"/>
        <w:rPr>
          <w:rFonts w:ascii="Times New Roman" w:hAnsi="Times New Roman" w:cs="Times New Roman"/>
        </w:rPr>
      </w:pPr>
      <w:bookmarkStart w:id="62" w:name="_Toc445476076"/>
      <w:bookmarkStart w:id="63" w:name="_Toc480558281"/>
      <w:r w:rsidRPr="003D72EC">
        <w:rPr>
          <w:rFonts w:ascii="Times New Roman" w:hAnsi="Times New Roman" w:cs="Times New Roman"/>
        </w:rPr>
        <w:t>TCIwsm</w:t>
      </w:r>
      <w:r w:rsidR="00351BE0" w:rsidRPr="003D72EC">
        <w:rPr>
          <w:rFonts w:ascii="Times New Roman" w:hAnsi="Times New Roman" w:cs="Times New Roman"/>
        </w:rPr>
        <w:t xml:space="preserve"> module</w:t>
      </w:r>
      <w:bookmarkEnd w:id="63"/>
    </w:p>
    <w:p w14:paraId="687D1279" w14:textId="77777777" w:rsidR="00E47ED6" w:rsidRPr="00EA1E72" w:rsidRDefault="00E47ED6" w:rsidP="00E47ED6">
      <w:r w:rsidRPr="00EA1E72">
        <w:t xml:space="preserve">TCIwsm modules defines request messages from the TS to the SUT </w:t>
      </w:r>
      <w:r w:rsidR="00823255" w:rsidRPr="00EA1E72">
        <w:t>to trigger transmission and/or reception of WSMs. It also includes messages for management of the corresponding parameters and service tables on t</w:t>
      </w:r>
      <w:r w:rsidR="00823255" w:rsidRPr="005279C8">
        <w:t>he SUT.</w:t>
      </w:r>
    </w:p>
    <w:p w14:paraId="213A9289" w14:textId="6AD39ACE" w:rsidR="00AC0D66" w:rsidRPr="005279C8" w:rsidRDefault="004B45CD" w:rsidP="00E47ED6">
      <w:r w:rsidRPr="00EA1E72">
        <w:t xml:space="preserve">Many WSM parameters including </w:t>
      </w:r>
      <w:r w:rsidR="00AA2701" w:rsidRPr="00EA1E72">
        <w:t>PSID</w:t>
      </w:r>
      <w:r w:rsidRPr="00EA1E72">
        <w:t>, channelIdentifier, dataRate, transmitPowerLevel, userPriority, etc</w:t>
      </w:r>
      <w:r w:rsidR="00EA1E72" w:rsidRPr="00EA1E72">
        <w:t>.,</w:t>
      </w:r>
      <w:r w:rsidRPr="00EA1E72">
        <w:t xml:space="preserve"> are defined by reusing the corresponding types from IEEE 1609.3 [</w:t>
      </w:r>
      <w:r w:rsidRPr="00EA1E72">
        <w:fldChar w:fldCharType="begin"/>
      </w:r>
      <w:r w:rsidRPr="00EA1E72">
        <w:instrText xml:space="preserve"> REF REF_IEEE16093 \h </w:instrText>
      </w:r>
      <w:r w:rsidR="00EA1E72">
        <w:instrText xml:space="preserve"> \* MERGEFORMAT </w:instrText>
      </w:r>
      <w:r w:rsidRPr="00EA1E72">
        <w:fldChar w:fldCharType="separate"/>
      </w:r>
      <w:r w:rsidR="00161E0E">
        <w:t>8</w:t>
      </w:r>
      <w:r w:rsidRPr="00EA1E72">
        <w:fldChar w:fldCharType="end"/>
      </w:r>
      <w:r w:rsidRPr="00EA1E72">
        <w:t xml:space="preserve">]. </w:t>
      </w:r>
      <w:r w:rsidR="00AC0D66" w:rsidRPr="00EA1E72">
        <w:t>This specification adopts definitions of these parameters from the standard [</w:t>
      </w:r>
      <w:r w:rsidR="00AC0D66" w:rsidRPr="00EA1E72">
        <w:fldChar w:fldCharType="begin"/>
      </w:r>
      <w:r w:rsidR="00AC0D66" w:rsidRPr="00EA1E72">
        <w:instrText xml:space="preserve"> REF REF_IEEE16093 \h </w:instrText>
      </w:r>
      <w:r w:rsidR="00EA1E72">
        <w:instrText xml:space="preserve"> \* MERGEFORMAT </w:instrText>
      </w:r>
      <w:r w:rsidR="00AC0D66" w:rsidRPr="00EA1E72">
        <w:fldChar w:fldCharType="separate"/>
      </w:r>
      <w:r w:rsidR="00161E0E">
        <w:t>8</w:t>
      </w:r>
      <w:r w:rsidR="00AC0D66" w:rsidRPr="00EA1E72">
        <w:fldChar w:fldCharType="end"/>
      </w:r>
      <w:r w:rsidR="00AC0D66" w:rsidRPr="00EA1E72">
        <w:t xml:space="preserve">]. For the ASN.1, TCI imports </w:t>
      </w:r>
      <w:r w:rsidRPr="00EA1E72">
        <w:t>these data types from the correspondi</w:t>
      </w:r>
      <w:r w:rsidR="00AC0D66" w:rsidRPr="00EA1E72">
        <w:t>ng definitions of the standard.</w:t>
      </w:r>
    </w:p>
    <w:p w14:paraId="5F145ECB" w14:textId="1AA57ACF" w:rsidR="002E6FDB" w:rsidRPr="00EA1E72" w:rsidRDefault="002E6FDB" w:rsidP="00E47ED6">
      <w:r w:rsidRPr="00EA1E72">
        <w:t>Conventions for time and geo-location data representation are adopted from the SAE J2735 [</w:t>
      </w:r>
      <w:r w:rsidRPr="00EA1E72">
        <w:fldChar w:fldCharType="begin"/>
      </w:r>
      <w:r w:rsidRPr="00EA1E72">
        <w:instrText xml:space="preserve"> REF REF_SAEJ2735 \h </w:instrText>
      </w:r>
      <w:r w:rsidR="00EA1E72">
        <w:instrText xml:space="preserve"> \* MERGEFORMAT </w:instrText>
      </w:r>
      <w:r w:rsidRPr="00EA1E72">
        <w:fldChar w:fldCharType="separate"/>
      </w:r>
      <w:r w:rsidR="00161E0E">
        <w:t>10</w:t>
      </w:r>
      <w:r w:rsidRPr="00EA1E72">
        <w:fldChar w:fldCharType="end"/>
      </w:r>
      <w:r w:rsidRPr="00EA1E72">
        <w:t>].</w:t>
      </w:r>
    </w:p>
    <w:p w14:paraId="2B858776" w14:textId="77777777" w:rsidR="004B45CD" w:rsidRPr="00EA1E72" w:rsidRDefault="004B45CD" w:rsidP="00E47ED6">
      <w:r w:rsidRPr="005279C8">
        <w:t xml:space="preserve">IEEE 1609.3 uses UPER encoding while </w:t>
      </w:r>
      <w:r w:rsidR="00AC0D66" w:rsidRPr="00EA1E72">
        <w:t xml:space="preserve">TCI </w:t>
      </w:r>
      <w:r w:rsidRPr="00EA1E72">
        <w:t xml:space="preserve">specification </w:t>
      </w:r>
      <w:r w:rsidR="00AC0D66" w:rsidRPr="00EA1E72">
        <w:t xml:space="preserve">uses </w:t>
      </w:r>
      <w:r w:rsidRPr="00EA1E72">
        <w:t xml:space="preserve">OER encoding. </w:t>
      </w:r>
      <w:r w:rsidR="00AC0D66" w:rsidRPr="00EA1E72">
        <w:t xml:space="preserve">Due to encoding difference, the </w:t>
      </w:r>
      <w:r w:rsidRPr="00EA1E72">
        <w:t>sa</w:t>
      </w:r>
      <w:r w:rsidR="00AC0D66" w:rsidRPr="00EA1E72">
        <w:t>m</w:t>
      </w:r>
      <w:r w:rsidRPr="00EA1E72">
        <w:t xml:space="preserve">e parameters values may have different representation once encoded </w:t>
      </w:r>
      <w:r w:rsidR="00AC0D66" w:rsidRPr="00EA1E72">
        <w:t>for transmission as WSM compared to TCI messages.</w:t>
      </w:r>
    </w:p>
    <w:p w14:paraId="3CAA7B0E" w14:textId="77777777" w:rsidR="00437DDC" w:rsidRPr="003D72EC" w:rsidRDefault="00720CAB" w:rsidP="00437DDC">
      <w:pPr>
        <w:pStyle w:val="Heading3"/>
        <w:rPr>
          <w:rFonts w:ascii="Times New Roman" w:hAnsi="Times New Roman" w:cs="Times New Roman"/>
        </w:rPr>
      </w:pPr>
      <w:bookmarkStart w:id="64" w:name="_Toc480558282"/>
      <w:r w:rsidRPr="003D72EC">
        <w:rPr>
          <w:rFonts w:ascii="Times New Roman" w:hAnsi="Times New Roman" w:cs="Times New Roman"/>
        </w:rPr>
        <w:t>Request m</w:t>
      </w:r>
      <w:r w:rsidR="00437DDC" w:rsidRPr="003D72EC">
        <w:rPr>
          <w:rFonts w:ascii="Times New Roman" w:hAnsi="Times New Roman" w:cs="Times New Roman"/>
        </w:rPr>
        <w:t>essages</w:t>
      </w:r>
      <w:bookmarkEnd w:id="64"/>
    </w:p>
    <w:p w14:paraId="733FA2F9" w14:textId="77777777" w:rsidR="00E47ED6" w:rsidRPr="003D72EC" w:rsidRDefault="00E47ED6" w:rsidP="008027FB">
      <w:pPr>
        <w:pStyle w:val="Heading4"/>
        <w:rPr>
          <w:rFonts w:ascii="Times New Roman" w:hAnsi="Times New Roman" w:cs="Times New Roman"/>
        </w:rPr>
      </w:pPr>
      <w:r w:rsidRPr="003D72EC">
        <w:rPr>
          <w:rFonts w:ascii="Times New Roman" w:hAnsi="Times New Roman" w:cs="Times New Roman"/>
        </w:rPr>
        <w:t>SetInitialState</w:t>
      </w:r>
    </w:p>
    <w:p w14:paraId="6B5C10F5" w14:textId="47960DB3" w:rsidR="002D3098" w:rsidRPr="00EA1E72" w:rsidRDefault="00E47ED6" w:rsidP="00E47ED6">
      <w:r w:rsidRPr="00EA1E72">
        <w:t xml:space="preserve">This request is used to set the SUT in initial condition. The initial condition defines the initial state in which the SUT has to be to carry out each test case. This message also must clear information from the following MIB tables </w:t>
      </w:r>
      <w:r w:rsidRPr="00EA1E72">
        <w:rPr>
          <w:i/>
        </w:rPr>
        <w:t>ProviderServiceRequestTable, UserServiceRequestTable</w:t>
      </w:r>
      <w:r w:rsidRPr="00EA1E72">
        <w:t>, as defined in IEEE1609.3 [</w:t>
      </w:r>
      <w:r w:rsidRPr="00EA1E72">
        <w:fldChar w:fldCharType="begin"/>
      </w:r>
      <w:r w:rsidRPr="00EA1E72">
        <w:instrText xml:space="preserve"> REF REF_IEEE16093 \h </w:instrText>
      </w:r>
      <w:r w:rsidR="00EA1E72">
        <w:instrText xml:space="preserve"> \* MERGEFORMAT </w:instrText>
      </w:r>
      <w:r w:rsidRPr="00EA1E72">
        <w:fldChar w:fldCharType="separate"/>
      </w:r>
      <w:r w:rsidR="00161E0E">
        <w:t>8</w:t>
      </w:r>
      <w:r w:rsidRPr="00EA1E72">
        <w:fldChar w:fldCharType="end"/>
      </w:r>
      <w:r w:rsidRPr="00EA1E72">
        <w:t>]</w:t>
      </w:r>
      <w:r w:rsidR="00EA1E72">
        <w:t>.</w:t>
      </w:r>
      <w:r w:rsidRPr="00EA1E72">
        <w:t xml:space="preserve"> </w:t>
      </w:r>
    </w:p>
    <w:p w14:paraId="4603736D" w14:textId="77777777" w:rsidR="00E47ED6" w:rsidRPr="005279C8" w:rsidRDefault="00E47ED6" w:rsidP="00E47ED6"/>
    <w:p w14:paraId="0D6FF025" w14:textId="77777777" w:rsidR="00E47ED6" w:rsidRPr="003D72EC" w:rsidRDefault="00E47ED6" w:rsidP="008027FB">
      <w:pPr>
        <w:pStyle w:val="Heading4"/>
        <w:rPr>
          <w:rFonts w:ascii="Times New Roman" w:hAnsi="Times New Roman" w:cs="Times New Roman"/>
        </w:rPr>
      </w:pPr>
      <w:r w:rsidRPr="003D72EC">
        <w:rPr>
          <w:rFonts w:ascii="Times New Roman" w:hAnsi="Times New Roman" w:cs="Times New Roman"/>
        </w:rPr>
        <w:t>SetWsmTxInfo</w:t>
      </w:r>
    </w:p>
    <w:p w14:paraId="1A5C833A" w14:textId="77777777" w:rsidR="00E47ED6" w:rsidRPr="00EA1E72" w:rsidRDefault="00E47ED6" w:rsidP="00E47ED6">
      <w:r w:rsidRPr="00EA1E72">
        <w:t xml:space="preserve">This request is used to configure device parameters before transmitting WSMs. </w:t>
      </w:r>
    </w:p>
    <w:p w14:paraId="6A22FBFE" w14:textId="77777777" w:rsidR="00E47ED6" w:rsidRDefault="00E47ED6" w:rsidP="00E47ED6">
      <w:pPr>
        <w:pStyle w:val="Code"/>
      </w:pPr>
      <w:r>
        <w:t>SetWsmTxInfo ::= SEQUENCE{</w:t>
      </w:r>
      <w:r>
        <w:tab/>
      </w:r>
    </w:p>
    <w:p w14:paraId="5B2A3AC1" w14:textId="77777777" w:rsidR="00E47ED6" w:rsidRDefault="00E47ED6" w:rsidP="00E47ED6">
      <w:pPr>
        <w:pStyle w:val="Code"/>
      </w:pPr>
      <w:r>
        <w:tab/>
        <w:t>psid</w:t>
      </w:r>
      <w:r>
        <w:tab/>
      </w:r>
      <w:r>
        <w:tab/>
      </w:r>
      <w:r>
        <w:tab/>
        <w:t>Psid,</w:t>
      </w:r>
    </w:p>
    <w:p w14:paraId="7E1CE523" w14:textId="77777777" w:rsidR="00E47ED6" w:rsidRDefault="00E47ED6" w:rsidP="00E47ED6">
      <w:pPr>
        <w:pStyle w:val="Code"/>
      </w:pPr>
      <w:r>
        <w:tab/>
        <w:t>radio</w:t>
      </w:r>
      <w:r>
        <w:tab/>
      </w:r>
      <w:r>
        <w:tab/>
      </w:r>
      <w:r>
        <w:tab/>
        <w:t>RadioInterface,</w:t>
      </w:r>
    </w:p>
    <w:p w14:paraId="358F668D" w14:textId="77777777" w:rsidR="00E47ED6" w:rsidRDefault="00E47ED6" w:rsidP="00E47ED6">
      <w:pPr>
        <w:pStyle w:val="Code"/>
      </w:pPr>
      <w:r>
        <w:tab/>
        <w:t>security</w:t>
      </w:r>
      <w:r>
        <w:tab/>
      </w:r>
      <w:r>
        <w:tab/>
      </w:r>
      <w:r>
        <w:tab/>
        <w:t>SecurityContext,</w:t>
      </w:r>
    </w:p>
    <w:p w14:paraId="595E0C5B" w14:textId="77777777" w:rsidR="00E47ED6" w:rsidRDefault="00E47ED6" w:rsidP="00E47ED6">
      <w:pPr>
        <w:pStyle w:val="Code"/>
      </w:pPr>
      <w:r>
        <w:tab/>
        <w:t>channelIdentifier</w:t>
      </w:r>
      <w:r>
        <w:tab/>
      </w:r>
      <w:r>
        <w:tab/>
        <w:t>ChannelNumber80211,</w:t>
      </w:r>
    </w:p>
    <w:p w14:paraId="080CF6CC" w14:textId="77777777" w:rsidR="00E47ED6" w:rsidRDefault="00E47ED6" w:rsidP="00E47ED6">
      <w:pPr>
        <w:pStyle w:val="Code"/>
      </w:pPr>
      <w:r>
        <w:tab/>
        <w:t>timeslot</w:t>
      </w:r>
      <w:r>
        <w:tab/>
      </w:r>
      <w:r>
        <w:tab/>
      </w:r>
      <w:r>
        <w:tab/>
        <w:t>TimeSlot,</w:t>
      </w:r>
    </w:p>
    <w:p w14:paraId="7464AD9F" w14:textId="77777777" w:rsidR="00E47ED6" w:rsidRDefault="00E47ED6" w:rsidP="00E47ED6">
      <w:pPr>
        <w:pStyle w:val="Code"/>
      </w:pPr>
      <w:r>
        <w:tab/>
        <w:t>dataRate</w:t>
      </w:r>
      <w:r>
        <w:tab/>
      </w:r>
      <w:r>
        <w:tab/>
      </w:r>
      <w:r>
        <w:tab/>
        <w:t>DataRate,</w:t>
      </w:r>
    </w:p>
    <w:p w14:paraId="5565B1D5" w14:textId="77777777" w:rsidR="00E47ED6" w:rsidRDefault="00E47ED6" w:rsidP="00E47ED6">
      <w:pPr>
        <w:pStyle w:val="Code"/>
      </w:pPr>
      <w:r>
        <w:tab/>
        <w:t>transmitPowerLevel</w:t>
      </w:r>
      <w:r>
        <w:tab/>
      </w:r>
      <w:r>
        <w:tab/>
        <w:t>TXpower80211,</w:t>
      </w:r>
    </w:p>
    <w:p w14:paraId="396428FF" w14:textId="77777777" w:rsidR="00E47ED6" w:rsidRDefault="00E47ED6" w:rsidP="00E47ED6">
      <w:pPr>
        <w:pStyle w:val="Code"/>
      </w:pPr>
      <w:r>
        <w:tab/>
        <w:t>infoElementsIncluded</w:t>
      </w:r>
      <w:r>
        <w:tab/>
        <w:t>WaveElementsIncluded DEFAULT '000000000000000000000000'B,</w:t>
      </w:r>
    </w:p>
    <w:p w14:paraId="528598B3" w14:textId="77777777" w:rsidR="00E47ED6" w:rsidRDefault="00E47ED6" w:rsidP="00E47ED6">
      <w:pPr>
        <w:pStyle w:val="Code"/>
      </w:pPr>
      <w:r>
        <w:tab/>
        <w:t>userPriority</w:t>
      </w:r>
      <w:r>
        <w:tab/>
      </w:r>
      <w:r>
        <w:tab/>
        <w:t>UserPriority,</w:t>
      </w:r>
    </w:p>
    <w:p w14:paraId="6A3FF19A" w14:textId="77777777" w:rsidR="00E47ED6" w:rsidRDefault="00E47ED6" w:rsidP="00E47ED6">
      <w:pPr>
        <w:pStyle w:val="Code"/>
      </w:pPr>
      <w:r>
        <w:tab/>
        <w:t>destinationMACAddr</w:t>
      </w:r>
      <w:r>
        <w:tab/>
      </w:r>
      <w:r>
        <w:tab/>
      </w:r>
      <w:r w:rsidRPr="000D0922">
        <w:t>MACaddress</w:t>
      </w:r>
      <w:r w:rsidRPr="000D0922">
        <w:tab/>
        <w:t>DEFAULT 'FFFFFFFFFFFF'H,</w:t>
      </w:r>
    </w:p>
    <w:p w14:paraId="32249456" w14:textId="77777777" w:rsidR="00E47ED6" w:rsidRDefault="00E47ED6" w:rsidP="00E47ED6">
      <w:pPr>
        <w:pStyle w:val="Code"/>
      </w:pPr>
      <w:r>
        <w:tab/>
        <w:t>expiryTime</w:t>
      </w:r>
      <w:r>
        <w:tab/>
      </w:r>
      <w:r>
        <w:tab/>
      </w:r>
      <w:r>
        <w:tab/>
        <w:t>INTEGER(0..18446744073709551615) OPTIONAL,</w:t>
      </w:r>
    </w:p>
    <w:p w14:paraId="405B7697" w14:textId="77777777" w:rsidR="00E47ED6" w:rsidRDefault="00E47ED6" w:rsidP="00E47ED6">
      <w:pPr>
        <w:pStyle w:val="Code"/>
      </w:pPr>
      <w:r>
        <w:tab/>
        <w:t>channelLoad</w:t>
      </w:r>
      <w:r>
        <w:tab/>
      </w:r>
      <w:r>
        <w:tab/>
        <w:t>Opaque OPTIONAL,</w:t>
      </w:r>
    </w:p>
    <w:p w14:paraId="0FE16669" w14:textId="77777777" w:rsidR="00E47ED6" w:rsidRDefault="00E47ED6" w:rsidP="00E47ED6">
      <w:pPr>
        <w:pStyle w:val="Code"/>
      </w:pPr>
      <w:r>
        <w:tab/>
        <w:t>...</w:t>
      </w:r>
    </w:p>
    <w:p w14:paraId="55227EAB" w14:textId="77777777" w:rsidR="00E47ED6" w:rsidRDefault="00E47ED6" w:rsidP="00E47ED6">
      <w:pPr>
        <w:pStyle w:val="Code"/>
      </w:pPr>
      <w:r>
        <w:t>}</w:t>
      </w:r>
    </w:p>
    <w:p w14:paraId="27624CA0" w14:textId="77777777" w:rsidR="00E47ED6" w:rsidRDefault="00E47ED6" w:rsidP="00E47ED6">
      <w:pPr>
        <w:pStyle w:val="Code"/>
      </w:pPr>
    </w:p>
    <w:p w14:paraId="01225C30" w14:textId="24F1109B" w:rsidR="00E47ED6" w:rsidRDefault="00E47ED6" w:rsidP="00E47ED6">
      <w:pPr>
        <w:pStyle w:val="Caption"/>
        <w:keepNext/>
      </w:pPr>
      <w:r>
        <w:t xml:space="preserve">Table </w:t>
      </w:r>
      <w:fldSimple w:instr=" SEQ Table \* ARABIC ">
        <w:r w:rsidR="00161E0E">
          <w:rPr>
            <w:noProof/>
          </w:rPr>
          <w:t>3</w:t>
        </w:r>
      </w:fldSimple>
      <w:r w:rsidRPr="00E554FE">
        <w:tab/>
        <w:t>SetWsmTxInfo</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934B9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74A8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339DAC" w14:textId="77777777" w:rsidR="00E47ED6" w:rsidRPr="003D68B7" w:rsidRDefault="00E47ED6" w:rsidP="00AC3C00">
            <w:pPr>
              <w:pStyle w:val="TAL"/>
              <w:rPr>
                <w:b/>
                <w:lang w:eastAsia="en-US"/>
              </w:rPr>
            </w:pPr>
            <w:r>
              <w:rPr>
                <w:b/>
                <w:lang w:eastAsia="en-US"/>
              </w:rPr>
              <w:t>Explanation</w:t>
            </w:r>
          </w:p>
        </w:tc>
      </w:tr>
      <w:tr w:rsidR="00E47ED6" w:rsidRPr="00FF39A0" w14:paraId="583460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B93B0C"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B1B0FA7" w14:textId="4586FBD8"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2459E1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713D01"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F3E4E97"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67444B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2071E3"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22BDD294" w14:textId="77777777" w:rsidR="00E47ED6" w:rsidRDefault="00E47ED6" w:rsidP="00AA2701">
            <w:pPr>
              <w:pStyle w:val="TAL"/>
              <w:rPr>
                <w:lang w:eastAsia="en-US"/>
              </w:rPr>
            </w:pPr>
            <w:r>
              <w:rPr>
                <w:lang w:eastAsia="en-US"/>
              </w:rPr>
              <w:t>The structure security context including content type of payload (i.e. BSM, WSA) for selecting appropriate security profile; security type (i.e. unsecure, signed, etc); optional reference to a certificate hashID.</w:t>
            </w:r>
          </w:p>
        </w:tc>
      </w:tr>
      <w:tr w:rsidR="00E47ED6" w:rsidRPr="00FF39A0" w14:paraId="3C782B9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86333"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3CA26136" w14:textId="4933085D"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31ECA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DD517"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E54AFE5" w14:textId="2D1811BC"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53031B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E635732" w14:textId="77777777" w:rsidR="00E47ED6" w:rsidRDefault="00E47ED6"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2414F4E1" w14:textId="0C43183B"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218921B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E6CED" w14:textId="77777777" w:rsidR="00E47ED6" w:rsidRDefault="00E47ED6" w:rsidP="00AC3C00">
            <w:pPr>
              <w:pStyle w:val="TAL"/>
            </w:pPr>
            <w:r>
              <w:t>transmitPowerLevel</w:t>
            </w:r>
          </w:p>
        </w:tc>
        <w:tc>
          <w:tcPr>
            <w:tcW w:w="6071" w:type="dxa"/>
            <w:tcBorders>
              <w:top w:val="single" w:sz="4" w:space="0" w:color="auto"/>
              <w:left w:val="single" w:sz="4" w:space="0" w:color="auto"/>
              <w:bottom w:val="single" w:sz="4" w:space="0" w:color="auto"/>
              <w:right w:val="single" w:sz="4" w:space="0" w:color="auto"/>
            </w:tcBorders>
          </w:tcPr>
          <w:p w14:paraId="10B597B1" w14:textId="0D4639CE"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44AD4E9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03198"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47DB5734"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5F809A6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ABE100" w14:textId="77777777" w:rsidR="00E47ED6" w:rsidRDefault="00E47ED6"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27E38C0D" w14:textId="4F5525D2"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5170DB9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3B0266D"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77BF0899" w14:textId="74CC43E3"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p w14:paraId="76B9D016" w14:textId="77777777" w:rsidR="00E47ED6" w:rsidRDefault="00E47ED6" w:rsidP="00AC3C00">
            <w:pPr>
              <w:pStyle w:val="TAL"/>
              <w:rPr>
                <w:lang w:eastAsia="en-US"/>
              </w:rPr>
            </w:pPr>
            <w:r>
              <w:rPr>
                <w:lang w:eastAsia="en-US"/>
              </w:rPr>
              <w:t>Default value set for broadcast transmissions.</w:t>
            </w:r>
          </w:p>
        </w:tc>
      </w:tr>
      <w:tr w:rsidR="00E47ED6" w:rsidRPr="00FF39A0" w14:paraId="428280F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53CF1" w14:textId="77777777" w:rsidR="00E47ED6" w:rsidRDefault="00E47ED6" w:rsidP="00AC3C00">
            <w:pPr>
              <w:pStyle w:val="TAL"/>
            </w:pPr>
            <w:r w:rsidRPr="003F6C2C">
              <w:t>expiryTime</w:t>
            </w:r>
          </w:p>
        </w:tc>
        <w:tc>
          <w:tcPr>
            <w:tcW w:w="6071" w:type="dxa"/>
            <w:tcBorders>
              <w:top w:val="single" w:sz="4" w:space="0" w:color="auto"/>
              <w:left w:val="single" w:sz="4" w:space="0" w:color="auto"/>
              <w:bottom w:val="single" w:sz="4" w:space="0" w:color="auto"/>
              <w:right w:val="single" w:sz="4" w:space="0" w:color="auto"/>
            </w:tcBorders>
          </w:tcPr>
          <w:p w14:paraId="6B1FEAE0" w14:textId="690B1EE1"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 xml:space="preserve">.This is an optional parameter. </w:t>
            </w:r>
          </w:p>
        </w:tc>
      </w:tr>
      <w:tr w:rsidR="00E47ED6" w:rsidRPr="00FF39A0" w14:paraId="755A751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9B8696"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2086FB11" w14:textId="7AB0CD36"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bl>
    <w:p w14:paraId="2A4B0338" w14:textId="77777777" w:rsidR="00E47ED6" w:rsidRDefault="00E47ED6" w:rsidP="00E47ED6"/>
    <w:p w14:paraId="1AC74B98" w14:textId="0DB1EB54" w:rsidR="00E47ED6" w:rsidRDefault="00E47ED6" w:rsidP="00E47ED6">
      <w:r>
        <w:t>Specific details for each type definition are listed in the ASN.1 specification referenced in Appendix A.</w:t>
      </w:r>
    </w:p>
    <w:p w14:paraId="6AABCE4C" w14:textId="77777777" w:rsidR="00E47ED6" w:rsidRPr="00CF6372" w:rsidRDefault="00E47ED6" w:rsidP="00E47ED6">
      <w:pPr>
        <w:pStyle w:val="Code"/>
      </w:pPr>
    </w:p>
    <w:p w14:paraId="5C162FC5" w14:textId="77777777" w:rsidR="00E47ED6" w:rsidRDefault="00E47ED6" w:rsidP="008027FB">
      <w:pPr>
        <w:pStyle w:val="Heading4"/>
      </w:pPr>
      <w:r>
        <w:t>StartWsmTx</w:t>
      </w:r>
    </w:p>
    <w:p w14:paraId="5A338390" w14:textId="5F4DB107" w:rsidR="00E47ED6" w:rsidRDefault="00E47ED6" w:rsidP="00E47ED6">
      <w:r>
        <w:t xml:space="preserve">This request is used to initiate transmission of WSMs by the SUT. Information from this request can be used to invoke </w:t>
      </w:r>
      <w:r w:rsidRPr="00CF6372">
        <w:rPr>
          <w:i/>
        </w:rPr>
        <w:t>WSM-WaveShortMessage.request</w:t>
      </w:r>
      <w:r>
        <w:t xml:space="preserve">  from 1609.3 [</w:t>
      </w:r>
      <w:r>
        <w:fldChar w:fldCharType="begin"/>
      </w:r>
      <w:r>
        <w:instrText xml:space="preserve"> REF REF_IEEE16093 \h </w:instrText>
      </w:r>
      <w:r>
        <w:fldChar w:fldCharType="separate"/>
      </w:r>
      <w:r w:rsidR="00161E0E">
        <w:t>8</w:t>
      </w:r>
      <w:r>
        <w:fldChar w:fldCharType="end"/>
      </w:r>
      <w:r>
        <w:t>]</w:t>
      </w:r>
      <w:r w:rsidR="00EA1E72">
        <w:t>.</w:t>
      </w:r>
      <w:r>
        <w:t xml:space="preserve"> </w:t>
      </w:r>
    </w:p>
    <w:p w14:paraId="054B13D7" w14:textId="77777777" w:rsidR="00E47ED6" w:rsidRDefault="00E47ED6" w:rsidP="00E47ED6">
      <w:pPr>
        <w:pStyle w:val="Code"/>
      </w:pPr>
      <w:r>
        <w:t>StartWsmTx ::= SEQUENCE{</w:t>
      </w:r>
    </w:p>
    <w:p w14:paraId="2C44E17E" w14:textId="77777777" w:rsidR="00E47ED6" w:rsidRDefault="00E47ED6" w:rsidP="00E47ED6">
      <w:pPr>
        <w:pStyle w:val="Code"/>
      </w:pPr>
      <w:r>
        <w:tab/>
        <w:t>psid</w:t>
      </w:r>
      <w:r>
        <w:tab/>
      </w:r>
      <w:r>
        <w:tab/>
        <w:t>Psid,</w:t>
      </w:r>
    </w:p>
    <w:p w14:paraId="698B7610" w14:textId="77777777" w:rsidR="00E47ED6" w:rsidRDefault="00E47ED6" w:rsidP="00E47ED6">
      <w:pPr>
        <w:pStyle w:val="Code"/>
      </w:pPr>
      <w:r>
        <w:tab/>
        <w:t>radio</w:t>
      </w:r>
      <w:r>
        <w:tab/>
      </w:r>
      <w:r>
        <w:tab/>
        <w:t>RadioInterface,</w:t>
      </w:r>
    </w:p>
    <w:p w14:paraId="263D351B" w14:textId="359625C8" w:rsidR="00E47ED6" w:rsidRDefault="00E47ED6" w:rsidP="00E47ED6">
      <w:pPr>
        <w:pStyle w:val="Code"/>
      </w:pPr>
      <w:r>
        <w:tab/>
        <w:t>repeatRate</w:t>
      </w:r>
      <w:r>
        <w:tab/>
      </w:r>
      <w:r>
        <w:tab/>
        <w:t>RepeatRate,</w:t>
      </w:r>
      <w:r w:rsidR="00317EAF">
        <w:t xml:space="preserve"> -- number of msg per 5 sec interval</w:t>
      </w:r>
    </w:p>
    <w:p w14:paraId="152B18DD" w14:textId="77777777" w:rsidR="00E47ED6" w:rsidRDefault="00E47ED6" w:rsidP="00E47ED6">
      <w:pPr>
        <w:pStyle w:val="Code"/>
      </w:pPr>
      <w:r>
        <w:tab/>
        <w:t>payload</w:t>
      </w:r>
      <w:r>
        <w:tab/>
      </w:r>
      <w:r>
        <w:tab/>
        <w:t>Opaque,</w:t>
      </w:r>
    </w:p>
    <w:p w14:paraId="316597C6" w14:textId="77777777" w:rsidR="00E47ED6" w:rsidRDefault="00E47ED6" w:rsidP="00E47ED6">
      <w:pPr>
        <w:pStyle w:val="Code"/>
      </w:pPr>
      <w:r>
        <w:tab/>
        <w:t>...</w:t>
      </w:r>
    </w:p>
    <w:p w14:paraId="217C5754" w14:textId="77777777" w:rsidR="00E47ED6" w:rsidRDefault="00E47ED6" w:rsidP="00E47ED6">
      <w:pPr>
        <w:pStyle w:val="Code"/>
      </w:pPr>
      <w:r>
        <w:t>}</w:t>
      </w:r>
    </w:p>
    <w:p w14:paraId="3A2F0789" w14:textId="64AE93D9" w:rsidR="00E47ED6" w:rsidRDefault="00E47ED6" w:rsidP="00E47ED6">
      <w:pPr>
        <w:pStyle w:val="Caption"/>
        <w:keepNext/>
      </w:pPr>
      <w:r>
        <w:t xml:space="preserve">Table </w:t>
      </w:r>
      <w:fldSimple w:instr=" SEQ Table \* ARABIC ">
        <w:r w:rsidR="00161E0E">
          <w:rPr>
            <w:noProof/>
          </w:rPr>
          <w:t>4</w:t>
        </w:r>
      </w:fldSimple>
      <w:r w:rsidRPr="00E554FE">
        <w:tab/>
      </w:r>
      <w:r w:rsidRPr="005A11E3">
        <w:t>StartWsmTx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1C492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0DA5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048DE7" w14:textId="77777777" w:rsidR="00E47ED6" w:rsidRPr="003D68B7" w:rsidRDefault="00E47ED6" w:rsidP="00AC3C00">
            <w:pPr>
              <w:pStyle w:val="TAL"/>
              <w:rPr>
                <w:b/>
                <w:lang w:eastAsia="en-US"/>
              </w:rPr>
            </w:pPr>
            <w:r>
              <w:rPr>
                <w:b/>
                <w:lang w:eastAsia="en-US"/>
              </w:rPr>
              <w:t>Explanation</w:t>
            </w:r>
          </w:p>
        </w:tc>
      </w:tr>
      <w:tr w:rsidR="00E47ED6" w:rsidRPr="00FF39A0" w14:paraId="78C9CC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D23492C"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DBAF806" w14:textId="2741AD8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25370B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0ADBDCA"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456E90A"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3BD980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CCE29C"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0E1E4F6B" w14:textId="72222678"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sidR="00317EAF">
              <w:rPr>
                <w:lang w:eastAsia="en-US"/>
              </w:rPr>
              <w:t xml:space="preserve"> as number of messages per 5 sec interval</w:t>
            </w:r>
            <w:r>
              <w:rPr>
                <w:lang w:eastAsia="en-US"/>
              </w:rPr>
              <w:t xml:space="preserve">. Additionally, </w:t>
            </w:r>
            <w:r w:rsidR="00317EAF">
              <w:rPr>
                <w:lang w:eastAsia="en-US"/>
              </w:rPr>
              <w:t xml:space="preserve">it </w:t>
            </w:r>
            <w:r>
              <w:rPr>
                <w:lang w:eastAsia="en-US"/>
              </w:rPr>
              <w:t xml:space="preserve">can be set to 0 for transmitting a single message. </w:t>
            </w:r>
          </w:p>
        </w:tc>
      </w:tr>
      <w:tr w:rsidR="00E47ED6" w:rsidRPr="00FF39A0" w14:paraId="323ECD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127E2B"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3A7EEC5F" w14:textId="77777777" w:rsidR="00E47ED6" w:rsidRDefault="00E47ED6" w:rsidP="00AC3C00">
            <w:pPr>
              <w:pStyle w:val="TAL"/>
              <w:rPr>
                <w:lang w:eastAsia="en-US"/>
              </w:rPr>
            </w:pPr>
            <w:r>
              <w:rPr>
                <w:lang w:eastAsia="en-US"/>
              </w:rPr>
              <w:t>WSM message payload excluding message length field.</w:t>
            </w:r>
          </w:p>
        </w:tc>
      </w:tr>
    </w:tbl>
    <w:p w14:paraId="2E60A0A5" w14:textId="77777777" w:rsidR="00E47ED6" w:rsidRDefault="00E47ED6" w:rsidP="00E47ED6"/>
    <w:p w14:paraId="4BFFAE89" w14:textId="7D9D9B6D" w:rsidR="00E47ED6" w:rsidRDefault="00E47ED6" w:rsidP="00E47ED6">
      <w:r>
        <w:t>Specific details for each type definition are listed in the ASN.1 specification referenced in Appendix A.</w:t>
      </w:r>
    </w:p>
    <w:p w14:paraId="2AD79A62" w14:textId="77777777" w:rsidR="00E47ED6" w:rsidRDefault="00E47ED6" w:rsidP="00E47ED6"/>
    <w:p w14:paraId="2C4A688F" w14:textId="77777777" w:rsidR="00E47ED6" w:rsidRDefault="00E47ED6" w:rsidP="008027FB">
      <w:pPr>
        <w:pStyle w:val="Heading4"/>
      </w:pPr>
      <w:r>
        <w:t>StopWsmTx</w:t>
      </w:r>
    </w:p>
    <w:p w14:paraId="3D9A1050" w14:textId="77777777" w:rsidR="00E47ED6" w:rsidRDefault="00E47ED6" w:rsidP="00E47ED6">
      <w:r>
        <w:t xml:space="preserve">This request is used to </w:t>
      </w:r>
      <w:r w:rsidR="0012140E">
        <w:t>stop</w:t>
      </w:r>
      <w:r>
        <w:t xml:space="preserve"> transmission of WSMs by the SUT. </w:t>
      </w:r>
      <w:r w:rsidR="0012140E">
        <w:t xml:space="preserve">The WSM stream is identified by the RadioInterface and PSID. </w:t>
      </w:r>
    </w:p>
    <w:p w14:paraId="5A70A926" w14:textId="77777777" w:rsidR="00E47ED6" w:rsidRDefault="00E47ED6" w:rsidP="00E47ED6">
      <w:pPr>
        <w:pStyle w:val="Code"/>
      </w:pPr>
      <w:r>
        <w:t>StopWsmTx ::= SEQUENCE{</w:t>
      </w:r>
    </w:p>
    <w:p w14:paraId="2F15F9B6" w14:textId="77777777" w:rsidR="00E47ED6" w:rsidRDefault="00E47ED6" w:rsidP="00E47ED6">
      <w:pPr>
        <w:pStyle w:val="Code"/>
      </w:pPr>
      <w:r>
        <w:tab/>
        <w:t>psid</w:t>
      </w:r>
      <w:r>
        <w:tab/>
      </w:r>
      <w:r>
        <w:tab/>
        <w:t>Psid,</w:t>
      </w:r>
    </w:p>
    <w:p w14:paraId="79198BF6" w14:textId="77777777" w:rsidR="00E47ED6" w:rsidRDefault="00E47ED6" w:rsidP="00E47ED6">
      <w:pPr>
        <w:pStyle w:val="Code"/>
      </w:pPr>
      <w:r>
        <w:tab/>
        <w:t>radio</w:t>
      </w:r>
      <w:r>
        <w:tab/>
      </w:r>
      <w:r>
        <w:tab/>
        <w:t>RadioInterface,</w:t>
      </w:r>
    </w:p>
    <w:p w14:paraId="641B5C31" w14:textId="77777777" w:rsidR="00E47ED6" w:rsidRDefault="00E47ED6" w:rsidP="00E47ED6">
      <w:pPr>
        <w:pStyle w:val="Code"/>
      </w:pPr>
      <w:r>
        <w:tab/>
        <w:t>...</w:t>
      </w:r>
    </w:p>
    <w:p w14:paraId="08ACBF83" w14:textId="77777777" w:rsidR="00E47ED6" w:rsidRDefault="00E47ED6" w:rsidP="00E47ED6">
      <w:pPr>
        <w:pStyle w:val="Code"/>
      </w:pPr>
      <w:r>
        <w:t>}</w:t>
      </w:r>
    </w:p>
    <w:p w14:paraId="663BB3CB" w14:textId="77777777" w:rsidR="00E47ED6" w:rsidRDefault="00E47ED6" w:rsidP="00E47ED6">
      <w:pPr>
        <w:pStyle w:val="Code"/>
      </w:pPr>
    </w:p>
    <w:p w14:paraId="1B6D5D39" w14:textId="5A75B8D5" w:rsidR="00E47ED6" w:rsidRDefault="00E47ED6" w:rsidP="00E47ED6">
      <w:pPr>
        <w:pStyle w:val="Caption"/>
        <w:keepNext/>
      </w:pPr>
      <w:r>
        <w:t xml:space="preserve">Table </w:t>
      </w:r>
      <w:fldSimple w:instr=" SEQ Table \* ARABIC ">
        <w:r w:rsidR="00161E0E">
          <w:rPr>
            <w:noProof/>
          </w:rPr>
          <w:t>5</w:t>
        </w:r>
      </w:fldSimple>
      <w:r w:rsidRPr="00E554FE">
        <w:tab/>
      </w:r>
      <w:r>
        <w:t>Stop</w:t>
      </w:r>
      <w:r w:rsidRPr="005A11E3">
        <w: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6F477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D9E0B7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32A4060" w14:textId="77777777" w:rsidR="00E47ED6" w:rsidRPr="003D68B7" w:rsidRDefault="00E47ED6" w:rsidP="00AC3C00">
            <w:pPr>
              <w:pStyle w:val="TAL"/>
              <w:rPr>
                <w:b/>
                <w:lang w:eastAsia="en-US"/>
              </w:rPr>
            </w:pPr>
            <w:r>
              <w:rPr>
                <w:b/>
                <w:lang w:eastAsia="en-US"/>
              </w:rPr>
              <w:t>Explanation</w:t>
            </w:r>
          </w:p>
        </w:tc>
      </w:tr>
      <w:tr w:rsidR="00E47ED6" w:rsidRPr="00FF39A0" w14:paraId="35A6052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9AF314"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26C0919" w14:textId="5B32F68A"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1FC985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21B4B7"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11EA5C0"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110D95EE" w14:textId="77777777" w:rsidR="00E47ED6" w:rsidRDefault="00E47ED6" w:rsidP="00E47ED6"/>
    <w:p w14:paraId="513D82D5" w14:textId="2260A15B" w:rsidR="00E47ED6" w:rsidRDefault="00E47ED6" w:rsidP="00E47ED6">
      <w:r>
        <w:t>Specific details for each type definition are listed in the ASN.1 specification referenced in Appendix A.</w:t>
      </w:r>
    </w:p>
    <w:p w14:paraId="3FD10822" w14:textId="77777777" w:rsidR="00E47ED6" w:rsidRPr="00194036" w:rsidRDefault="00E47ED6" w:rsidP="00E47ED6">
      <w:pPr>
        <w:pStyle w:val="Code"/>
      </w:pPr>
    </w:p>
    <w:p w14:paraId="5131E9A0" w14:textId="77777777" w:rsidR="00E47ED6" w:rsidRDefault="00E47ED6" w:rsidP="008027FB">
      <w:pPr>
        <w:pStyle w:val="Heading4"/>
      </w:pPr>
      <w:r>
        <w:t>StartWsaTxPerdiodic</w:t>
      </w:r>
    </w:p>
    <w:p w14:paraId="02DC80D6" w14:textId="53A98312" w:rsidR="00E47ED6" w:rsidRDefault="00E47ED6" w:rsidP="00E47ED6">
      <w:r>
        <w:t xml:space="preserve">This request is used to initiate transmission of WSA by the SUT.  Information provided in this request can be used to invoke </w:t>
      </w:r>
      <w:r w:rsidRPr="00C00358">
        <w:rPr>
          <w:i/>
        </w:rPr>
        <w:t>WME-ProviderService.request</w:t>
      </w:r>
      <w:r>
        <w:t xml:space="preserve"> from 1609.3 [</w:t>
      </w:r>
      <w:r>
        <w:fldChar w:fldCharType="begin"/>
      </w:r>
      <w:r>
        <w:instrText xml:space="preserve"> REF REF_IEEE16093 \h </w:instrText>
      </w:r>
      <w:r>
        <w:fldChar w:fldCharType="separate"/>
      </w:r>
      <w:r w:rsidR="00161E0E">
        <w:t>8</w:t>
      </w:r>
      <w:r>
        <w:fldChar w:fldCharType="end"/>
      </w:r>
      <w:r w:rsidR="000D16F4">
        <w:t>]</w:t>
      </w:r>
      <w:r>
        <w:t>. WSAs will be sent as WSM</w:t>
      </w:r>
      <w:r w:rsidR="00EA1E72">
        <w:t>s</w:t>
      </w:r>
      <w:r>
        <w:t xml:space="preserve"> using the default PSID defined in 1609.3 [</w:t>
      </w:r>
      <w:r>
        <w:fldChar w:fldCharType="begin"/>
      </w:r>
      <w:r>
        <w:instrText xml:space="preserve"> REF REF_IEEE16093 \h </w:instrText>
      </w:r>
      <w:r>
        <w:fldChar w:fldCharType="separate"/>
      </w:r>
      <w:r w:rsidR="00161E0E">
        <w:t>8</w:t>
      </w:r>
      <w:r>
        <w:fldChar w:fldCharType="end"/>
      </w:r>
      <w:r w:rsidR="0004664B">
        <w:t>]</w:t>
      </w:r>
      <w:r>
        <w:t xml:space="preserve">. </w:t>
      </w:r>
    </w:p>
    <w:p w14:paraId="60473FD2" w14:textId="77777777" w:rsidR="00E47ED6" w:rsidRDefault="00E47ED6" w:rsidP="00E47ED6">
      <w:pPr>
        <w:pStyle w:val="Code"/>
      </w:pPr>
      <w:r>
        <w:t>StartWsaTxPerdiodic ::= SEQUENCE{</w:t>
      </w:r>
    </w:p>
    <w:p w14:paraId="28685055" w14:textId="77777777" w:rsidR="00E47ED6" w:rsidRDefault="00E47ED6" w:rsidP="00E47ED6">
      <w:pPr>
        <w:pStyle w:val="Code"/>
      </w:pPr>
      <w:r>
        <w:tab/>
        <w:t>radio</w:t>
      </w:r>
      <w:r>
        <w:tab/>
      </w:r>
      <w:r>
        <w:tab/>
      </w:r>
      <w:r>
        <w:tab/>
        <w:t>RadioInterface,</w:t>
      </w:r>
    </w:p>
    <w:p w14:paraId="44DE8CB8" w14:textId="77777777" w:rsidR="00E47ED6" w:rsidRDefault="00E47ED6" w:rsidP="00E47ED6">
      <w:pPr>
        <w:pStyle w:val="Code"/>
      </w:pPr>
      <w:r>
        <w:tab/>
        <w:t>destinationMACAddr</w:t>
      </w:r>
      <w:r>
        <w:tab/>
      </w:r>
      <w:r>
        <w:tab/>
        <w:t xml:space="preserve">MACaddress </w:t>
      </w:r>
      <w:r w:rsidRPr="000D0922">
        <w:t>DEFAULT 'FFFFFFFFFFFF'H,</w:t>
      </w:r>
      <w:r>
        <w:tab/>
      </w:r>
    </w:p>
    <w:p w14:paraId="28C93F65" w14:textId="77777777" w:rsidR="00E47ED6" w:rsidRDefault="00E47ED6" w:rsidP="00E47ED6">
      <w:pPr>
        <w:pStyle w:val="Code"/>
      </w:pPr>
      <w:r>
        <w:tab/>
        <w:t>wsaChannelIdentifier</w:t>
      </w:r>
      <w:r>
        <w:tab/>
        <w:t>ChannelNumber80211,</w:t>
      </w:r>
    </w:p>
    <w:p w14:paraId="4B91C348" w14:textId="77777777" w:rsidR="00E47ED6" w:rsidRDefault="00E47ED6" w:rsidP="00E47ED6">
      <w:pPr>
        <w:pStyle w:val="Code"/>
      </w:pPr>
      <w:r>
        <w:tab/>
        <w:t>channelAccess</w:t>
      </w:r>
      <w:r>
        <w:tab/>
      </w:r>
      <w:r>
        <w:tab/>
        <w:t>TimeSlot,</w:t>
      </w:r>
      <w:r>
        <w:tab/>
      </w:r>
      <w:r>
        <w:tab/>
      </w:r>
    </w:p>
    <w:p w14:paraId="31FD86D6" w14:textId="7782F431" w:rsidR="00E47ED6" w:rsidRDefault="00E47ED6" w:rsidP="00E47ED6">
      <w:pPr>
        <w:pStyle w:val="Code"/>
      </w:pPr>
      <w:r>
        <w:tab/>
        <w:t>repeatRate</w:t>
      </w:r>
      <w:r>
        <w:tab/>
      </w:r>
      <w:r>
        <w:tab/>
      </w:r>
      <w:r>
        <w:tab/>
        <w:t>RepeatRate,</w:t>
      </w:r>
      <w:r w:rsidR="00317EAF">
        <w:t xml:space="preserve"> -- number of msg per 5 sec interval</w:t>
      </w:r>
    </w:p>
    <w:p w14:paraId="662A85E0" w14:textId="77777777" w:rsidR="00E47ED6" w:rsidRDefault="00E47ED6" w:rsidP="00E47ED6">
      <w:pPr>
        <w:pStyle w:val="Code"/>
      </w:pPr>
      <w:r>
        <w:tab/>
        <w:t>ipService</w:t>
      </w:r>
      <w:r>
        <w:tab/>
      </w:r>
      <w:r>
        <w:tab/>
      </w:r>
      <w:r>
        <w:tab/>
        <w:t>BOOLEAN,</w:t>
      </w:r>
    </w:p>
    <w:p w14:paraId="085EBCD1" w14:textId="77777777" w:rsidR="00E47ED6" w:rsidRDefault="00E47ED6" w:rsidP="00E47ED6">
      <w:pPr>
        <w:pStyle w:val="Code"/>
      </w:pPr>
      <w:r>
        <w:tab/>
        <w:t>security</w:t>
      </w:r>
      <w:r>
        <w:tab/>
      </w:r>
      <w:r>
        <w:tab/>
      </w:r>
      <w:r>
        <w:tab/>
      </w:r>
      <w:r>
        <w:tab/>
      </w:r>
    </w:p>
    <w:p w14:paraId="357E5A9E" w14:textId="77777777" w:rsidR="00E47ED6" w:rsidRDefault="00E47ED6" w:rsidP="00E47ED6">
      <w:pPr>
        <w:pStyle w:val="Code"/>
      </w:pPr>
      <w:r>
        <w:tab/>
      </w:r>
      <w:r>
        <w:tab/>
        <w:t>SecurityContext (WITH COMPONENTS {</w:t>
      </w:r>
    </w:p>
    <w:p w14:paraId="4B673E2F" w14:textId="77777777" w:rsidR="00E47ED6" w:rsidRDefault="00E47ED6" w:rsidP="00E47ED6">
      <w:pPr>
        <w:pStyle w:val="Code"/>
      </w:pPr>
      <w:r>
        <w:tab/>
      </w:r>
      <w:r>
        <w:tab/>
      </w:r>
      <w:r>
        <w:tab/>
        <w:t>contentType (mWSA)</w:t>
      </w:r>
    </w:p>
    <w:p w14:paraId="52C9624C" w14:textId="77777777" w:rsidR="00E47ED6" w:rsidRDefault="00E47ED6" w:rsidP="00E47ED6">
      <w:pPr>
        <w:pStyle w:val="Code"/>
      </w:pPr>
      <w:r>
        <w:tab/>
      </w:r>
      <w:r>
        <w:tab/>
        <w:t>}),</w:t>
      </w:r>
    </w:p>
    <w:p w14:paraId="12CCD38E" w14:textId="77777777" w:rsidR="00E47ED6" w:rsidRDefault="00E47ED6" w:rsidP="00E47ED6">
      <w:pPr>
        <w:pStyle w:val="Code"/>
      </w:pPr>
      <w:r>
        <w:tab/>
        <w:t>signatureLifetime</w:t>
      </w:r>
      <w:r>
        <w:tab/>
      </w:r>
      <w:r>
        <w:tab/>
        <w:t>INTEGER(10..30000),</w:t>
      </w:r>
    </w:p>
    <w:p w14:paraId="56DCAF2C" w14:textId="77777777" w:rsidR="00E47ED6" w:rsidRDefault="00E47ED6" w:rsidP="00E47ED6">
      <w:pPr>
        <w:pStyle w:val="Code"/>
      </w:pPr>
      <w:r>
        <w:tab/>
        <w:t>infoElementIncluded</w:t>
      </w:r>
      <w:r>
        <w:tab/>
        <w:t>WaveElementsIncluded DEFAULT '000000000000000000000000'B,</w:t>
      </w:r>
    </w:p>
    <w:p w14:paraId="6B391ADA" w14:textId="77777777" w:rsidR="00E47ED6" w:rsidRDefault="00E47ED6" w:rsidP="00E47ED6">
      <w:pPr>
        <w:pStyle w:val="Code"/>
      </w:pPr>
      <w:r>
        <w:tab/>
        <w:t>advertiserId</w:t>
      </w:r>
      <w:r>
        <w:tab/>
      </w:r>
      <w:r>
        <w:tab/>
        <w:t>AdvertiserIdentifier OPTIONAL,</w:t>
      </w:r>
    </w:p>
    <w:p w14:paraId="08C7FE4E" w14:textId="77777777" w:rsidR="00E47ED6" w:rsidRDefault="00E47ED6" w:rsidP="00E47ED6">
      <w:pPr>
        <w:pStyle w:val="Code"/>
      </w:pPr>
      <w:r>
        <w:tab/>
        <w:t>serviceInfos</w:t>
      </w:r>
      <w:r>
        <w:tab/>
      </w:r>
      <w:r>
        <w:tab/>
        <w:t>ServiceInfos,</w:t>
      </w:r>
    </w:p>
    <w:p w14:paraId="7B73B965" w14:textId="77777777" w:rsidR="00E47ED6" w:rsidRDefault="00E47ED6" w:rsidP="00E47ED6">
      <w:pPr>
        <w:pStyle w:val="Code"/>
      </w:pPr>
      <w:r>
        <w:tab/>
        <w:t>channelinfos</w:t>
      </w:r>
      <w:r>
        <w:tab/>
      </w:r>
      <w:r>
        <w:tab/>
        <w:t>ChannelInfos,</w:t>
      </w:r>
    </w:p>
    <w:p w14:paraId="219C4756" w14:textId="4871F080" w:rsidR="00E47ED6" w:rsidRDefault="00E47ED6" w:rsidP="00E47ED6">
      <w:pPr>
        <w:pStyle w:val="Code"/>
      </w:pPr>
      <w:r>
        <w:tab/>
        <w:t>wra</w:t>
      </w:r>
      <w:r>
        <w:tab/>
      </w:r>
      <w:r>
        <w:tab/>
      </w:r>
      <w:r>
        <w:tab/>
      </w:r>
      <w:r>
        <w:tab/>
        <w:t>RoutingAdvertisement OPTIONAL,</w:t>
      </w:r>
    </w:p>
    <w:p w14:paraId="4AADBC6B" w14:textId="77777777" w:rsidR="00B44207" w:rsidRDefault="00B44207" w:rsidP="00B44207">
      <w:pPr>
        <w:pStyle w:val="Code"/>
      </w:pPr>
      <w:r>
        <w:t xml:space="preserve">    -- if the following parameters omitted, use the default values from the SUT MIB</w:t>
      </w:r>
    </w:p>
    <w:p w14:paraId="06222845" w14:textId="77777777" w:rsidR="00B44207" w:rsidRDefault="00B44207" w:rsidP="00B44207">
      <w:pPr>
        <w:pStyle w:val="Code"/>
      </w:pPr>
      <w:r>
        <w:t xml:space="preserve">    dataRate                DataRate80211 OPTIONAL,</w:t>
      </w:r>
    </w:p>
    <w:p w14:paraId="676F98E9" w14:textId="77777777" w:rsidR="00B44207" w:rsidRDefault="00B44207" w:rsidP="00B44207">
      <w:pPr>
        <w:pStyle w:val="Code"/>
      </w:pPr>
      <w:r>
        <w:t xml:space="preserve">    userPriority            UserPriority OPTIONAL, </w:t>
      </w:r>
    </w:p>
    <w:p w14:paraId="56242708" w14:textId="3F4A052D" w:rsidR="00B44207" w:rsidRDefault="00B44207" w:rsidP="00B44207">
      <w:pPr>
        <w:pStyle w:val="Code"/>
      </w:pPr>
      <w:r>
        <w:t xml:space="preserve">    transmitPowerLevel      TXpower80211 OPTIONAL,</w:t>
      </w:r>
    </w:p>
    <w:p w14:paraId="03697A99" w14:textId="77777777" w:rsidR="00E47ED6" w:rsidRDefault="00E47ED6" w:rsidP="00E47ED6">
      <w:pPr>
        <w:pStyle w:val="Code"/>
      </w:pPr>
      <w:r>
        <w:tab/>
        <w:t>...</w:t>
      </w:r>
    </w:p>
    <w:p w14:paraId="0090F695" w14:textId="77777777" w:rsidR="00E47ED6" w:rsidRDefault="00E47ED6" w:rsidP="00E47ED6">
      <w:pPr>
        <w:pStyle w:val="Code"/>
      </w:pPr>
      <w:r>
        <w:t>}</w:t>
      </w:r>
    </w:p>
    <w:p w14:paraId="5450720B" w14:textId="77777777" w:rsidR="00E47ED6" w:rsidRDefault="00E47ED6" w:rsidP="00E47ED6">
      <w:pPr>
        <w:pStyle w:val="Code"/>
      </w:pPr>
    </w:p>
    <w:p w14:paraId="2D33E784" w14:textId="69EA47FF" w:rsidR="00E47ED6" w:rsidRDefault="00E47ED6" w:rsidP="00E47ED6">
      <w:pPr>
        <w:pStyle w:val="Caption"/>
        <w:keepNext/>
      </w:pPr>
      <w:r>
        <w:t xml:space="preserve">Table </w:t>
      </w:r>
      <w:fldSimple w:instr=" SEQ Table \* ARABIC ">
        <w:r w:rsidR="00161E0E">
          <w:rPr>
            <w:noProof/>
          </w:rPr>
          <w:t>6</w:t>
        </w:r>
      </w:fldSimple>
      <w:r w:rsidRPr="00E554FE">
        <w:tab/>
      </w:r>
      <w:r w:rsidRPr="00C00358">
        <w:t>StartWsaTxPerdiodic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C198F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4577E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3151D7F" w14:textId="77777777" w:rsidR="00E47ED6" w:rsidRPr="003D68B7" w:rsidRDefault="00E47ED6" w:rsidP="00AC3C00">
            <w:pPr>
              <w:pStyle w:val="TAL"/>
              <w:rPr>
                <w:b/>
                <w:lang w:eastAsia="en-US"/>
              </w:rPr>
            </w:pPr>
            <w:r>
              <w:rPr>
                <w:b/>
                <w:lang w:eastAsia="en-US"/>
              </w:rPr>
              <w:t>Explanation</w:t>
            </w:r>
          </w:p>
        </w:tc>
      </w:tr>
      <w:tr w:rsidR="00E47ED6" w:rsidRPr="00FF39A0" w14:paraId="023849D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AD2B2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5CF538" w14:textId="77777777" w:rsidR="00E47ED6" w:rsidRDefault="00E47ED6" w:rsidP="00AC3C00">
            <w:pPr>
              <w:pStyle w:val="TAL"/>
              <w:rPr>
                <w:lang w:eastAsia="en-US"/>
              </w:rPr>
            </w:pPr>
            <w:r>
              <w:rPr>
                <w:lang w:eastAsia="en-US"/>
              </w:rPr>
              <w:t>The structure contains radio device (radio0, radio1, etc) and antenna port for transmission of WSAs.</w:t>
            </w:r>
          </w:p>
        </w:tc>
      </w:tr>
      <w:tr w:rsidR="00E47ED6" w:rsidRPr="00FF39A0" w14:paraId="27B5BB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74ED62"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54C39840" w14:textId="40B995D5"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p w14:paraId="6EB4C350" w14:textId="77777777" w:rsidR="00E47ED6" w:rsidRDefault="00E47ED6" w:rsidP="00AC3C00">
            <w:pPr>
              <w:pStyle w:val="TAL"/>
              <w:rPr>
                <w:lang w:eastAsia="en-US"/>
              </w:rPr>
            </w:pPr>
            <w:r>
              <w:rPr>
                <w:lang w:eastAsia="en-US"/>
              </w:rPr>
              <w:t>Default value set for broadcast transmissions.</w:t>
            </w:r>
          </w:p>
        </w:tc>
      </w:tr>
      <w:tr w:rsidR="00E47ED6" w:rsidRPr="00FF39A0" w14:paraId="18210E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F110AB" w14:textId="77777777" w:rsidR="00E47ED6" w:rsidRDefault="00E47ED6" w:rsidP="00AC3C00">
            <w:pPr>
              <w:pStyle w:val="TAL"/>
            </w:pPr>
            <w:r>
              <w:t>wsaChannelIdentifier</w:t>
            </w:r>
          </w:p>
        </w:tc>
        <w:tc>
          <w:tcPr>
            <w:tcW w:w="6071" w:type="dxa"/>
            <w:tcBorders>
              <w:top w:val="single" w:sz="4" w:space="0" w:color="auto"/>
              <w:left w:val="single" w:sz="4" w:space="0" w:color="auto"/>
              <w:bottom w:val="single" w:sz="4" w:space="0" w:color="auto"/>
              <w:right w:val="single" w:sz="4" w:space="0" w:color="auto"/>
            </w:tcBorders>
          </w:tcPr>
          <w:p w14:paraId="18192805" w14:textId="1BF8E25D"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474F8C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3AF38E" w14:textId="77777777" w:rsidR="00E47ED6" w:rsidRDefault="00E47ED6" w:rsidP="00AC3C00">
            <w:pPr>
              <w:pStyle w:val="TAL"/>
            </w:pPr>
            <w:r>
              <w:t>channelAccess</w:t>
            </w:r>
          </w:p>
        </w:tc>
        <w:tc>
          <w:tcPr>
            <w:tcW w:w="6071" w:type="dxa"/>
            <w:tcBorders>
              <w:top w:val="single" w:sz="4" w:space="0" w:color="auto"/>
              <w:left w:val="single" w:sz="4" w:space="0" w:color="auto"/>
              <w:bottom w:val="single" w:sz="4" w:space="0" w:color="auto"/>
              <w:right w:val="single" w:sz="4" w:space="0" w:color="auto"/>
            </w:tcBorders>
          </w:tcPr>
          <w:p w14:paraId="3B9E69D9" w14:textId="618E493A"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02BB66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D9DF61"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2E5B6195" w14:textId="288BA36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sidR="00317EAF">
              <w:rPr>
                <w:lang w:eastAsia="en-US"/>
              </w:rPr>
              <w:t xml:space="preserve"> as number of messages per 5 sec interval</w:t>
            </w:r>
            <w:r>
              <w:rPr>
                <w:lang w:eastAsia="en-US"/>
              </w:rPr>
              <w:t xml:space="preserve">. Additionally, </w:t>
            </w:r>
            <w:r w:rsidR="00317EAF">
              <w:rPr>
                <w:lang w:eastAsia="en-US"/>
              </w:rPr>
              <w:t xml:space="preserve">it </w:t>
            </w:r>
            <w:r>
              <w:rPr>
                <w:lang w:eastAsia="en-US"/>
              </w:rPr>
              <w:t xml:space="preserve">can be set to 0 for transmitting a single message. </w:t>
            </w:r>
          </w:p>
        </w:tc>
      </w:tr>
      <w:tr w:rsidR="00E47ED6" w:rsidRPr="00FF39A0" w14:paraId="5DD24DE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A5FA523" w14:textId="77777777" w:rsidR="00E47ED6" w:rsidRDefault="00E47ED6" w:rsidP="00AC3C00">
            <w:pPr>
              <w:pStyle w:val="TAL"/>
            </w:pPr>
            <w:r>
              <w:t>ipService</w:t>
            </w:r>
          </w:p>
        </w:tc>
        <w:tc>
          <w:tcPr>
            <w:tcW w:w="6071" w:type="dxa"/>
            <w:tcBorders>
              <w:top w:val="single" w:sz="4" w:space="0" w:color="auto"/>
              <w:left w:val="single" w:sz="4" w:space="0" w:color="auto"/>
              <w:bottom w:val="single" w:sz="4" w:space="0" w:color="auto"/>
              <w:right w:val="single" w:sz="4" w:space="0" w:color="auto"/>
            </w:tcBorders>
          </w:tcPr>
          <w:p w14:paraId="724F0DD3"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535433B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02EF94"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3ADF31B"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048B3D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04FE1D1" w14:textId="77777777" w:rsidR="00E47ED6" w:rsidRDefault="00E47ED6" w:rsidP="00AC3C00">
            <w:pPr>
              <w:pStyle w:val="TAL"/>
            </w:pPr>
            <w:r>
              <w:t>signatureLifetime</w:t>
            </w:r>
          </w:p>
        </w:tc>
        <w:tc>
          <w:tcPr>
            <w:tcW w:w="6071" w:type="dxa"/>
            <w:tcBorders>
              <w:top w:val="single" w:sz="4" w:space="0" w:color="auto"/>
              <w:left w:val="single" w:sz="4" w:space="0" w:color="auto"/>
              <w:bottom w:val="single" w:sz="4" w:space="0" w:color="auto"/>
              <w:right w:val="single" w:sz="4" w:space="0" w:color="auto"/>
            </w:tcBorders>
          </w:tcPr>
          <w:p w14:paraId="73970AEE" w14:textId="3C0C6C5E"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3BBBA6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D2A10E"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677983A1"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876ECA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FEEFF1"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5747CC56" w14:textId="67784468"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4F3785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610A8D"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76DE74E6" w14:textId="3B1D1264"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630DDE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14F931" w14:textId="77777777" w:rsidR="00E47ED6" w:rsidRDefault="00E47ED6" w:rsidP="00AC3C00">
            <w:pPr>
              <w:pStyle w:val="TAL"/>
            </w:pPr>
            <w:r w:rsidRPr="00E05E68">
              <w:t>channelinfos</w:t>
            </w:r>
          </w:p>
        </w:tc>
        <w:tc>
          <w:tcPr>
            <w:tcW w:w="6071" w:type="dxa"/>
            <w:tcBorders>
              <w:top w:val="single" w:sz="4" w:space="0" w:color="auto"/>
              <w:left w:val="single" w:sz="4" w:space="0" w:color="auto"/>
              <w:bottom w:val="single" w:sz="4" w:space="0" w:color="auto"/>
              <w:right w:val="single" w:sz="4" w:space="0" w:color="auto"/>
            </w:tcBorders>
          </w:tcPr>
          <w:p w14:paraId="5FA89FF8" w14:textId="58539CE6"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4CA576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27A75F" w14:textId="77777777" w:rsidR="00E47ED6" w:rsidRDefault="00E47ED6" w:rsidP="00AC3C00">
            <w:pPr>
              <w:pStyle w:val="TAL"/>
            </w:pPr>
            <w:r w:rsidRPr="00E05E68">
              <w:t>wra</w:t>
            </w:r>
          </w:p>
        </w:tc>
        <w:tc>
          <w:tcPr>
            <w:tcW w:w="6071" w:type="dxa"/>
            <w:tcBorders>
              <w:top w:val="single" w:sz="4" w:space="0" w:color="auto"/>
              <w:left w:val="single" w:sz="4" w:space="0" w:color="auto"/>
              <w:bottom w:val="single" w:sz="4" w:space="0" w:color="auto"/>
              <w:right w:val="single" w:sz="4" w:space="0" w:color="auto"/>
            </w:tcBorders>
          </w:tcPr>
          <w:p w14:paraId="5A4CBAC1" w14:textId="77777777" w:rsidR="00E47ED6" w:rsidRDefault="00E47ED6" w:rsidP="00AC3C00">
            <w:pPr>
              <w:pStyle w:val="TAL"/>
              <w:rPr>
                <w:lang w:eastAsia="en-US"/>
              </w:rPr>
            </w:pPr>
            <w:r>
              <w:rPr>
                <w:lang w:eastAsia="en-US"/>
              </w:rPr>
              <w:t>A structure containing WRA information. This field is required if ipService is set TRUE. Otherwise, it’s omitted.</w:t>
            </w:r>
          </w:p>
        </w:tc>
      </w:tr>
      <w:tr w:rsidR="00B44207" w:rsidRPr="00FF39A0" w14:paraId="42A4D87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E693D" w14:textId="175D3FFB" w:rsidR="00B44207" w:rsidRPr="00E05E68" w:rsidRDefault="00B44207"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071819DD" w14:textId="081FF552" w:rsidR="00B44207" w:rsidRDefault="00B44207" w:rsidP="00AC3C00">
            <w:pPr>
              <w:pStyle w:val="TAL"/>
              <w:rPr>
                <w:lang w:eastAsia="en-US"/>
              </w:rPr>
            </w:pPr>
            <w:r>
              <w:rPr>
                <w:lang w:eastAsia="en-US"/>
              </w:rPr>
              <w:t xml:space="preserve">Data Rate used for transmission of WSMs containing WSA. If </w:t>
            </w:r>
            <w:r w:rsidR="00682B65">
              <w:rPr>
                <w:lang w:eastAsia="en-US"/>
              </w:rPr>
              <w:t>omitted</w:t>
            </w:r>
            <w:r>
              <w:rPr>
                <w:lang w:eastAsia="en-US"/>
              </w:rPr>
              <w:t>, use default value from the MIB</w:t>
            </w:r>
          </w:p>
        </w:tc>
      </w:tr>
      <w:tr w:rsidR="00B44207" w:rsidRPr="00FF39A0" w14:paraId="04CD36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784BF20" w14:textId="3B562916" w:rsidR="00B44207" w:rsidRPr="00E05E68" w:rsidRDefault="00B44207"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5AA4F163" w14:textId="6FFE6E98" w:rsidR="00B44207" w:rsidRDefault="00B44207" w:rsidP="00AC3C00">
            <w:pPr>
              <w:pStyle w:val="TAL"/>
              <w:rPr>
                <w:lang w:eastAsia="en-US"/>
              </w:rPr>
            </w:pPr>
            <w:r>
              <w:rPr>
                <w:lang w:eastAsia="en-US"/>
              </w:rPr>
              <w:t xml:space="preserve">User Priority used for transmission of WSMs containing WSA. If </w:t>
            </w:r>
            <w:r w:rsidR="00682B65">
              <w:rPr>
                <w:lang w:eastAsia="en-US"/>
              </w:rPr>
              <w:t>omitted</w:t>
            </w:r>
            <w:r>
              <w:rPr>
                <w:lang w:eastAsia="en-US"/>
              </w:rPr>
              <w:t>, use default value from the MIB</w:t>
            </w:r>
          </w:p>
        </w:tc>
      </w:tr>
      <w:tr w:rsidR="00682B65" w:rsidRPr="00FF39A0" w14:paraId="7193AB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43075BB" w14:textId="79E74465" w:rsidR="00682B65" w:rsidRPr="00E05E68" w:rsidRDefault="00682B65" w:rsidP="00682B65">
            <w:pPr>
              <w:pStyle w:val="TAL"/>
            </w:pPr>
            <w:r>
              <w:t xml:space="preserve">transmitPowerLevel      </w:t>
            </w:r>
          </w:p>
        </w:tc>
        <w:tc>
          <w:tcPr>
            <w:tcW w:w="6071" w:type="dxa"/>
            <w:tcBorders>
              <w:top w:val="single" w:sz="4" w:space="0" w:color="auto"/>
              <w:left w:val="single" w:sz="4" w:space="0" w:color="auto"/>
              <w:bottom w:val="single" w:sz="4" w:space="0" w:color="auto"/>
              <w:right w:val="single" w:sz="4" w:space="0" w:color="auto"/>
            </w:tcBorders>
          </w:tcPr>
          <w:p w14:paraId="22214653" w14:textId="36D161A5" w:rsidR="00682B65" w:rsidRDefault="00682B65" w:rsidP="00682B65">
            <w:pPr>
              <w:pStyle w:val="TAL"/>
              <w:rPr>
                <w:lang w:eastAsia="en-US"/>
              </w:rPr>
            </w:pPr>
            <w:r>
              <w:rPr>
                <w:lang w:eastAsia="en-US"/>
              </w:rPr>
              <w:t>Transmit Power setting used for transmission of WSMs containing WSA. If omitted, use default value from the MIB</w:t>
            </w:r>
          </w:p>
        </w:tc>
      </w:tr>
    </w:tbl>
    <w:p w14:paraId="02C9682A" w14:textId="77777777" w:rsidR="00E47ED6" w:rsidRDefault="00E47ED6" w:rsidP="00E47ED6">
      <w:pPr>
        <w:pStyle w:val="Code"/>
      </w:pPr>
    </w:p>
    <w:p w14:paraId="03ADC085" w14:textId="52B023BB" w:rsidR="00E47ED6" w:rsidRDefault="00E47ED6" w:rsidP="00E47ED6">
      <w:r>
        <w:t>Specific details for each type definition are listed in the ASN.1 specification referenced in Appendix A.</w:t>
      </w:r>
    </w:p>
    <w:p w14:paraId="3BBF56B5" w14:textId="77777777" w:rsidR="00E47ED6" w:rsidRDefault="00E47ED6" w:rsidP="00E47ED6">
      <w:pPr>
        <w:pStyle w:val="Code"/>
      </w:pPr>
    </w:p>
    <w:p w14:paraId="366E248D" w14:textId="77777777" w:rsidR="00E47ED6" w:rsidRDefault="00E47ED6" w:rsidP="008027FB">
      <w:pPr>
        <w:pStyle w:val="Heading4"/>
      </w:pPr>
      <w:r>
        <w:t>StopWsaTxPeriodic</w:t>
      </w:r>
    </w:p>
    <w:p w14:paraId="3A7D18BA" w14:textId="77777777" w:rsidR="00E47ED6" w:rsidRDefault="00E47ED6" w:rsidP="00E47ED6">
      <w:r>
        <w:t xml:space="preserve">This request is used to stop the current WSA transmissions by the SUT and delete associated provider services from the </w:t>
      </w:r>
      <w:r w:rsidRPr="0098574F">
        <w:rPr>
          <w:i/>
        </w:rPr>
        <w:t>ProviderServiceRequestTable</w:t>
      </w:r>
      <w:r>
        <w:t xml:space="preserve">.  </w:t>
      </w:r>
    </w:p>
    <w:p w14:paraId="6C2A79CD" w14:textId="77777777" w:rsidR="00E47ED6" w:rsidRDefault="00E47ED6" w:rsidP="00E47ED6">
      <w:pPr>
        <w:pStyle w:val="Code"/>
      </w:pPr>
      <w:r>
        <w:t>StopWsaTxPeriodic ::= SEQUENCE{</w:t>
      </w:r>
    </w:p>
    <w:p w14:paraId="348F8C55" w14:textId="77777777" w:rsidR="00E47ED6" w:rsidRDefault="00E47ED6" w:rsidP="00E47ED6">
      <w:pPr>
        <w:pStyle w:val="Code"/>
      </w:pPr>
      <w:r>
        <w:tab/>
        <w:t>radio</w:t>
      </w:r>
      <w:r>
        <w:tab/>
      </w:r>
      <w:r>
        <w:tab/>
        <w:t>RadioInterface,</w:t>
      </w:r>
    </w:p>
    <w:p w14:paraId="02077139" w14:textId="77777777" w:rsidR="00E47ED6" w:rsidRDefault="00E47ED6" w:rsidP="00E47ED6">
      <w:pPr>
        <w:pStyle w:val="Code"/>
      </w:pPr>
      <w:r>
        <w:tab/>
        <w:t>...</w:t>
      </w:r>
    </w:p>
    <w:p w14:paraId="728F5119" w14:textId="77777777" w:rsidR="00E47ED6" w:rsidRDefault="00E47ED6" w:rsidP="00E47ED6">
      <w:pPr>
        <w:pStyle w:val="Code"/>
      </w:pPr>
      <w:r>
        <w:t>}</w:t>
      </w:r>
    </w:p>
    <w:p w14:paraId="7F273187" w14:textId="77777777" w:rsidR="00E47ED6" w:rsidRDefault="00E47ED6" w:rsidP="00E47ED6">
      <w:pPr>
        <w:pStyle w:val="Code"/>
      </w:pPr>
    </w:p>
    <w:p w14:paraId="1DA40C25" w14:textId="546CE746" w:rsidR="00E47ED6" w:rsidRDefault="00E47ED6" w:rsidP="00E47ED6">
      <w:pPr>
        <w:pStyle w:val="Caption"/>
        <w:keepNext/>
      </w:pPr>
      <w:r>
        <w:t xml:space="preserve">Table </w:t>
      </w:r>
      <w:fldSimple w:instr=" SEQ Table \* ARABIC ">
        <w:r w:rsidR="00161E0E">
          <w:rPr>
            <w:noProof/>
          </w:rPr>
          <w:t>7</w:t>
        </w:r>
      </w:fldSimple>
      <w:r w:rsidRPr="00E554FE">
        <w:tab/>
      </w:r>
      <w:r w:rsidRPr="0098574F">
        <w:t>StopWsaTxPeriodic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6A8651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72A3E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E06EB85" w14:textId="77777777" w:rsidR="00E47ED6" w:rsidRPr="003D68B7" w:rsidRDefault="00E47ED6" w:rsidP="00AC3C00">
            <w:pPr>
              <w:pStyle w:val="TAL"/>
              <w:rPr>
                <w:b/>
                <w:lang w:eastAsia="en-US"/>
              </w:rPr>
            </w:pPr>
            <w:r>
              <w:rPr>
                <w:b/>
                <w:lang w:eastAsia="en-US"/>
              </w:rPr>
              <w:t>Explanation</w:t>
            </w:r>
          </w:p>
        </w:tc>
      </w:tr>
      <w:tr w:rsidR="00E47ED6" w:rsidRPr="00FF39A0" w14:paraId="0B29BB3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8729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98129B5" w14:textId="77777777" w:rsidR="00E47ED6" w:rsidRDefault="00E47ED6" w:rsidP="00AC3C00">
            <w:pPr>
              <w:pStyle w:val="TAL"/>
              <w:rPr>
                <w:lang w:eastAsia="en-US"/>
              </w:rPr>
            </w:pPr>
            <w:r>
              <w:rPr>
                <w:lang w:eastAsia="en-US"/>
              </w:rPr>
              <w:t>The structure contains radio device (radio0, radio1, etc) and antenna port for transmission of WSAs.</w:t>
            </w:r>
          </w:p>
        </w:tc>
      </w:tr>
    </w:tbl>
    <w:p w14:paraId="5B007BEE" w14:textId="77777777" w:rsidR="00E47ED6" w:rsidRDefault="00E47ED6" w:rsidP="00E47ED6">
      <w:pPr>
        <w:pStyle w:val="Code"/>
      </w:pPr>
    </w:p>
    <w:p w14:paraId="3C9F4DD3" w14:textId="77777777" w:rsidR="00E47ED6" w:rsidRDefault="00E47ED6" w:rsidP="00E47ED6">
      <w:pPr>
        <w:pStyle w:val="Code"/>
      </w:pPr>
    </w:p>
    <w:p w14:paraId="467974DD" w14:textId="77777777" w:rsidR="00E47ED6" w:rsidRDefault="00E47ED6" w:rsidP="00E47ED6">
      <w:r>
        <w:t>Specific details for each type definition are listed in the ASN.1 specification referenced in the Appendix A.</w:t>
      </w:r>
    </w:p>
    <w:p w14:paraId="3C851AA0" w14:textId="77777777" w:rsidR="00E47ED6" w:rsidRPr="00194036" w:rsidRDefault="00E47ED6" w:rsidP="00E47ED6">
      <w:pPr>
        <w:pStyle w:val="Code"/>
      </w:pPr>
    </w:p>
    <w:p w14:paraId="595B4BE2" w14:textId="77777777" w:rsidR="00E47ED6" w:rsidRDefault="00E47ED6" w:rsidP="008027FB">
      <w:pPr>
        <w:pStyle w:val="Heading4"/>
      </w:pPr>
      <w:r>
        <w:t>StartWsmRx</w:t>
      </w:r>
    </w:p>
    <w:p w14:paraId="1E7AFC30" w14:textId="046718A6"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WME-WSMService.request</w:t>
      </w:r>
      <w:r w:rsidRPr="00CD42B8">
        <w:t xml:space="preserve"> and </w:t>
      </w:r>
      <w:r w:rsidRPr="00CD42B8">
        <w:rPr>
          <w:i/>
        </w:rPr>
        <w:t>WME-ChannelService</w:t>
      </w:r>
      <w:r>
        <w:t xml:space="preserve"> from 1609.3[</w:t>
      </w:r>
      <w:r>
        <w:fldChar w:fldCharType="begin"/>
      </w:r>
      <w:r>
        <w:instrText xml:space="preserve"> REF REF_IEEE16093 \h </w:instrText>
      </w:r>
      <w:r>
        <w:fldChar w:fldCharType="separate"/>
      </w:r>
      <w:r w:rsidR="00161E0E">
        <w:t>8</w:t>
      </w:r>
      <w:r>
        <w:fldChar w:fldCharType="end"/>
      </w:r>
      <w:r w:rsidR="0004664B">
        <w:t>]</w:t>
      </w:r>
      <w:r>
        <w:t xml:space="preserve">. </w:t>
      </w:r>
    </w:p>
    <w:p w14:paraId="6F29842B" w14:textId="77777777" w:rsidR="00E47ED6" w:rsidRDefault="00E47ED6" w:rsidP="00E47ED6">
      <w:pPr>
        <w:pStyle w:val="Code"/>
      </w:pPr>
      <w:r>
        <w:t>StartWsmRx ::= SEQUENCE{</w:t>
      </w:r>
    </w:p>
    <w:p w14:paraId="26C05172" w14:textId="77777777" w:rsidR="00E47ED6" w:rsidRDefault="00E47ED6" w:rsidP="00E47ED6">
      <w:pPr>
        <w:pStyle w:val="Code"/>
      </w:pPr>
      <w:r>
        <w:tab/>
        <w:t>psid</w:t>
      </w:r>
      <w:r>
        <w:tab/>
      </w:r>
      <w:r>
        <w:tab/>
      </w:r>
      <w:r>
        <w:tab/>
        <w:t>Psid,</w:t>
      </w:r>
    </w:p>
    <w:p w14:paraId="3B014494" w14:textId="77777777" w:rsidR="00E47ED6" w:rsidRDefault="00E47ED6" w:rsidP="00E47ED6">
      <w:pPr>
        <w:pStyle w:val="Code"/>
      </w:pPr>
      <w:r>
        <w:tab/>
        <w:t>radio</w:t>
      </w:r>
      <w:r>
        <w:tab/>
      </w:r>
      <w:r>
        <w:tab/>
      </w:r>
      <w:r>
        <w:tab/>
        <w:t>RadioInterface,</w:t>
      </w:r>
    </w:p>
    <w:p w14:paraId="3AB0A427" w14:textId="77777777" w:rsidR="00E47ED6" w:rsidRDefault="00E47ED6" w:rsidP="00E47ED6">
      <w:pPr>
        <w:pStyle w:val="Code"/>
      </w:pPr>
      <w:r>
        <w:tab/>
        <w:t>channelIdentifier</w:t>
      </w:r>
      <w:r>
        <w:tab/>
      </w:r>
      <w:r>
        <w:tab/>
        <w:t>ChannelNumber80211,</w:t>
      </w:r>
    </w:p>
    <w:p w14:paraId="25964376" w14:textId="77777777" w:rsidR="00E47ED6" w:rsidRDefault="00E47ED6" w:rsidP="00E47ED6">
      <w:pPr>
        <w:pStyle w:val="Code"/>
      </w:pPr>
      <w:r>
        <w:tab/>
        <w:t>timeSlot</w:t>
      </w:r>
      <w:r>
        <w:tab/>
      </w:r>
      <w:r>
        <w:tab/>
      </w:r>
      <w:r>
        <w:tab/>
        <w:t>TimeSlot,</w:t>
      </w:r>
      <w:r>
        <w:tab/>
      </w:r>
      <w:r>
        <w:tab/>
      </w:r>
      <w:r>
        <w:tab/>
      </w:r>
    </w:p>
    <w:p w14:paraId="10A6D0CC" w14:textId="77777777" w:rsidR="00E47ED6" w:rsidRDefault="00E47ED6" w:rsidP="00E47ED6">
      <w:pPr>
        <w:pStyle w:val="Code"/>
      </w:pPr>
      <w:r>
        <w:tab/>
        <w:t>eventHandling</w:t>
      </w:r>
      <w:r>
        <w:tab/>
      </w:r>
      <w:r>
        <w:tab/>
        <w:t>EventHandling,</w:t>
      </w:r>
      <w:r>
        <w:tab/>
      </w:r>
      <w:r>
        <w:tab/>
      </w:r>
      <w:r>
        <w:tab/>
      </w:r>
      <w:r>
        <w:tab/>
      </w:r>
      <w:r>
        <w:tab/>
      </w:r>
    </w:p>
    <w:p w14:paraId="6AA4EE29" w14:textId="77777777" w:rsidR="00E47ED6" w:rsidRDefault="00E47ED6" w:rsidP="00E47ED6">
      <w:pPr>
        <w:pStyle w:val="Code"/>
      </w:pPr>
      <w:r>
        <w:tab/>
        <w:t>...</w:t>
      </w:r>
    </w:p>
    <w:p w14:paraId="545182BF" w14:textId="77777777" w:rsidR="00E47ED6" w:rsidRDefault="00E47ED6" w:rsidP="00E47ED6">
      <w:pPr>
        <w:pStyle w:val="Code"/>
      </w:pPr>
      <w:r>
        <w:t>}</w:t>
      </w:r>
    </w:p>
    <w:p w14:paraId="5611A9C9" w14:textId="77777777" w:rsidR="00E47ED6" w:rsidRDefault="00E47ED6" w:rsidP="00E47ED6">
      <w:pPr>
        <w:pStyle w:val="Code"/>
      </w:pPr>
    </w:p>
    <w:p w14:paraId="7EAB5A09" w14:textId="4C7BE292" w:rsidR="00E47ED6" w:rsidRDefault="00E47ED6" w:rsidP="00E47ED6">
      <w:pPr>
        <w:pStyle w:val="Caption"/>
        <w:keepNext/>
      </w:pPr>
      <w:r>
        <w:t xml:space="preserve">Table </w:t>
      </w:r>
      <w:fldSimple w:instr=" SEQ Table \* ARABIC ">
        <w:r w:rsidR="00161E0E">
          <w:rPr>
            <w:noProof/>
          </w:rPr>
          <w:t>8</w:t>
        </w:r>
      </w:fldSimple>
      <w:r w:rsidRPr="00E554FE">
        <w:tab/>
      </w:r>
      <w:r>
        <w:t>StartWsmRx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4FCD66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A9F93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9C99243" w14:textId="77777777" w:rsidR="00E47ED6" w:rsidRPr="003D68B7" w:rsidRDefault="00E47ED6" w:rsidP="00AC3C00">
            <w:pPr>
              <w:pStyle w:val="TAL"/>
              <w:rPr>
                <w:b/>
                <w:lang w:eastAsia="en-US"/>
              </w:rPr>
            </w:pPr>
            <w:r>
              <w:rPr>
                <w:b/>
                <w:lang w:eastAsia="en-US"/>
              </w:rPr>
              <w:t>Explanation</w:t>
            </w:r>
          </w:p>
        </w:tc>
      </w:tr>
      <w:tr w:rsidR="00E47ED6" w:rsidRPr="00FF39A0" w14:paraId="5B9C823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BAF561"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396465A7" w14:textId="270F8D2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p>
        </w:tc>
      </w:tr>
      <w:tr w:rsidR="00E47ED6" w:rsidRPr="00FF39A0" w14:paraId="573FB9C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C944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5116440"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7057BE6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C6C88E"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5F08D171" w14:textId="663F668D"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20E5A03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316EC1"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072D86E" w14:textId="7246F2A5"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6A2AED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4151C7" w14:textId="77777777" w:rsidR="00E47ED6" w:rsidRDefault="00E47ED6"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78EAFE4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0BDF4DB7" w14:textId="77777777" w:rsidR="00E47ED6" w:rsidRDefault="00E47ED6" w:rsidP="00E47ED6">
      <w:pPr>
        <w:pStyle w:val="Code"/>
      </w:pPr>
    </w:p>
    <w:p w14:paraId="10B520AD" w14:textId="1E0EF24B" w:rsidR="00E47ED6" w:rsidRDefault="00E47ED6" w:rsidP="00E47ED6">
      <w:r>
        <w:t>Specific details for each type definition are listed in the ASN.1 specification referenced in Appendix A.</w:t>
      </w:r>
    </w:p>
    <w:p w14:paraId="0FB3535C" w14:textId="3E71E477" w:rsidR="00E47ED6" w:rsidRDefault="00E47ED6" w:rsidP="00E47ED6">
      <w:r>
        <w:t xml:space="preserve">The SUT will send an </w:t>
      </w:r>
      <w:r w:rsidRPr="00B171A7">
        <w:rPr>
          <w:i/>
        </w:rPr>
        <w:t xml:space="preserve">indication </w:t>
      </w:r>
      <w:r>
        <w:t xml:space="preserve">message when it receives a WSM. Using </w:t>
      </w:r>
      <w:r w:rsidRPr="00AB6B48">
        <w:rPr>
          <w:i/>
        </w:rPr>
        <w:t>eventHandling</w:t>
      </w:r>
      <w:r>
        <w:t xml:space="preserve"> parameter, the TS can request to receive all WSMs or only those with</w:t>
      </w:r>
      <w:r w:rsidR="00AA2701" w:rsidRPr="00AA2701">
        <w:t xml:space="preserve"> </w:t>
      </w:r>
      <w:r w:rsidR="00AA2701">
        <w:t>matching PSID</w:t>
      </w:r>
      <w:r>
        <w:t xml:space="preserve"> parameter</w:t>
      </w:r>
      <w:r w:rsidR="00AA2701">
        <w:t>s</w:t>
      </w:r>
      <w:r>
        <w:t xml:space="preserve">. In the latter case, </w:t>
      </w:r>
      <w:r w:rsidR="00AA2701">
        <w:t>the PSID</w:t>
      </w:r>
      <w:r>
        <w:t xml:space="preserve"> parameter is omitted.</w:t>
      </w:r>
    </w:p>
    <w:p w14:paraId="6D91A0F9" w14:textId="65AFCF9A" w:rsidR="00E47ED6" w:rsidRPr="00094BAD" w:rsidRDefault="00300D81" w:rsidP="00E47ED6">
      <w:r>
        <w:t>The TS will expect to receive t</w:t>
      </w:r>
      <w:r w:rsidR="00E47ED6">
        <w:t xml:space="preserve">he </w:t>
      </w:r>
      <w:r>
        <w:rPr>
          <w:i/>
        </w:rPr>
        <w:t>I</w:t>
      </w:r>
      <w:r w:rsidR="00E47ED6" w:rsidRPr="00B171A7">
        <w:rPr>
          <w:i/>
        </w:rPr>
        <w:t>ndication</w:t>
      </w:r>
      <w:r w:rsidR="00E47ED6">
        <w:t xml:space="preserve"> message within </w:t>
      </w:r>
      <w:r w:rsidR="00E47ED6" w:rsidRPr="00A55C25">
        <w:rPr>
          <w:b/>
        </w:rPr>
        <w:t>50ms</w:t>
      </w:r>
      <w:r w:rsidR="00E47ED6">
        <w:t xml:space="preserve"> after the corresponding WSM is received by the SUT.</w:t>
      </w:r>
    </w:p>
    <w:p w14:paraId="06D96546" w14:textId="77777777" w:rsidR="00E47ED6" w:rsidRDefault="00E47ED6" w:rsidP="008027FB">
      <w:pPr>
        <w:pStyle w:val="Heading4"/>
      </w:pPr>
      <w:r>
        <w:t>StopWsmRx</w:t>
      </w:r>
    </w:p>
    <w:p w14:paraId="5D0EE8CC"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2005C70F" w14:textId="77777777" w:rsidR="00E47ED6" w:rsidRDefault="00E47ED6" w:rsidP="00E47ED6">
      <w:pPr>
        <w:pStyle w:val="Code"/>
      </w:pPr>
      <w:r>
        <w:t>StopWsmRx ::= SEQUENCE{</w:t>
      </w:r>
    </w:p>
    <w:p w14:paraId="18B241F9" w14:textId="77777777" w:rsidR="00E47ED6" w:rsidRDefault="00E47ED6" w:rsidP="00E47ED6">
      <w:pPr>
        <w:pStyle w:val="Code"/>
      </w:pPr>
      <w:r>
        <w:tab/>
        <w:t>psid</w:t>
      </w:r>
      <w:r>
        <w:tab/>
      </w:r>
      <w:r>
        <w:tab/>
        <w:t>Psid OPTIONAL,</w:t>
      </w:r>
    </w:p>
    <w:p w14:paraId="0999B7CA" w14:textId="77777777" w:rsidR="00E47ED6" w:rsidRDefault="00E47ED6" w:rsidP="00E47ED6">
      <w:pPr>
        <w:pStyle w:val="Code"/>
      </w:pPr>
      <w:r>
        <w:tab/>
        <w:t>radio</w:t>
      </w:r>
      <w:r>
        <w:tab/>
      </w:r>
      <w:r>
        <w:tab/>
        <w:t>RadioInterface,</w:t>
      </w:r>
    </w:p>
    <w:p w14:paraId="692C7B0D" w14:textId="77777777" w:rsidR="00E47ED6" w:rsidRDefault="00E47ED6" w:rsidP="00E47ED6">
      <w:pPr>
        <w:pStyle w:val="Code"/>
      </w:pPr>
      <w:r>
        <w:tab/>
        <w:t>...</w:t>
      </w:r>
    </w:p>
    <w:p w14:paraId="6A79842D" w14:textId="77777777" w:rsidR="00E47ED6" w:rsidRDefault="00E47ED6" w:rsidP="00E47ED6">
      <w:pPr>
        <w:pStyle w:val="Code"/>
      </w:pPr>
      <w:r>
        <w:t>}</w:t>
      </w:r>
    </w:p>
    <w:p w14:paraId="52D0A61C" w14:textId="77777777" w:rsidR="00E47ED6" w:rsidRDefault="00E47ED6" w:rsidP="00E47ED6">
      <w:pPr>
        <w:pStyle w:val="Code"/>
      </w:pPr>
    </w:p>
    <w:p w14:paraId="2981725D" w14:textId="6B59B1EA" w:rsidR="00E47ED6" w:rsidRDefault="00E47ED6" w:rsidP="00E47ED6">
      <w:pPr>
        <w:pStyle w:val="Caption"/>
        <w:keepNext/>
      </w:pPr>
      <w:r>
        <w:t xml:space="preserve">Table </w:t>
      </w:r>
      <w:fldSimple w:instr=" SEQ Table \* ARABIC ">
        <w:r w:rsidR="00161E0E">
          <w:rPr>
            <w:noProof/>
          </w:rPr>
          <w:t>9</w:t>
        </w:r>
      </w:fldSimple>
      <w:r w:rsidRPr="00E554FE">
        <w:tab/>
      </w:r>
      <w:r>
        <w:t>StopWsmRx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861278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0D2CB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79DEB2" w14:textId="77777777" w:rsidR="00E47ED6" w:rsidRPr="003D68B7" w:rsidRDefault="00E47ED6" w:rsidP="00AC3C00">
            <w:pPr>
              <w:pStyle w:val="TAL"/>
              <w:rPr>
                <w:b/>
                <w:lang w:eastAsia="en-US"/>
              </w:rPr>
            </w:pPr>
            <w:r>
              <w:rPr>
                <w:b/>
                <w:lang w:eastAsia="en-US"/>
              </w:rPr>
              <w:t>Explanation</w:t>
            </w:r>
          </w:p>
        </w:tc>
      </w:tr>
      <w:tr w:rsidR="00E47ED6" w:rsidRPr="00FF39A0" w14:paraId="3B7E34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376B13"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3136E61" w14:textId="73A031EA" w:rsidR="00E47ED6" w:rsidRPr="00FF39A0" w:rsidRDefault="00E47ED6" w:rsidP="0004664B">
            <w:pPr>
              <w:pStyle w:val="TAL"/>
              <w:rPr>
                <w:lang w:eastAsia="en-US"/>
              </w:rPr>
            </w:pPr>
            <w:r>
              <w:rPr>
                <w:lang w:eastAsia="en-US"/>
              </w:rPr>
              <w:t xml:space="preserve">Provider Service </w:t>
            </w:r>
            <w:r w:rsidR="002E6FDB">
              <w:rPr>
                <w:lang w:eastAsia="en-US"/>
              </w:rPr>
              <w:t>I</w:t>
            </w:r>
            <w:r>
              <w:rPr>
                <w:lang w:eastAsia="en-US"/>
              </w:rPr>
              <w:t>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0F95A32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BA1B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5C41CE7" w14:textId="66AAC49A" w:rsidR="00E47ED6" w:rsidRDefault="00E47ED6" w:rsidP="002E6FDB">
            <w:pPr>
              <w:pStyle w:val="TAL"/>
              <w:rPr>
                <w:lang w:eastAsia="en-US"/>
              </w:rPr>
            </w:pPr>
            <w:r>
              <w:rPr>
                <w:lang w:eastAsia="en-US"/>
              </w:rPr>
              <w:t xml:space="preserve">The structure contains radio device (radio0, radio1, etc) and antenna port for </w:t>
            </w:r>
            <w:r w:rsidR="002E6FDB">
              <w:rPr>
                <w:lang w:eastAsia="en-US"/>
              </w:rPr>
              <w:t xml:space="preserve">receiving of </w:t>
            </w:r>
            <w:r>
              <w:rPr>
                <w:lang w:eastAsia="en-US"/>
              </w:rPr>
              <w:t>WSMs.</w:t>
            </w:r>
          </w:p>
        </w:tc>
      </w:tr>
    </w:tbl>
    <w:p w14:paraId="7AA11C2E" w14:textId="77777777" w:rsidR="00E47ED6" w:rsidRDefault="00E47ED6" w:rsidP="00E47ED6">
      <w:pPr>
        <w:pStyle w:val="Code"/>
      </w:pPr>
    </w:p>
    <w:p w14:paraId="11C30B12" w14:textId="77777777" w:rsidR="00E47ED6" w:rsidRDefault="00E47ED6" w:rsidP="00E47ED6">
      <w:r>
        <w:t xml:space="preserve">If the preceding </w:t>
      </w:r>
      <w:r w:rsidRPr="00F04363">
        <w:rPr>
          <w:i/>
        </w:rPr>
        <w:t>StartWsmRx</w:t>
      </w:r>
      <w:r>
        <w:t xml:space="preserve"> omitted </w:t>
      </w:r>
      <w:r w:rsidRPr="00255F37">
        <w:rPr>
          <w:i/>
        </w:rPr>
        <w:t>p</w:t>
      </w:r>
      <w:r w:rsidRPr="00F04363">
        <w:rPr>
          <w:i/>
        </w:rPr>
        <w:t>sid</w:t>
      </w:r>
      <w:r>
        <w:rPr>
          <w:i/>
        </w:rPr>
        <w:t xml:space="preserve"> </w:t>
      </w:r>
      <w:r w:rsidRPr="00255F37">
        <w:t>p</w:t>
      </w:r>
      <w:r>
        <w:t xml:space="preserve">arameter, </w:t>
      </w:r>
      <w:r w:rsidRPr="0027731E">
        <w:rPr>
          <w:i/>
        </w:rPr>
        <w:t>psid</w:t>
      </w:r>
      <w:r>
        <w:t xml:space="preserve"> is omitted for the </w:t>
      </w:r>
      <w:r w:rsidRPr="00255F37">
        <w:rPr>
          <w:i/>
        </w:rPr>
        <w:t>StopWsmRx</w:t>
      </w:r>
      <w:r>
        <w:t>.</w:t>
      </w:r>
    </w:p>
    <w:p w14:paraId="028C7CD9" w14:textId="77777777" w:rsidR="00E47ED6" w:rsidRDefault="00E47ED6" w:rsidP="00E47ED6">
      <w:r>
        <w:t>Specific details for each type definition are listed in the ASN.1 specification referenced in the Appendix A.</w:t>
      </w:r>
    </w:p>
    <w:p w14:paraId="629E32FF" w14:textId="77777777" w:rsidR="00E47ED6" w:rsidRPr="00094BAD" w:rsidRDefault="00E47ED6" w:rsidP="00E47ED6"/>
    <w:p w14:paraId="6A175A3F" w14:textId="77777777" w:rsidR="00E47ED6" w:rsidRDefault="00E47ED6" w:rsidP="008027FB">
      <w:pPr>
        <w:pStyle w:val="Heading4"/>
      </w:pPr>
      <w:r>
        <w:t>AddWsaProviderService</w:t>
      </w:r>
    </w:p>
    <w:p w14:paraId="1CEE0C2A" w14:textId="77777777" w:rsidR="00E47ED6" w:rsidRDefault="00E47ED6" w:rsidP="00E47ED6">
      <w:r>
        <w:t xml:space="preserve">This request is used to add a provider service and update WSA. The WSA must be started prior to this request using </w:t>
      </w:r>
      <w:r w:rsidRPr="00D84992">
        <w:rPr>
          <w:i/>
        </w:rPr>
        <w:t>StartWsaTxPerdiodic</w:t>
      </w:r>
      <w:r>
        <w:t>.</w:t>
      </w:r>
    </w:p>
    <w:p w14:paraId="73556299" w14:textId="77777777" w:rsidR="00E47ED6" w:rsidRDefault="00E47ED6" w:rsidP="00E47ED6">
      <w:pPr>
        <w:pStyle w:val="Code"/>
      </w:pPr>
      <w:r>
        <w:t>AddWsaProviderService ::=SEQUENCE{</w:t>
      </w:r>
    </w:p>
    <w:p w14:paraId="2DB48264" w14:textId="77777777" w:rsidR="00E47ED6" w:rsidRDefault="00E47ED6" w:rsidP="00E47ED6">
      <w:pPr>
        <w:pStyle w:val="Code"/>
      </w:pPr>
      <w:r>
        <w:tab/>
        <w:t>radio</w:t>
      </w:r>
      <w:r>
        <w:tab/>
      </w:r>
      <w:r>
        <w:tab/>
        <w:t>RadioInterface,</w:t>
      </w:r>
      <w:r>
        <w:tab/>
      </w:r>
    </w:p>
    <w:p w14:paraId="00FB0515" w14:textId="77777777" w:rsidR="00E47ED6" w:rsidRDefault="00E47ED6" w:rsidP="00E47ED6">
      <w:pPr>
        <w:pStyle w:val="Code"/>
      </w:pPr>
      <w:r>
        <w:tab/>
        <w:t>serviceInfos</w:t>
      </w:r>
      <w:r>
        <w:tab/>
        <w:t>ServiceInfos,</w:t>
      </w:r>
    </w:p>
    <w:p w14:paraId="38FEA66F" w14:textId="77777777" w:rsidR="00E47ED6" w:rsidRDefault="00E47ED6" w:rsidP="00E47ED6">
      <w:pPr>
        <w:pStyle w:val="Code"/>
      </w:pPr>
      <w:r>
        <w:tab/>
        <w:t>...</w:t>
      </w:r>
    </w:p>
    <w:p w14:paraId="1C43C5D2" w14:textId="77777777" w:rsidR="00E47ED6" w:rsidRDefault="00E47ED6" w:rsidP="00E47ED6">
      <w:pPr>
        <w:pStyle w:val="Code"/>
      </w:pPr>
      <w:r>
        <w:t>}</w:t>
      </w:r>
    </w:p>
    <w:p w14:paraId="6F08D1E4" w14:textId="77777777" w:rsidR="00E47ED6" w:rsidRPr="00507742" w:rsidRDefault="00E47ED6" w:rsidP="00E47ED6"/>
    <w:p w14:paraId="40691868" w14:textId="3A6F37DD" w:rsidR="00E47ED6" w:rsidRDefault="00E47ED6" w:rsidP="00E47ED6">
      <w:pPr>
        <w:pStyle w:val="Caption"/>
        <w:keepNext/>
      </w:pPr>
      <w:r>
        <w:t xml:space="preserve">Table </w:t>
      </w:r>
      <w:fldSimple w:instr=" SEQ Table \* ARABIC ">
        <w:r w:rsidR="00161E0E">
          <w:rPr>
            <w:noProof/>
          </w:rPr>
          <w:t>10</w:t>
        </w:r>
      </w:fldSimple>
      <w:r w:rsidRPr="00E554FE">
        <w:tab/>
      </w:r>
      <w:r>
        <w:t>AddWsaProviderService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1684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DA1B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E649C" w14:textId="77777777" w:rsidR="00E47ED6" w:rsidRPr="003D68B7" w:rsidRDefault="00E47ED6" w:rsidP="00AC3C00">
            <w:pPr>
              <w:pStyle w:val="TAL"/>
              <w:rPr>
                <w:b/>
                <w:lang w:eastAsia="en-US"/>
              </w:rPr>
            </w:pPr>
            <w:r>
              <w:rPr>
                <w:b/>
                <w:lang w:eastAsia="en-US"/>
              </w:rPr>
              <w:t>Explanation</w:t>
            </w:r>
          </w:p>
        </w:tc>
      </w:tr>
      <w:tr w:rsidR="00E47ED6" w:rsidRPr="00FF39A0" w14:paraId="1D2CA1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4F05A1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3BC62F1"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6DE3A2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47FED4"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6907DE2F" w14:textId="2B6A3C0A"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bl>
    <w:p w14:paraId="50E71B8E" w14:textId="77777777" w:rsidR="00E47ED6" w:rsidRDefault="00E47ED6" w:rsidP="00E47ED6"/>
    <w:p w14:paraId="4D18E9D5" w14:textId="77777777" w:rsidR="00E47ED6" w:rsidRDefault="00E47ED6" w:rsidP="00E47ED6">
      <w:r>
        <w:t>This request can add one or more service entries into an existing WSA. The new services must refer to already existing information in WSA such as Channel Info elements and WRA (if included).</w:t>
      </w:r>
    </w:p>
    <w:p w14:paraId="4FCF62A6" w14:textId="32566C11" w:rsidR="00E47ED6" w:rsidRDefault="00E47ED6" w:rsidP="00E47ED6">
      <w:r>
        <w:t>Specific details for each type definition are listed in the ASN.1 specification referenced in Appendix A.</w:t>
      </w:r>
    </w:p>
    <w:p w14:paraId="62086513" w14:textId="77777777" w:rsidR="00E47ED6" w:rsidRPr="00094BAD" w:rsidRDefault="00E47ED6" w:rsidP="00E47ED6"/>
    <w:p w14:paraId="771A83E2" w14:textId="77777777" w:rsidR="00E47ED6" w:rsidRDefault="00E47ED6" w:rsidP="008027FB">
      <w:pPr>
        <w:pStyle w:val="Heading4"/>
      </w:pPr>
      <w:r>
        <w:t>DelWsaProviderService</w:t>
      </w:r>
    </w:p>
    <w:p w14:paraId="4F426A37" w14:textId="387CA2EA" w:rsidR="00E47ED6" w:rsidRPr="00507742" w:rsidRDefault="00E47ED6" w:rsidP="00E47ED6">
      <w:r>
        <w:t xml:space="preserve">This request is used to remove a provider service and updates WSA. This request must only remove provider services previously added using </w:t>
      </w:r>
      <w:r w:rsidRPr="00984F5C">
        <w:rPr>
          <w:i/>
        </w:rPr>
        <w:t>AddWsaProviderService</w:t>
      </w:r>
      <w:r>
        <w:t xml:space="preserve">. </w:t>
      </w:r>
    </w:p>
    <w:p w14:paraId="41F19639" w14:textId="77777777" w:rsidR="00E47ED6" w:rsidRDefault="00E47ED6" w:rsidP="00E47ED6">
      <w:pPr>
        <w:pStyle w:val="Code"/>
      </w:pPr>
      <w:r>
        <w:t>DelWsaProviderService ::=SEQUENCE{</w:t>
      </w:r>
    </w:p>
    <w:p w14:paraId="6C1CE52B" w14:textId="77777777" w:rsidR="00E47ED6" w:rsidRDefault="00E47ED6" w:rsidP="00E47ED6">
      <w:pPr>
        <w:pStyle w:val="Code"/>
      </w:pPr>
      <w:r>
        <w:tab/>
        <w:t>radio</w:t>
      </w:r>
      <w:r>
        <w:tab/>
      </w:r>
      <w:r>
        <w:tab/>
      </w:r>
      <w:r>
        <w:tab/>
        <w:t>RadioInterface,</w:t>
      </w:r>
      <w:r>
        <w:tab/>
      </w:r>
    </w:p>
    <w:p w14:paraId="2B908202" w14:textId="77777777" w:rsidR="00E47ED6" w:rsidRDefault="00E47ED6" w:rsidP="00E47ED6">
      <w:pPr>
        <w:pStyle w:val="Code"/>
      </w:pPr>
      <w:r>
        <w:tab/>
        <w:t>serviceInfos</w:t>
      </w:r>
      <w:r>
        <w:tab/>
      </w:r>
      <w:r>
        <w:tab/>
        <w:t>ServiceInfos,</w:t>
      </w:r>
    </w:p>
    <w:p w14:paraId="61D8430B" w14:textId="77777777" w:rsidR="00E47ED6" w:rsidRDefault="00E47ED6" w:rsidP="00E47ED6">
      <w:pPr>
        <w:pStyle w:val="Code"/>
      </w:pPr>
      <w:r>
        <w:tab/>
        <w:t>...</w:t>
      </w:r>
    </w:p>
    <w:p w14:paraId="4090DF4D" w14:textId="77777777" w:rsidR="00E47ED6" w:rsidRDefault="00E47ED6" w:rsidP="00E47ED6">
      <w:pPr>
        <w:pStyle w:val="Code"/>
      </w:pPr>
      <w:r>
        <w:t>}</w:t>
      </w:r>
    </w:p>
    <w:p w14:paraId="10D372CE" w14:textId="55DFB2B9" w:rsidR="00E47ED6" w:rsidRDefault="00E47ED6" w:rsidP="00E47ED6">
      <w:pPr>
        <w:pStyle w:val="Caption"/>
        <w:keepNext/>
      </w:pPr>
      <w:r>
        <w:t xml:space="preserve">Table </w:t>
      </w:r>
      <w:fldSimple w:instr=" SEQ Table \* ARABIC ">
        <w:r w:rsidR="00161E0E">
          <w:rPr>
            <w:noProof/>
          </w:rPr>
          <w:t>11</w:t>
        </w:r>
      </w:fldSimple>
      <w:r w:rsidRPr="00E554FE">
        <w:tab/>
      </w:r>
      <w:r>
        <w:t>DelWsaProviderService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FC2DE1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E7F68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FEA04B1" w14:textId="77777777" w:rsidR="00E47ED6" w:rsidRPr="003D68B7" w:rsidRDefault="00E47ED6" w:rsidP="00AC3C00">
            <w:pPr>
              <w:pStyle w:val="TAL"/>
              <w:rPr>
                <w:b/>
                <w:lang w:eastAsia="en-US"/>
              </w:rPr>
            </w:pPr>
            <w:r>
              <w:rPr>
                <w:b/>
                <w:lang w:eastAsia="en-US"/>
              </w:rPr>
              <w:t>Explanation</w:t>
            </w:r>
          </w:p>
        </w:tc>
      </w:tr>
      <w:tr w:rsidR="00E47ED6" w:rsidRPr="00FF39A0" w14:paraId="2B092B4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CF898D"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1DCB49A"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AB2D4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CDE02B"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0A1D8CE5" w14:textId="2AA3B340"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bl>
    <w:p w14:paraId="29878722" w14:textId="77777777" w:rsidR="00E47ED6" w:rsidRDefault="00E47ED6" w:rsidP="00E47ED6"/>
    <w:p w14:paraId="4F57F22D" w14:textId="77777777" w:rsidR="00E47ED6" w:rsidRDefault="00E47ED6" w:rsidP="00E47ED6">
      <w:r>
        <w:t xml:space="preserve">The </w:t>
      </w:r>
      <w:r w:rsidRPr="006332B9">
        <w:rPr>
          <w:i/>
        </w:rPr>
        <w:t>serviceInfo</w:t>
      </w:r>
      <w:r>
        <w:t xml:space="preserve"> structure must contain at least psid information for each service that will be removed.</w:t>
      </w:r>
    </w:p>
    <w:p w14:paraId="7BF2857B" w14:textId="2082C393" w:rsidR="00E47ED6" w:rsidRDefault="00E47ED6" w:rsidP="00E47ED6">
      <w:r>
        <w:t>Specific details for each type definition are listed in the ASN.1 specification referenced in Appendix A.</w:t>
      </w:r>
    </w:p>
    <w:p w14:paraId="21F7B76C" w14:textId="77777777" w:rsidR="00E47ED6" w:rsidRPr="00094BAD" w:rsidRDefault="00E47ED6" w:rsidP="00E47ED6"/>
    <w:p w14:paraId="374467E7" w14:textId="77777777" w:rsidR="00E47ED6" w:rsidRDefault="00E47ED6" w:rsidP="008027FB">
      <w:pPr>
        <w:pStyle w:val="Heading4"/>
      </w:pPr>
      <w:r>
        <w:t>AddUserService</w:t>
      </w:r>
    </w:p>
    <w:p w14:paraId="5652CF33" w14:textId="6C59D007" w:rsidR="00E47ED6" w:rsidRDefault="00E47ED6" w:rsidP="00E47ED6">
      <w:r>
        <w:t xml:space="preserve">This request is used to add a user service to the SUT. Information provided in this request can be used to invoke </w:t>
      </w:r>
      <w:r w:rsidRPr="0081110A">
        <w:rPr>
          <w:i/>
        </w:rPr>
        <w:t>WME-UserService.request</w:t>
      </w:r>
      <w:r w:rsidRPr="00CD42B8">
        <w:t xml:space="preserve"> and </w:t>
      </w:r>
      <w:r w:rsidRPr="00CD42B8">
        <w:rPr>
          <w:i/>
        </w:rPr>
        <w:t>WME-ChannelService</w:t>
      </w:r>
      <w:r>
        <w:t xml:space="preserve"> from 1609.3 [</w:t>
      </w:r>
      <w:r>
        <w:fldChar w:fldCharType="begin"/>
      </w:r>
      <w:r>
        <w:instrText xml:space="preserve"> REF REF_IEEE16093 \h </w:instrText>
      </w:r>
      <w:r>
        <w:fldChar w:fldCharType="separate"/>
      </w:r>
      <w:r w:rsidR="00161E0E">
        <w:t>8</w:t>
      </w:r>
      <w:r>
        <w:fldChar w:fldCharType="end"/>
      </w:r>
      <w:r w:rsidR="0004664B">
        <w:t>]</w:t>
      </w:r>
      <w:r>
        <w:t>.</w:t>
      </w:r>
    </w:p>
    <w:p w14:paraId="41E3BFE7" w14:textId="77777777" w:rsidR="00E47ED6" w:rsidRDefault="00E47ED6" w:rsidP="00E47ED6">
      <w:pPr>
        <w:pStyle w:val="Code"/>
      </w:pPr>
      <w:r>
        <w:t>AddUserService ::= SEQUENCE{</w:t>
      </w:r>
      <w:r>
        <w:tab/>
        <w:t xml:space="preserve">-- register user service via </w:t>
      </w:r>
    </w:p>
    <w:p w14:paraId="5945DBBB" w14:textId="77777777" w:rsidR="00E47ED6" w:rsidRDefault="00E47ED6" w:rsidP="00E47ED6">
      <w:pPr>
        <w:pStyle w:val="Code"/>
      </w:pPr>
      <w:r>
        <w:tab/>
        <w:t>psid</w:t>
      </w:r>
      <w:r>
        <w:tab/>
      </w:r>
      <w:r>
        <w:tab/>
      </w:r>
      <w:r>
        <w:tab/>
        <w:t>Psid,</w:t>
      </w:r>
    </w:p>
    <w:p w14:paraId="680B7477" w14:textId="77777777" w:rsidR="00E47ED6" w:rsidRDefault="00E47ED6" w:rsidP="00E47ED6">
      <w:pPr>
        <w:pStyle w:val="Code"/>
      </w:pPr>
      <w:r>
        <w:tab/>
        <w:t>radio</w:t>
      </w:r>
      <w:r>
        <w:tab/>
      </w:r>
      <w:r>
        <w:tab/>
      </w:r>
      <w:r>
        <w:tab/>
        <w:t>RadioInterface,</w:t>
      </w:r>
    </w:p>
    <w:p w14:paraId="1A7FE9C6" w14:textId="77777777" w:rsidR="00E47ED6" w:rsidRDefault="00E47ED6" w:rsidP="00E47ED6">
      <w:pPr>
        <w:pStyle w:val="Code"/>
      </w:pPr>
      <w:r>
        <w:tab/>
        <w:t>userRequestType</w:t>
      </w:r>
      <w:r>
        <w:tab/>
      </w:r>
      <w:r>
        <w:tab/>
        <w:t>UserRequestType,</w:t>
      </w:r>
    </w:p>
    <w:p w14:paraId="38382407" w14:textId="77777777" w:rsidR="00E47ED6" w:rsidRDefault="00E47ED6" w:rsidP="00E47ED6">
      <w:pPr>
        <w:pStyle w:val="Code"/>
      </w:pPr>
      <w:r>
        <w:tab/>
        <w:t>wsaType</w:t>
      </w:r>
      <w:r>
        <w:tab/>
      </w:r>
      <w:r>
        <w:tab/>
      </w:r>
      <w:r>
        <w:tab/>
        <w:t>WsaType,</w:t>
      </w:r>
    </w:p>
    <w:p w14:paraId="5CCAE4E0" w14:textId="77777777" w:rsidR="00E47ED6" w:rsidRDefault="00E47ED6" w:rsidP="00E47ED6">
      <w:pPr>
        <w:pStyle w:val="Code"/>
      </w:pPr>
      <w:r>
        <w:tab/>
        <w:t>providerServiceContext</w:t>
      </w:r>
      <w:r>
        <w:tab/>
        <w:t>ProviderServiceContext OPTIONAL,</w:t>
      </w:r>
    </w:p>
    <w:p w14:paraId="6EBB5863" w14:textId="77777777" w:rsidR="00E47ED6" w:rsidRDefault="00E47ED6" w:rsidP="00E47ED6">
      <w:pPr>
        <w:pStyle w:val="Code"/>
      </w:pPr>
      <w:r>
        <w:tab/>
        <w:t>channelIdentifier</w:t>
      </w:r>
      <w:r>
        <w:tab/>
      </w:r>
      <w:r>
        <w:tab/>
        <w:t>ChannelNumber80211 OPTIONAL,</w:t>
      </w:r>
    </w:p>
    <w:p w14:paraId="243AC733" w14:textId="77777777" w:rsidR="00E47ED6" w:rsidRDefault="00E47ED6" w:rsidP="00E47ED6">
      <w:pPr>
        <w:pStyle w:val="Code"/>
      </w:pPr>
      <w:r>
        <w:tab/>
        <w:t>sourceMACAddr</w:t>
      </w:r>
      <w:r>
        <w:tab/>
      </w:r>
      <w:r>
        <w:tab/>
        <w:t>MACaddress OPTIONAL,</w:t>
      </w:r>
    </w:p>
    <w:p w14:paraId="7DF8C577" w14:textId="77777777" w:rsidR="00E47ED6" w:rsidRDefault="00E47ED6" w:rsidP="00E47ED6">
      <w:pPr>
        <w:pStyle w:val="Code"/>
      </w:pPr>
      <w:r>
        <w:tab/>
        <w:t>advertiserId</w:t>
      </w:r>
      <w:r>
        <w:tab/>
      </w:r>
      <w:r>
        <w:tab/>
        <w:t>AdvertiserIdentifier OPTIONAL,</w:t>
      </w:r>
    </w:p>
    <w:p w14:paraId="4BBC738B" w14:textId="77777777" w:rsidR="00E47ED6" w:rsidRDefault="00E47ED6" w:rsidP="00E47ED6">
      <w:pPr>
        <w:pStyle w:val="Code"/>
      </w:pPr>
      <w:r>
        <w:tab/>
        <w:t>linkQuality</w:t>
      </w:r>
      <w:r>
        <w:tab/>
      </w:r>
      <w:r>
        <w:tab/>
        <w:t>INTEGER OPTIONAL,</w:t>
      </w:r>
    </w:p>
    <w:p w14:paraId="17A98B84" w14:textId="77777777" w:rsidR="00E47ED6" w:rsidRDefault="00E47ED6" w:rsidP="00E47ED6">
      <w:pPr>
        <w:pStyle w:val="Code"/>
      </w:pPr>
      <w:r>
        <w:tab/>
        <w:t>immediateAccess</w:t>
      </w:r>
      <w:r>
        <w:tab/>
      </w:r>
      <w:r>
        <w:tab/>
        <w:t>INTEGER(0..255) OPTIONAL,</w:t>
      </w:r>
    </w:p>
    <w:p w14:paraId="5E5A0FA2" w14:textId="77777777" w:rsidR="00E47ED6" w:rsidRDefault="00E47ED6" w:rsidP="00E47ED6">
      <w:pPr>
        <w:pStyle w:val="Code"/>
      </w:pPr>
      <w:r>
        <w:tab/>
        <w:t>...</w:t>
      </w:r>
    </w:p>
    <w:p w14:paraId="40169B09" w14:textId="77777777" w:rsidR="00E47ED6" w:rsidRDefault="00E47ED6" w:rsidP="00E47ED6">
      <w:pPr>
        <w:pStyle w:val="Code"/>
      </w:pPr>
      <w:r>
        <w:t>}</w:t>
      </w:r>
    </w:p>
    <w:p w14:paraId="3E46724D" w14:textId="77777777" w:rsidR="00E47ED6" w:rsidRDefault="00E47ED6" w:rsidP="00E47ED6"/>
    <w:p w14:paraId="2F9BB922" w14:textId="094F98F3" w:rsidR="00E47ED6" w:rsidRDefault="00E47ED6" w:rsidP="00E47ED6">
      <w:pPr>
        <w:pStyle w:val="Caption"/>
        <w:keepNext/>
      </w:pPr>
      <w:r>
        <w:t xml:space="preserve">Table </w:t>
      </w:r>
      <w:fldSimple w:instr=" SEQ Table \* ARABIC ">
        <w:r w:rsidR="00161E0E">
          <w:rPr>
            <w:noProof/>
          </w:rPr>
          <w:t>12</w:t>
        </w:r>
      </w:fldSimple>
      <w:r w:rsidRPr="00E554FE">
        <w:tab/>
      </w:r>
      <w:r>
        <w:t>AddUserService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12C48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41A19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618B5C" w14:textId="77777777" w:rsidR="00E47ED6" w:rsidRPr="003D68B7" w:rsidRDefault="00E47ED6" w:rsidP="00AC3C00">
            <w:pPr>
              <w:pStyle w:val="TAL"/>
              <w:rPr>
                <w:b/>
                <w:lang w:eastAsia="en-US"/>
              </w:rPr>
            </w:pPr>
            <w:r>
              <w:rPr>
                <w:b/>
                <w:lang w:eastAsia="en-US"/>
              </w:rPr>
              <w:t>Explanation</w:t>
            </w:r>
          </w:p>
        </w:tc>
      </w:tr>
      <w:tr w:rsidR="00E47ED6" w:rsidRPr="00FF39A0" w14:paraId="63F3F6E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AEDD3AB"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0DE1C65" w14:textId="43772DEB"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4C14AC3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154D0B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D6FF80" w14:textId="77777777" w:rsidR="00E47ED6" w:rsidRDefault="00E47ED6" w:rsidP="00AC3C00">
            <w:pPr>
              <w:pStyle w:val="TAL"/>
              <w:rPr>
                <w:lang w:eastAsia="en-US"/>
              </w:rPr>
            </w:pPr>
            <w:r>
              <w:rPr>
                <w:lang w:eastAsia="en-US"/>
              </w:rPr>
              <w:t>The structure contains radio device (radio0, radio1, etc) and antenna port for transmission of WSMs</w:t>
            </w:r>
            <w:r w:rsidR="000B5E38">
              <w:rPr>
                <w:lang w:eastAsia="en-US"/>
              </w:rPr>
              <w:t>.</w:t>
            </w:r>
          </w:p>
        </w:tc>
      </w:tr>
      <w:tr w:rsidR="00E47ED6" w:rsidRPr="00FF39A0" w14:paraId="6CB94E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02078BA" w14:textId="77777777" w:rsidR="00E47ED6" w:rsidRDefault="00E47ED6" w:rsidP="00AC3C00">
            <w:pPr>
              <w:pStyle w:val="TAL"/>
            </w:pPr>
            <w:r>
              <w:t>userRequestType</w:t>
            </w:r>
          </w:p>
        </w:tc>
        <w:tc>
          <w:tcPr>
            <w:tcW w:w="6071" w:type="dxa"/>
            <w:tcBorders>
              <w:top w:val="single" w:sz="4" w:space="0" w:color="auto"/>
              <w:left w:val="single" w:sz="4" w:space="0" w:color="auto"/>
              <w:bottom w:val="single" w:sz="4" w:space="0" w:color="auto"/>
              <w:right w:val="single" w:sz="4" w:space="0" w:color="auto"/>
            </w:tcBorders>
          </w:tcPr>
          <w:p w14:paraId="08C445E0" w14:textId="33624D3D" w:rsidR="00E47ED6" w:rsidRDefault="00E47ED6" w:rsidP="000B5E38">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 xml:space="preserve">. (options include </w:t>
            </w:r>
            <w:r>
              <w:t>autojoin on match, no service channel).</w:t>
            </w:r>
          </w:p>
        </w:tc>
      </w:tr>
      <w:tr w:rsidR="00E47ED6" w:rsidRPr="00FF39A0" w14:paraId="023D55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0E4A28" w14:textId="77777777" w:rsidR="00E47ED6" w:rsidRDefault="00E47ED6" w:rsidP="00AC3C00">
            <w:pPr>
              <w:pStyle w:val="TAL"/>
            </w:pPr>
            <w:r>
              <w:t>wsaType</w:t>
            </w:r>
          </w:p>
        </w:tc>
        <w:tc>
          <w:tcPr>
            <w:tcW w:w="6071" w:type="dxa"/>
            <w:tcBorders>
              <w:top w:val="single" w:sz="4" w:space="0" w:color="auto"/>
              <w:left w:val="single" w:sz="4" w:space="0" w:color="auto"/>
              <w:bottom w:val="single" w:sz="4" w:space="0" w:color="auto"/>
              <w:right w:val="single" w:sz="4" w:space="0" w:color="auto"/>
            </w:tcBorders>
          </w:tcPr>
          <w:p w14:paraId="6B3F9B7F" w14:textId="3EAED360"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 xml:space="preserve"> (options includes secure, unsecure)</w:t>
            </w:r>
            <w:r w:rsidR="000B5E38">
              <w:rPr>
                <w:lang w:eastAsia="en-US"/>
              </w:rPr>
              <w:t>.</w:t>
            </w:r>
          </w:p>
        </w:tc>
      </w:tr>
      <w:tr w:rsidR="00E47ED6" w:rsidRPr="00FF39A0" w14:paraId="6869FE0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60499AA" w14:textId="77777777" w:rsidR="00E47ED6" w:rsidRDefault="00E47ED6" w:rsidP="00AC3C00">
            <w:pPr>
              <w:pStyle w:val="TAL"/>
            </w:pPr>
            <w:r>
              <w:t>providerServiceContext</w:t>
            </w:r>
          </w:p>
        </w:tc>
        <w:tc>
          <w:tcPr>
            <w:tcW w:w="6071" w:type="dxa"/>
            <w:tcBorders>
              <w:top w:val="single" w:sz="4" w:space="0" w:color="auto"/>
              <w:left w:val="single" w:sz="4" w:space="0" w:color="auto"/>
              <w:bottom w:val="single" w:sz="4" w:space="0" w:color="auto"/>
              <w:right w:val="single" w:sz="4" w:space="0" w:color="auto"/>
            </w:tcBorders>
          </w:tcPr>
          <w:p w14:paraId="7987C3A8" w14:textId="1B32D5F0"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520D11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425257"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1C5DB59D" w14:textId="4FA6EDA5"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635379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77FB76" w14:textId="77777777" w:rsidR="00E47ED6" w:rsidRDefault="00E47ED6" w:rsidP="00AC3C00">
            <w:pPr>
              <w:pStyle w:val="TAL"/>
            </w:pPr>
            <w:r>
              <w:t>sourceMACAddr</w:t>
            </w:r>
          </w:p>
        </w:tc>
        <w:tc>
          <w:tcPr>
            <w:tcW w:w="6071" w:type="dxa"/>
            <w:tcBorders>
              <w:top w:val="single" w:sz="4" w:space="0" w:color="auto"/>
              <w:left w:val="single" w:sz="4" w:space="0" w:color="auto"/>
              <w:bottom w:val="single" w:sz="4" w:space="0" w:color="auto"/>
              <w:right w:val="single" w:sz="4" w:space="0" w:color="auto"/>
            </w:tcBorders>
          </w:tcPr>
          <w:p w14:paraId="47F6D4EE" w14:textId="05BEF090"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06D236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47BBC59"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69F56936" w14:textId="184497F8"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153F8A4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97CE115" w14:textId="77777777" w:rsidR="00E47ED6" w:rsidRDefault="00E47ED6" w:rsidP="00AC3C00">
            <w:pPr>
              <w:pStyle w:val="TAL"/>
            </w:pPr>
            <w:r>
              <w:t>linkQuality</w:t>
            </w:r>
          </w:p>
        </w:tc>
        <w:tc>
          <w:tcPr>
            <w:tcW w:w="6071" w:type="dxa"/>
            <w:tcBorders>
              <w:top w:val="single" w:sz="4" w:space="0" w:color="auto"/>
              <w:left w:val="single" w:sz="4" w:space="0" w:color="auto"/>
              <w:bottom w:val="single" w:sz="4" w:space="0" w:color="auto"/>
              <w:right w:val="single" w:sz="4" w:space="0" w:color="auto"/>
            </w:tcBorders>
          </w:tcPr>
          <w:p w14:paraId="56D3C529" w14:textId="7BA07D1F"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3FE70B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1A81A69"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690A0176" w14:textId="3667B6D0"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bl>
    <w:p w14:paraId="1DAFE13F" w14:textId="77777777" w:rsidR="00E47ED6" w:rsidRDefault="00E47ED6" w:rsidP="00E47ED6"/>
    <w:p w14:paraId="7F6101E1" w14:textId="300F481D" w:rsidR="00E47ED6" w:rsidRDefault="00E47ED6" w:rsidP="00E47ED6">
      <w:r>
        <w:t>Specific details for each type definition are listed in the ASN.1 specification referenced in Appendix A.</w:t>
      </w:r>
    </w:p>
    <w:p w14:paraId="47920654" w14:textId="77777777" w:rsidR="00E47ED6" w:rsidRPr="00CF6372" w:rsidRDefault="00E47ED6" w:rsidP="00E47ED6"/>
    <w:p w14:paraId="4809AC71" w14:textId="77777777" w:rsidR="00E47ED6" w:rsidRDefault="00E47ED6" w:rsidP="008027FB">
      <w:pPr>
        <w:pStyle w:val="Heading4"/>
      </w:pPr>
      <w:r>
        <w:t>DelUserService</w:t>
      </w:r>
    </w:p>
    <w:p w14:paraId="3629426B" w14:textId="77777777" w:rsidR="00E47ED6" w:rsidRPr="00507742" w:rsidRDefault="00E47ED6" w:rsidP="00E47ED6">
      <w:r>
        <w:t xml:space="preserve">This request is used to delete a user service on the SUT previously requested by the </w:t>
      </w:r>
      <w:r w:rsidRPr="00145705">
        <w:rPr>
          <w:i/>
        </w:rPr>
        <w:t>AddUserService</w:t>
      </w:r>
      <w:r>
        <w:rPr>
          <w:i/>
        </w:rPr>
        <w:t xml:space="preserve"> </w:t>
      </w:r>
      <w:r>
        <w:t>request.</w:t>
      </w:r>
    </w:p>
    <w:p w14:paraId="67E5D4C4" w14:textId="77777777" w:rsidR="00E47ED6" w:rsidRDefault="00E47ED6" w:rsidP="00E47ED6">
      <w:pPr>
        <w:pStyle w:val="Code"/>
      </w:pPr>
      <w:r>
        <w:t>DelUserService ::= SEQUENCE{</w:t>
      </w:r>
    </w:p>
    <w:p w14:paraId="7720517F" w14:textId="77777777" w:rsidR="00E47ED6" w:rsidRDefault="00E47ED6" w:rsidP="00E47ED6">
      <w:pPr>
        <w:pStyle w:val="Code"/>
      </w:pPr>
      <w:r>
        <w:tab/>
        <w:t>psid</w:t>
      </w:r>
      <w:r>
        <w:tab/>
      </w:r>
      <w:r>
        <w:tab/>
      </w:r>
      <w:r>
        <w:tab/>
        <w:t>Psid,</w:t>
      </w:r>
    </w:p>
    <w:p w14:paraId="2DE35D5D" w14:textId="77777777" w:rsidR="00E47ED6" w:rsidRDefault="00E47ED6" w:rsidP="00E47ED6">
      <w:pPr>
        <w:pStyle w:val="Code"/>
      </w:pPr>
      <w:r>
        <w:tab/>
        <w:t>radio</w:t>
      </w:r>
      <w:r>
        <w:tab/>
      </w:r>
      <w:r>
        <w:tab/>
      </w:r>
      <w:r>
        <w:tab/>
        <w:t>RadioInterface,</w:t>
      </w:r>
    </w:p>
    <w:p w14:paraId="068185BE" w14:textId="77777777" w:rsidR="00E47ED6" w:rsidRDefault="00E47ED6" w:rsidP="00E47ED6">
      <w:pPr>
        <w:pStyle w:val="Code"/>
      </w:pPr>
      <w:r>
        <w:tab/>
        <w:t>...</w:t>
      </w:r>
    </w:p>
    <w:p w14:paraId="31F46C0B" w14:textId="77777777" w:rsidR="00E47ED6" w:rsidRDefault="00E47ED6" w:rsidP="00E47ED6">
      <w:pPr>
        <w:pStyle w:val="Code"/>
      </w:pPr>
      <w:r>
        <w:t>}</w:t>
      </w:r>
    </w:p>
    <w:p w14:paraId="08E1A74F" w14:textId="35E5DA03" w:rsidR="00E47ED6" w:rsidRDefault="00E47ED6" w:rsidP="00E47ED6">
      <w:pPr>
        <w:pStyle w:val="Caption"/>
        <w:keepNext/>
      </w:pPr>
      <w:r>
        <w:t xml:space="preserve">Table </w:t>
      </w:r>
      <w:fldSimple w:instr=" SEQ Table \* ARABIC ">
        <w:r w:rsidR="00161E0E">
          <w:rPr>
            <w:noProof/>
          </w:rPr>
          <w:t>13</w:t>
        </w:r>
      </w:fldSimple>
      <w:r w:rsidRPr="00E554FE">
        <w:tab/>
      </w:r>
      <w:r>
        <w:t>DelUserRequestService</w:t>
      </w:r>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093F3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3DC35D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20AAFDB" w14:textId="77777777" w:rsidR="00E47ED6" w:rsidRPr="003D68B7" w:rsidRDefault="00E47ED6" w:rsidP="00AC3C00">
            <w:pPr>
              <w:pStyle w:val="TAL"/>
              <w:rPr>
                <w:b/>
                <w:lang w:eastAsia="en-US"/>
              </w:rPr>
            </w:pPr>
            <w:r>
              <w:rPr>
                <w:b/>
                <w:lang w:eastAsia="en-US"/>
              </w:rPr>
              <w:t>Explanation</w:t>
            </w:r>
          </w:p>
        </w:tc>
      </w:tr>
      <w:tr w:rsidR="00E47ED6" w:rsidRPr="00FF39A0" w14:paraId="547495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CB3F4F" w14:textId="40452382" w:rsidR="00E47ED6" w:rsidRPr="00FF39A0" w:rsidRDefault="003D72EC" w:rsidP="00AC3C00">
            <w:pPr>
              <w:pStyle w:val="TAL"/>
              <w:rPr>
                <w:lang w:eastAsia="en-US"/>
              </w:rPr>
            </w:pPr>
            <w:r>
              <w:t>p</w:t>
            </w:r>
            <w:r w:rsidR="00E47ED6">
              <w:t>sid</w:t>
            </w:r>
          </w:p>
        </w:tc>
        <w:tc>
          <w:tcPr>
            <w:tcW w:w="6071" w:type="dxa"/>
            <w:tcBorders>
              <w:top w:val="single" w:sz="4" w:space="0" w:color="auto"/>
              <w:left w:val="single" w:sz="4" w:space="0" w:color="auto"/>
              <w:bottom w:val="single" w:sz="4" w:space="0" w:color="auto"/>
              <w:right w:val="single" w:sz="4" w:space="0" w:color="auto"/>
            </w:tcBorders>
          </w:tcPr>
          <w:p w14:paraId="604865C1" w14:textId="1ECEA715"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161E0E">
              <w:t>8</w:t>
            </w:r>
            <w:r>
              <w:rPr>
                <w:lang w:eastAsia="en-US"/>
              </w:rPr>
              <w:fldChar w:fldCharType="end"/>
            </w:r>
            <w:r w:rsidR="0004664B">
              <w:rPr>
                <w:lang w:eastAsia="en-US"/>
              </w:rPr>
              <w:t>]</w:t>
            </w:r>
            <w:r>
              <w:rPr>
                <w:lang w:eastAsia="en-US"/>
              </w:rPr>
              <w:t>.</w:t>
            </w:r>
          </w:p>
        </w:tc>
      </w:tr>
      <w:tr w:rsidR="00E47ED6" w:rsidRPr="00FF39A0" w14:paraId="434F41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7A48B08" w14:textId="37700AB8" w:rsidR="00E47ED6" w:rsidRDefault="003D72E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1E768168"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52A033ED" w14:textId="77777777" w:rsidR="00E47ED6" w:rsidRDefault="00E47ED6" w:rsidP="00E47ED6"/>
    <w:p w14:paraId="66F4F259" w14:textId="554E4864" w:rsidR="00E47ED6" w:rsidRDefault="00E47ED6" w:rsidP="00E47ED6">
      <w:r>
        <w:t>Specific details for each type definition are listed in the ASN.1 specification referenced in Appendix A.</w:t>
      </w:r>
    </w:p>
    <w:p w14:paraId="5E0225B5" w14:textId="77777777" w:rsidR="00E47ED6" w:rsidRPr="00E47ED6" w:rsidRDefault="00E47ED6" w:rsidP="00E47ED6"/>
    <w:p w14:paraId="136D87BE" w14:textId="77777777" w:rsidR="00270FC5" w:rsidRDefault="00270FC5" w:rsidP="00270FC5">
      <w:pPr>
        <w:pStyle w:val="Heading2"/>
      </w:pPr>
      <w:bookmarkStart w:id="65" w:name="_Toc445476102"/>
      <w:bookmarkStart w:id="66" w:name="_Toc480558283"/>
      <w:r>
        <w:t xml:space="preserve">TCIip </w:t>
      </w:r>
      <w:bookmarkEnd w:id="65"/>
      <w:r w:rsidR="00437DDC">
        <w:t>module</w:t>
      </w:r>
      <w:bookmarkEnd w:id="66"/>
    </w:p>
    <w:p w14:paraId="6BFD4895" w14:textId="77777777" w:rsidR="00437DDC" w:rsidRDefault="00437DDC" w:rsidP="00437DDC">
      <w:r w:rsidRPr="00437DDC">
        <w:rPr>
          <w:i/>
        </w:rPr>
        <w:t>TCIip</w:t>
      </w:r>
      <w:r>
        <w:t xml:space="preserve"> modules defines request messages from the TS to the SUT to trigger transmission and/or reception of messages using IPv6-based protocols. It also includes messages for retrieving IPv6 address information from the SUT.</w:t>
      </w:r>
    </w:p>
    <w:p w14:paraId="6ED65DAF" w14:textId="77777777" w:rsidR="00437DDC" w:rsidRPr="00E47ED6" w:rsidRDefault="00720CAB" w:rsidP="00437DDC">
      <w:pPr>
        <w:pStyle w:val="Heading3"/>
      </w:pPr>
      <w:bookmarkStart w:id="67" w:name="_Toc480558284"/>
      <w:r>
        <w:t>Request m</w:t>
      </w:r>
      <w:r w:rsidR="00437DDC">
        <w:t>essages</w:t>
      </w:r>
      <w:bookmarkEnd w:id="67"/>
    </w:p>
    <w:p w14:paraId="30D4EF99" w14:textId="77777777" w:rsidR="00270FC5" w:rsidRDefault="00270FC5" w:rsidP="008027FB">
      <w:pPr>
        <w:pStyle w:val="Heading4"/>
      </w:pPr>
      <w:bookmarkStart w:id="68" w:name="_Ref445452727"/>
      <w:bookmarkStart w:id="69" w:name="_Toc445476104"/>
      <w:r>
        <w:t>GetIpv6InterfaceInfo</w:t>
      </w:r>
      <w:bookmarkEnd w:id="68"/>
      <w:bookmarkEnd w:id="69"/>
    </w:p>
    <w:p w14:paraId="73F87F25" w14:textId="77777777" w:rsidR="00270FC5" w:rsidRDefault="00270FC5" w:rsidP="00270FC5">
      <w:r>
        <w:t xml:space="preserve">This request is used to </w:t>
      </w:r>
      <w:r w:rsidR="00C64125">
        <w:t>retrieve</w:t>
      </w:r>
      <w:r w:rsidRPr="00D65FA3">
        <w:t xml:space="preserve"> IPv6 configuration from the SUT</w:t>
      </w:r>
      <w:r>
        <w:t>.</w:t>
      </w:r>
      <w:r w:rsidR="008333E6">
        <w:t xml:space="preserve"> </w:t>
      </w:r>
      <w:r>
        <w:t xml:space="preserve"> This message uses a service provided by the IP domain.</w:t>
      </w:r>
    </w:p>
    <w:p w14:paraId="1F32A1FC" w14:textId="77777777" w:rsidR="00270FC5" w:rsidRPr="00514D50" w:rsidRDefault="00270FC5" w:rsidP="00413E09">
      <w:pPr>
        <w:pStyle w:val="Code"/>
      </w:pPr>
      <w:r w:rsidRPr="00514D50">
        <w:t>GetIPv6InterfaceInfo ::= SEQUENCE{</w:t>
      </w:r>
    </w:p>
    <w:p w14:paraId="747CF79E" w14:textId="77777777" w:rsidR="00270FC5" w:rsidRPr="00514D50" w:rsidRDefault="00270FC5" w:rsidP="00413E09">
      <w:pPr>
        <w:pStyle w:val="Code"/>
      </w:pPr>
      <w:r>
        <w:tab/>
        <w:t>radio</w:t>
      </w:r>
      <w:r>
        <w:tab/>
      </w:r>
      <w:r>
        <w:tab/>
      </w:r>
      <w:r w:rsidRPr="00514D50">
        <w:t>RadioInterface ( WITH COMPONENTS { ..., antenna ABSENT }),</w:t>
      </w:r>
    </w:p>
    <w:p w14:paraId="793455A4" w14:textId="77777777" w:rsidR="00270FC5" w:rsidRPr="00514D50" w:rsidRDefault="00270FC5" w:rsidP="00413E09">
      <w:pPr>
        <w:pStyle w:val="Code"/>
      </w:pPr>
      <w:r w:rsidRPr="00514D50">
        <w:tab/>
        <w:t>...</w:t>
      </w:r>
    </w:p>
    <w:p w14:paraId="67C66E7C" w14:textId="77777777" w:rsidR="00270FC5" w:rsidRDefault="00270FC5" w:rsidP="00413E09">
      <w:pPr>
        <w:pStyle w:val="Code"/>
      </w:pPr>
      <w:r w:rsidRPr="00514D50">
        <w:t>}</w:t>
      </w:r>
    </w:p>
    <w:p w14:paraId="42897944" w14:textId="3AAA297E" w:rsidR="00270FC5" w:rsidRPr="0093174C" w:rsidRDefault="00270FC5" w:rsidP="00270FC5">
      <w:pPr>
        <w:pStyle w:val="Caption"/>
        <w:keepNext/>
      </w:pPr>
      <w:bookmarkStart w:id="70" w:name="_Toc445476170"/>
      <w:r>
        <w:t xml:space="preserve">Table </w:t>
      </w:r>
      <w:fldSimple w:instr=" SEQ Table \* ARABIC ">
        <w:r w:rsidR="00161E0E">
          <w:rPr>
            <w:noProof/>
          </w:rPr>
          <w:t>14</w:t>
        </w:r>
      </w:fldSimple>
      <w:r>
        <w:t xml:space="preserve"> getIPv6InterfaceInfo Message Parameters</w:t>
      </w:r>
      <w:bookmarkEnd w:id="70"/>
    </w:p>
    <w:p w14:paraId="2EFE06F6"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ADBD5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5DDC5D"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5DBC330" w14:textId="77777777" w:rsidR="00270FC5" w:rsidRPr="003D68B7" w:rsidRDefault="00270FC5" w:rsidP="00AC3C00">
            <w:pPr>
              <w:pStyle w:val="TAL"/>
              <w:rPr>
                <w:b/>
                <w:lang w:eastAsia="en-US"/>
              </w:rPr>
            </w:pPr>
            <w:r>
              <w:rPr>
                <w:b/>
                <w:lang w:eastAsia="en-US"/>
              </w:rPr>
              <w:t>Explanation</w:t>
            </w:r>
          </w:p>
        </w:tc>
      </w:tr>
      <w:tr w:rsidR="00270FC5" w:rsidRPr="00FF39A0" w14:paraId="427F3C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9625B5"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17C6D"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bl>
    <w:p w14:paraId="2634C811" w14:textId="77777777" w:rsidR="00270FC5" w:rsidRDefault="00270FC5" w:rsidP="00270FC5">
      <w:pPr>
        <w:spacing w:after="0"/>
        <w:rPr>
          <w:rFonts w:ascii="Consolas" w:hAnsi="Consolas" w:cs="Consolas"/>
          <w:sz w:val="18"/>
          <w:szCs w:val="18"/>
        </w:rPr>
      </w:pPr>
    </w:p>
    <w:p w14:paraId="51EC0AB8" w14:textId="77777777" w:rsidR="00270FC5" w:rsidRDefault="00270FC5" w:rsidP="00270FC5">
      <w:pPr>
        <w:spacing w:after="0"/>
        <w:rPr>
          <w:rFonts w:ascii="Consolas" w:hAnsi="Consolas" w:cs="Consolas"/>
          <w:sz w:val="18"/>
          <w:szCs w:val="18"/>
        </w:rPr>
      </w:pPr>
    </w:p>
    <w:p w14:paraId="676406D0" w14:textId="77777777" w:rsidR="008333E6" w:rsidRDefault="008333E6" w:rsidP="00270FC5">
      <w:pPr>
        <w:spacing w:after="0"/>
      </w:pPr>
      <w:r>
        <w:t xml:space="preserve">The requested IPv6 configuration is returned in the </w:t>
      </w:r>
      <w:r w:rsidRPr="006F46D0">
        <w:rPr>
          <w:i/>
        </w:rPr>
        <w:t>ResponseInfo</w:t>
      </w:r>
      <w:r>
        <w:t xml:space="preserve"> message</w:t>
      </w:r>
      <w:r w:rsidR="00D42D2D">
        <w:t xml:space="preserve"> and </w:t>
      </w:r>
      <w:r>
        <w:t>contains:</w:t>
      </w:r>
    </w:p>
    <w:p w14:paraId="03664ED4" w14:textId="77777777" w:rsidR="008333E6" w:rsidRDefault="008333E6" w:rsidP="00270FC5">
      <w:pPr>
        <w:spacing w:after="0"/>
      </w:pPr>
    </w:p>
    <w:p w14:paraId="06EAD8C3" w14:textId="77777777" w:rsidR="008333E6" w:rsidRDefault="008333E6" w:rsidP="003D72EC">
      <w:pPr>
        <w:pStyle w:val="Code"/>
      </w:pPr>
      <w:r>
        <w:t>Ipv6InterfaceInfo ::= SEQUENCE OF SEQUENCE {</w:t>
      </w:r>
    </w:p>
    <w:p w14:paraId="7A8A57B9" w14:textId="77777777" w:rsidR="008333E6" w:rsidRDefault="008333E6" w:rsidP="008333E6">
      <w:pPr>
        <w:pStyle w:val="Code"/>
      </w:pPr>
      <w:r>
        <w:tab/>
        <w:t>interfaceName</w:t>
      </w:r>
      <w:r>
        <w:tab/>
        <w:t xml:space="preserve">UTF8String(SIZE(1..255)), -- e.g. “eth0”, </w:t>
      </w:r>
    </w:p>
    <w:p w14:paraId="28545ED3" w14:textId="77777777" w:rsidR="008333E6" w:rsidRDefault="008333E6" w:rsidP="008333E6">
      <w:pPr>
        <w:pStyle w:val="Code"/>
      </w:pPr>
      <w:r>
        <w:tab/>
        <w:t>ipAddress</w:t>
      </w:r>
      <w:r>
        <w:tab/>
      </w:r>
      <w:r>
        <w:tab/>
        <w:t>SEQUENCE OF IPv6Address, -- linked local, global, etc</w:t>
      </w:r>
    </w:p>
    <w:p w14:paraId="47C69FFD" w14:textId="77777777" w:rsidR="008333E6" w:rsidRDefault="008333E6" w:rsidP="008333E6">
      <w:pPr>
        <w:pStyle w:val="Code"/>
      </w:pPr>
      <w:r>
        <w:tab/>
        <w:t>macAddress</w:t>
      </w:r>
      <w:r>
        <w:tab/>
      </w:r>
      <w:r>
        <w:tab/>
        <w:t>MACaddress, -- MAC address for the network interface</w:t>
      </w:r>
    </w:p>
    <w:p w14:paraId="29F496DC" w14:textId="77777777" w:rsidR="008333E6" w:rsidRDefault="008333E6" w:rsidP="008333E6">
      <w:pPr>
        <w:pStyle w:val="Code"/>
      </w:pPr>
      <w:r>
        <w:tab/>
        <w:t>defaultGateway</w:t>
      </w:r>
      <w:r>
        <w:tab/>
        <w:t>IPv6Address, -- default gateway IPv6 address (assigned via WSA/WRA)</w:t>
      </w:r>
    </w:p>
    <w:p w14:paraId="274C499E" w14:textId="77777777" w:rsidR="008333E6" w:rsidRDefault="008333E6" w:rsidP="008333E6">
      <w:pPr>
        <w:pStyle w:val="Code"/>
      </w:pPr>
      <w:r>
        <w:tab/>
        <w:t>primaryDns</w:t>
      </w:r>
      <w:r>
        <w:tab/>
      </w:r>
      <w:r>
        <w:tab/>
        <w:t>IPv6Address, -- primary DNS IPv6 address (assigned via WSA/WRA)</w:t>
      </w:r>
    </w:p>
    <w:p w14:paraId="34B1081E" w14:textId="77777777" w:rsidR="00D42D2D" w:rsidRDefault="008333E6" w:rsidP="003D72EC">
      <w:pPr>
        <w:pStyle w:val="Code"/>
      </w:pPr>
      <w:r>
        <w:tab/>
        <w:t>gatewayMacAddress</w:t>
      </w:r>
      <w:r>
        <w:tab/>
        <w:t>MACaddress, -- gateway Mac address (assigned via WSA/WRA)</w:t>
      </w:r>
      <w:r>
        <w:tab/>
      </w:r>
    </w:p>
    <w:p w14:paraId="069138F3" w14:textId="77777777" w:rsidR="008333E6" w:rsidRDefault="00D42D2D" w:rsidP="003D72EC">
      <w:pPr>
        <w:pStyle w:val="Code"/>
      </w:pPr>
      <w:r>
        <w:tab/>
      </w:r>
      <w:r w:rsidR="008333E6">
        <w:t>...</w:t>
      </w:r>
    </w:p>
    <w:p w14:paraId="0C4271C9" w14:textId="77777777" w:rsidR="008333E6" w:rsidRDefault="008333E6" w:rsidP="003D72EC">
      <w:pPr>
        <w:pStyle w:val="Code"/>
      </w:pPr>
      <w:r>
        <w:t>}</w:t>
      </w:r>
    </w:p>
    <w:p w14:paraId="6C13E5A3" w14:textId="77777777" w:rsidR="008333E6" w:rsidRDefault="008333E6" w:rsidP="00270FC5">
      <w:pPr>
        <w:spacing w:after="0"/>
        <w:rPr>
          <w:rFonts w:ascii="Consolas" w:hAnsi="Consolas" w:cs="Consolas"/>
          <w:sz w:val="18"/>
          <w:szCs w:val="18"/>
        </w:rPr>
      </w:pPr>
    </w:p>
    <w:p w14:paraId="525D9234" w14:textId="77777777" w:rsidR="008333E6" w:rsidRDefault="008333E6" w:rsidP="00270FC5">
      <w:pPr>
        <w:spacing w:after="0"/>
        <w:rPr>
          <w:rFonts w:ascii="Consolas" w:hAnsi="Consolas" w:cs="Consolas"/>
          <w:sz w:val="18"/>
          <w:szCs w:val="18"/>
        </w:rPr>
      </w:pPr>
    </w:p>
    <w:p w14:paraId="6ABEB59F" w14:textId="77777777" w:rsidR="008333E6" w:rsidRPr="001806F7" w:rsidRDefault="008333E6" w:rsidP="00270FC5">
      <w:pPr>
        <w:spacing w:after="0"/>
        <w:rPr>
          <w:rFonts w:ascii="Consolas" w:hAnsi="Consolas" w:cs="Consolas"/>
          <w:sz w:val="18"/>
          <w:szCs w:val="18"/>
        </w:rPr>
      </w:pPr>
    </w:p>
    <w:p w14:paraId="314A81B5" w14:textId="77777777" w:rsidR="00270FC5" w:rsidRDefault="00270FC5" w:rsidP="008027FB">
      <w:pPr>
        <w:pStyle w:val="Heading4"/>
      </w:pPr>
      <w:bookmarkStart w:id="71" w:name="_Ref445452749"/>
      <w:bookmarkStart w:id="72" w:name="_Toc445476105"/>
      <w:r>
        <w:t>SetIpv6Address</w:t>
      </w:r>
      <w:bookmarkEnd w:id="71"/>
      <w:bookmarkEnd w:id="72"/>
    </w:p>
    <w:p w14:paraId="125EDAA4" w14:textId="77777777"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BF68FE8" w14:textId="77777777" w:rsidR="00270FC5" w:rsidRPr="00514D50" w:rsidRDefault="00270FC5" w:rsidP="00270FC5">
      <w:pPr>
        <w:pStyle w:val="Code"/>
      </w:pPr>
      <w:r w:rsidRPr="00514D50">
        <w:t>SetIPv6Address ::= SEQUENCE{</w:t>
      </w:r>
      <w:r w:rsidRPr="00514D50">
        <w:tab/>
      </w:r>
    </w:p>
    <w:p w14:paraId="1CFB9851" w14:textId="77777777" w:rsidR="00270FC5" w:rsidRPr="00514D50" w:rsidRDefault="00270FC5" w:rsidP="00270FC5">
      <w:pPr>
        <w:pStyle w:val="Code"/>
      </w:pPr>
      <w:r>
        <w:tab/>
        <w:t>radio</w:t>
      </w:r>
      <w:r>
        <w:tab/>
      </w:r>
      <w:r>
        <w:tab/>
      </w:r>
      <w:r w:rsidRPr="00514D50">
        <w:t>RadioInterface ( WITH COMPONENTS { ..., antenna ABSENT }),</w:t>
      </w:r>
    </w:p>
    <w:p w14:paraId="7B0F1784" w14:textId="77777777" w:rsidR="00270FC5" w:rsidRPr="00514D50" w:rsidRDefault="00270FC5" w:rsidP="00270FC5">
      <w:pPr>
        <w:pStyle w:val="Code"/>
      </w:pPr>
      <w:r w:rsidRPr="00514D50">
        <w:tab/>
        <w:t>interfaceName</w:t>
      </w:r>
      <w:r w:rsidRPr="00514D50">
        <w:tab/>
        <w:t>UTF8String(SIZE(1..255)),</w:t>
      </w:r>
    </w:p>
    <w:p w14:paraId="0D0616B9" w14:textId="77777777" w:rsidR="00270FC5" w:rsidRDefault="00270FC5" w:rsidP="00270FC5">
      <w:pPr>
        <w:pStyle w:val="Code"/>
      </w:pPr>
      <w:r w:rsidRPr="00514D50">
        <w:tab/>
        <w:t>ipAddress</w:t>
      </w:r>
      <w:r w:rsidRPr="00514D50">
        <w:tab/>
      </w:r>
      <w:r w:rsidRPr="00514D50">
        <w:tab/>
        <w:t xml:space="preserve">IpAddress OPTIONAL, </w:t>
      </w:r>
    </w:p>
    <w:p w14:paraId="3DA25CBF" w14:textId="77777777" w:rsidR="00270FC5" w:rsidRPr="00514D50" w:rsidRDefault="00270FC5" w:rsidP="00270FC5">
      <w:pPr>
        <w:pStyle w:val="Code"/>
      </w:pPr>
      <w:r>
        <w:tab/>
      </w:r>
      <w:r w:rsidRPr="00514D50">
        <w:t>-- optional if the new IPv6 address value must be selected at random</w:t>
      </w:r>
    </w:p>
    <w:p w14:paraId="18CCE54E" w14:textId="77777777" w:rsidR="00270FC5" w:rsidRPr="00514D50" w:rsidRDefault="00270FC5" w:rsidP="00270FC5">
      <w:pPr>
        <w:pStyle w:val="Code"/>
      </w:pPr>
      <w:r w:rsidRPr="00514D50">
        <w:tab/>
        <w:t>...</w:t>
      </w:r>
    </w:p>
    <w:p w14:paraId="0785939E" w14:textId="77777777" w:rsidR="00270FC5" w:rsidRDefault="00270FC5" w:rsidP="00270FC5">
      <w:pPr>
        <w:pStyle w:val="Code"/>
      </w:pPr>
      <w:r w:rsidRPr="00514D50">
        <w:t>}</w:t>
      </w:r>
    </w:p>
    <w:p w14:paraId="2A7CC34E" w14:textId="127DE64D" w:rsidR="00270FC5" w:rsidRPr="0093174C" w:rsidRDefault="00270FC5" w:rsidP="00270FC5">
      <w:pPr>
        <w:pStyle w:val="Caption"/>
        <w:keepNext/>
      </w:pPr>
      <w:bookmarkStart w:id="73" w:name="_Toc445476171"/>
      <w:r>
        <w:t xml:space="preserve">Table </w:t>
      </w:r>
      <w:fldSimple w:instr=" SEQ Table \* ARABIC ">
        <w:r w:rsidR="00161E0E">
          <w:rPr>
            <w:noProof/>
          </w:rPr>
          <w:t>15</w:t>
        </w:r>
      </w:fldSimple>
      <w:r>
        <w:t xml:space="preserve"> setIPv6Address Message Parameters</w:t>
      </w:r>
      <w:bookmarkEnd w:id="73"/>
    </w:p>
    <w:p w14:paraId="0F5D55F0"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C4B4B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B6A06C"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B35069C" w14:textId="77777777" w:rsidR="00270FC5" w:rsidRPr="003D68B7" w:rsidRDefault="00270FC5" w:rsidP="00AC3C00">
            <w:pPr>
              <w:pStyle w:val="TAL"/>
              <w:rPr>
                <w:b/>
                <w:lang w:eastAsia="en-US"/>
              </w:rPr>
            </w:pPr>
            <w:r>
              <w:rPr>
                <w:b/>
                <w:lang w:eastAsia="en-US"/>
              </w:rPr>
              <w:t>Explanation</w:t>
            </w:r>
          </w:p>
        </w:tc>
      </w:tr>
      <w:tr w:rsidR="00270FC5" w:rsidRPr="00FF39A0" w14:paraId="451E7E7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8B8E16"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7D6C3B3"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314EB05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6B6A2"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56F9340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3723DC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2CFB660" w14:textId="77777777" w:rsidR="00270FC5" w:rsidRDefault="00270FC5" w:rsidP="00AC3C00">
            <w:pPr>
              <w:pStyle w:val="TAL"/>
            </w:pPr>
            <w:r>
              <w:t>ipAddresses</w:t>
            </w:r>
          </w:p>
        </w:tc>
        <w:tc>
          <w:tcPr>
            <w:tcW w:w="6071" w:type="dxa"/>
            <w:tcBorders>
              <w:top w:val="single" w:sz="4" w:space="0" w:color="auto"/>
              <w:left w:val="single" w:sz="4" w:space="0" w:color="auto"/>
              <w:bottom w:val="single" w:sz="4" w:space="0" w:color="auto"/>
              <w:right w:val="single" w:sz="4" w:space="0" w:color="auto"/>
            </w:tcBorders>
          </w:tcPr>
          <w:p w14:paraId="65944043" w14:textId="77777777" w:rsidR="00270FC5" w:rsidRDefault="00270FC5" w:rsidP="00AC3C00">
            <w:pPr>
              <w:pStyle w:val="TAL"/>
              <w:rPr>
                <w:lang w:eastAsia="en-US"/>
              </w:rPr>
            </w:pPr>
            <w:r>
              <w:rPr>
                <w:lang w:eastAsia="en-US"/>
              </w:rPr>
              <w:t>IPv6 address specified in canonical format (e.g. 2001:ff::1) to be assigned to the interface. If omitted, the SUT must assign a randomly chosen IPv6 address.</w:t>
            </w:r>
          </w:p>
        </w:tc>
      </w:tr>
    </w:tbl>
    <w:p w14:paraId="50B9DE27" w14:textId="77777777" w:rsidR="00270FC5" w:rsidRDefault="00270FC5" w:rsidP="00270FC5">
      <w:pPr>
        <w:spacing w:after="0"/>
        <w:rPr>
          <w:rFonts w:ascii="Consolas" w:hAnsi="Consolas" w:cs="Consolas"/>
          <w:sz w:val="18"/>
          <w:szCs w:val="18"/>
        </w:rPr>
      </w:pPr>
    </w:p>
    <w:p w14:paraId="058C619A" w14:textId="77777777" w:rsidR="00270FC5" w:rsidRDefault="00270FC5" w:rsidP="008027FB">
      <w:pPr>
        <w:pStyle w:val="Heading4"/>
      </w:pPr>
      <w:bookmarkStart w:id="74" w:name="_Ref445452786"/>
      <w:bookmarkStart w:id="75" w:name="_Toc445476107"/>
      <w:r>
        <w:t>StartIPv6Tx</w:t>
      </w:r>
      <w:bookmarkEnd w:id="74"/>
      <w:bookmarkEnd w:id="75"/>
    </w:p>
    <w:p w14:paraId="758905D7" w14:textId="77777777" w:rsidR="00270FC5" w:rsidRDefault="00270FC5" w:rsidP="00270FC5">
      <w:r>
        <w:t>This request is used to initiate transmission of IPv6 packets by the SUT.</w:t>
      </w:r>
    </w:p>
    <w:p w14:paraId="24B21273" w14:textId="77777777" w:rsidR="00270FC5" w:rsidRPr="00514D50" w:rsidRDefault="00270FC5" w:rsidP="00270FC5">
      <w:pPr>
        <w:pStyle w:val="Code"/>
      </w:pPr>
      <w:r w:rsidRPr="00514D50">
        <w:t>StartIPv6Tx ::= SEQUENCE{</w:t>
      </w:r>
    </w:p>
    <w:p w14:paraId="5E7A9DAB" w14:textId="77777777" w:rsidR="00270FC5" w:rsidRPr="00514D50" w:rsidRDefault="00270FC5" w:rsidP="00270FC5">
      <w:pPr>
        <w:pStyle w:val="Code"/>
      </w:pPr>
      <w:r w:rsidRPr="00514D50">
        <w:tab/>
        <w:t>radio</w:t>
      </w:r>
      <w:r w:rsidRPr="00514D50">
        <w:tab/>
      </w:r>
      <w:r w:rsidRPr="00514D50">
        <w:tab/>
        <w:t>RadioInterface,</w:t>
      </w:r>
    </w:p>
    <w:p w14:paraId="20FF856F" w14:textId="77777777" w:rsidR="00270FC5" w:rsidRPr="00514D50" w:rsidRDefault="00270FC5" w:rsidP="00270FC5">
      <w:pPr>
        <w:pStyle w:val="Code"/>
      </w:pPr>
      <w:r w:rsidRPr="00514D50">
        <w:tab/>
        <w:t>interfaceName</w:t>
      </w:r>
      <w:r w:rsidRPr="00514D50">
        <w:tab/>
        <w:t>UTF8String(SIZE(1..255)),</w:t>
      </w:r>
    </w:p>
    <w:p w14:paraId="05AEC4C6" w14:textId="77777777" w:rsidR="00270FC5" w:rsidRPr="00514D50" w:rsidRDefault="00270FC5" w:rsidP="00270FC5">
      <w:pPr>
        <w:pStyle w:val="Code"/>
      </w:pPr>
      <w:r w:rsidRPr="00514D50">
        <w:tab/>
        <w:t>destIpAddress</w:t>
      </w:r>
      <w:r w:rsidRPr="00514D50">
        <w:tab/>
        <w:t>IpAddress,</w:t>
      </w:r>
    </w:p>
    <w:p w14:paraId="1CBFA46B" w14:textId="77777777" w:rsidR="00270FC5" w:rsidRPr="00514D50" w:rsidRDefault="00270FC5" w:rsidP="00270FC5">
      <w:pPr>
        <w:pStyle w:val="Code"/>
      </w:pPr>
      <w:r w:rsidRPr="00514D50">
        <w:tab/>
        <w:t>destPort</w:t>
      </w:r>
      <w:r w:rsidRPr="00514D50">
        <w:tab/>
      </w:r>
      <w:r w:rsidRPr="00514D50">
        <w:tab/>
        <w:t>IpPort OPTIONAL,</w:t>
      </w:r>
    </w:p>
    <w:p w14:paraId="7F135118" w14:textId="77777777" w:rsidR="00270FC5" w:rsidRPr="00514D50" w:rsidRDefault="00270FC5" w:rsidP="00270FC5">
      <w:pPr>
        <w:pStyle w:val="Code"/>
      </w:pPr>
      <w:r w:rsidRPr="00514D50">
        <w:tab/>
        <w:t>protocol</w:t>
      </w:r>
      <w:r w:rsidRPr="00514D50">
        <w:tab/>
      </w:r>
      <w:r w:rsidRPr="00514D50">
        <w:tab/>
        <w:t>ENUMERATED { tcp, udp, icmp },</w:t>
      </w:r>
    </w:p>
    <w:p w14:paraId="231AF6B6" w14:textId="73CB51CA" w:rsidR="00270FC5" w:rsidRPr="00514D50" w:rsidRDefault="00270FC5" w:rsidP="00270FC5">
      <w:pPr>
        <w:pStyle w:val="Code"/>
      </w:pPr>
      <w:r w:rsidRPr="00514D50">
        <w:tab/>
        <w:t xml:space="preserve">repeatRate      </w:t>
      </w:r>
      <w:r w:rsidRPr="00514D50">
        <w:tab/>
        <w:t>RepeatRate OPTIONAL,</w:t>
      </w:r>
      <w:r w:rsidR="00317EAF">
        <w:t xml:space="preserve"> -- number of msg per 5 sec interval</w:t>
      </w:r>
    </w:p>
    <w:p w14:paraId="5C777AA8" w14:textId="11263F94" w:rsidR="00270FC5" w:rsidRPr="00514D50" w:rsidRDefault="00270FC5" w:rsidP="00270FC5">
      <w:pPr>
        <w:pStyle w:val="Code"/>
      </w:pPr>
      <w:r w:rsidRPr="00514D50">
        <w:tab/>
        <w:t>eventHandling     EventHandling  (WITH COMPONENTS {..., eventFlag ('000000000'B) }) OPTIONAL,</w:t>
      </w:r>
    </w:p>
    <w:p w14:paraId="6EA9775D"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7655200C" w14:textId="77777777" w:rsidR="00270FC5" w:rsidRPr="00514D50" w:rsidRDefault="00270FC5" w:rsidP="00270FC5">
      <w:pPr>
        <w:pStyle w:val="Code"/>
      </w:pPr>
      <w:r w:rsidRPr="00514D50">
        <w:tab/>
        <w:t>...</w:t>
      </w:r>
    </w:p>
    <w:p w14:paraId="3ABB508A" w14:textId="77777777" w:rsidR="00270FC5" w:rsidRDefault="00270FC5" w:rsidP="00270FC5">
      <w:pPr>
        <w:pStyle w:val="Code"/>
      </w:pPr>
      <w:r w:rsidRPr="00514D50">
        <w:t>}</w:t>
      </w:r>
    </w:p>
    <w:p w14:paraId="3F0D926D" w14:textId="2760A7F6" w:rsidR="00270FC5" w:rsidRPr="000873A7" w:rsidRDefault="00270FC5" w:rsidP="00270FC5">
      <w:pPr>
        <w:pStyle w:val="Caption"/>
        <w:keepNext/>
      </w:pPr>
      <w:bookmarkStart w:id="76" w:name="_Ref445731029"/>
      <w:bookmarkStart w:id="77" w:name="_Toc445476173"/>
      <w:r>
        <w:t xml:space="preserve">Table </w:t>
      </w:r>
      <w:fldSimple w:instr=" SEQ Table \* ARABIC ">
        <w:r w:rsidR="00161E0E">
          <w:rPr>
            <w:noProof/>
          </w:rPr>
          <w:t>16</w:t>
        </w:r>
      </w:fldSimple>
      <w:bookmarkEnd w:id="76"/>
      <w:r>
        <w:t xml:space="preserve"> startIPv6Tx Message Parameters</w:t>
      </w:r>
      <w:bookmarkEnd w:id="77"/>
    </w:p>
    <w:p w14:paraId="06B746B4"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7BB44E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0201878"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A578C76" w14:textId="77777777" w:rsidR="00270FC5" w:rsidRPr="003D68B7" w:rsidRDefault="00270FC5" w:rsidP="00AC3C00">
            <w:pPr>
              <w:pStyle w:val="TAL"/>
              <w:rPr>
                <w:b/>
                <w:lang w:eastAsia="en-US"/>
              </w:rPr>
            </w:pPr>
            <w:r>
              <w:rPr>
                <w:b/>
                <w:lang w:eastAsia="en-US"/>
              </w:rPr>
              <w:t>Explanation</w:t>
            </w:r>
          </w:p>
        </w:tc>
      </w:tr>
      <w:tr w:rsidR="00270FC5" w:rsidRPr="00FF39A0" w14:paraId="62EB7F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3B2B72"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BFEA422"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0678408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8802FB"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FE7461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2B1925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E4FB3DC"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62B3E9B1"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2D3CDC7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B83044" w14:textId="77777777" w:rsidR="00270FC5" w:rsidRPr="00C87092"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7B209D3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47CAD5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E1A635"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75B1F9D8" w14:textId="77777777" w:rsidR="00270FC5" w:rsidRDefault="00270FC5" w:rsidP="00AC3C00">
            <w:pPr>
              <w:pStyle w:val="TAL"/>
              <w:rPr>
                <w:lang w:eastAsia="en-US"/>
              </w:rPr>
            </w:pPr>
            <w:r>
              <w:rPr>
                <w:lang w:eastAsia="en-US"/>
              </w:rPr>
              <w:t>IP protocol : tcp, udp or icmp</w:t>
            </w:r>
            <w:r w:rsidR="000B5E38">
              <w:rPr>
                <w:lang w:eastAsia="en-US"/>
              </w:rPr>
              <w:t>.</w:t>
            </w:r>
          </w:p>
        </w:tc>
      </w:tr>
      <w:tr w:rsidR="00270FC5" w:rsidRPr="00FF39A0" w14:paraId="701B0C4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667C63"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35BEB463"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5F2DFA1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B42470"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11E6D2B4" w14:textId="77777777" w:rsidR="00270FC5" w:rsidRDefault="00270FC5" w:rsidP="00AC3C00">
            <w:pPr>
              <w:pStyle w:val="TAL"/>
              <w:rPr>
                <w:lang w:eastAsia="en-US"/>
              </w:rPr>
            </w:pPr>
            <w:r>
              <w:rPr>
                <w:lang w:eastAsia="en-US"/>
              </w:rPr>
              <w:t>This parameter is omitted any protocol except icmp – see SendIpv6Ping.</w:t>
            </w:r>
          </w:p>
        </w:tc>
      </w:tr>
      <w:tr w:rsidR="00270FC5" w:rsidRPr="00FF39A0" w14:paraId="09BBF6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E00EC3"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0BA3107B" w14:textId="77777777" w:rsidR="00270FC5" w:rsidRDefault="00270FC5" w:rsidP="00AC3C00">
            <w:pPr>
              <w:pStyle w:val="TAL"/>
              <w:ind w:right="-509"/>
              <w:rPr>
                <w:lang w:eastAsia="en-US"/>
              </w:rPr>
            </w:pPr>
            <w:r>
              <w:rPr>
                <w:lang w:eastAsia="en-US"/>
              </w:rPr>
              <w:t>The message content.</w:t>
            </w:r>
          </w:p>
        </w:tc>
      </w:tr>
    </w:tbl>
    <w:p w14:paraId="0AF26FCE" w14:textId="77777777" w:rsidR="00270FC5" w:rsidRDefault="00270FC5" w:rsidP="00270FC5">
      <w:pPr>
        <w:spacing w:after="0"/>
        <w:rPr>
          <w:rFonts w:ascii="Consolas" w:hAnsi="Consolas" w:cs="Consolas"/>
          <w:sz w:val="18"/>
          <w:szCs w:val="18"/>
        </w:rPr>
      </w:pPr>
    </w:p>
    <w:p w14:paraId="11B7E1D2" w14:textId="77777777" w:rsidR="00270FC5" w:rsidRPr="001806F7" w:rsidRDefault="00270FC5" w:rsidP="00270FC5">
      <w:pPr>
        <w:spacing w:after="0"/>
        <w:rPr>
          <w:rFonts w:ascii="Consolas" w:hAnsi="Consolas" w:cs="Consolas"/>
          <w:sz w:val="18"/>
          <w:szCs w:val="18"/>
        </w:rPr>
      </w:pPr>
    </w:p>
    <w:p w14:paraId="565EF9C3" w14:textId="77777777" w:rsidR="00270FC5" w:rsidRDefault="00270FC5" w:rsidP="008027FB">
      <w:pPr>
        <w:pStyle w:val="Heading4"/>
      </w:pPr>
      <w:bookmarkStart w:id="78" w:name="_Ref445452815"/>
      <w:bookmarkStart w:id="79" w:name="_Toc445476108"/>
      <w:r>
        <w:t>StopIPv6Tx</w:t>
      </w:r>
      <w:bookmarkEnd w:id="78"/>
      <w:bookmarkEnd w:id="79"/>
    </w:p>
    <w:p w14:paraId="14A09F8C" w14:textId="77777777" w:rsidR="00270FC5" w:rsidRDefault="00270FC5" w:rsidP="00270FC5">
      <w:r>
        <w:t>This request is used to cease transmission of IPv6 packets by the SUT.</w:t>
      </w:r>
    </w:p>
    <w:p w14:paraId="711576A7" w14:textId="77777777" w:rsidR="00270FC5" w:rsidRPr="00514D50" w:rsidRDefault="00270FC5" w:rsidP="00270FC5">
      <w:pPr>
        <w:pStyle w:val="Code"/>
      </w:pPr>
      <w:r w:rsidRPr="00514D50">
        <w:t>StopIPv6Tx ::= StartIPv6Tx (WITH COMPONENTS {</w:t>
      </w:r>
    </w:p>
    <w:p w14:paraId="5F75D8BB" w14:textId="77777777" w:rsidR="00270FC5" w:rsidRPr="00514D50" w:rsidRDefault="00270FC5" w:rsidP="00270FC5">
      <w:pPr>
        <w:pStyle w:val="Code"/>
      </w:pPr>
      <w:r w:rsidRPr="00514D50">
        <w:tab/>
        <w:t>radio ( WITH COMPONENTS { ..., antenna ABSENT }),</w:t>
      </w:r>
    </w:p>
    <w:p w14:paraId="470865B6" w14:textId="77777777" w:rsidR="00270FC5" w:rsidRPr="00514D50" w:rsidRDefault="00270FC5" w:rsidP="00270FC5">
      <w:pPr>
        <w:pStyle w:val="Code"/>
      </w:pPr>
      <w:r w:rsidRPr="00514D50">
        <w:tab/>
        <w:t>interfaceName,</w:t>
      </w:r>
    </w:p>
    <w:p w14:paraId="2832C08C" w14:textId="77777777" w:rsidR="00270FC5" w:rsidRPr="00514D50" w:rsidRDefault="00270FC5" w:rsidP="00270FC5">
      <w:pPr>
        <w:pStyle w:val="Code"/>
      </w:pPr>
      <w:r w:rsidRPr="00514D50">
        <w:tab/>
        <w:t>destIpAddress,</w:t>
      </w:r>
    </w:p>
    <w:p w14:paraId="3E119500" w14:textId="77777777" w:rsidR="00270FC5" w:rsidRPr="00514D50" w:rsidRDefault="00270FC5" w:rsidP="00270FC5">
      <w:pPr>
        <w:pStyle w:val="Code"/>
      </w:pPr>
      <w:r w:rsidRPr="00514D50">
        <w:tab/>
        <w:t>destPort,</w:t>
      </w:r>
    </w:p>
    <w:p w14:paraId="438DE82F" w14:textId="77777777" w:rsidR="00270FC5" w:rsidRPr="00514D50" w:rsidRDefault="00270FC5" w:rsidP="00270FC5">
      <w:pPr>
        <w:pStyle w:val="Code"/>
      </w:pPr>
      <w:r w:rsidRPr="00514D50">
        <w:tab/>
        <w:t>protocol,</w:t>
      </w:r>
    </w:p>
    <w:p w14:paraId="36111BFB" w14:textId="77777777" w:rsidR="00270FC5" w:rsidRPr="00514D50" w:rsidRDefault="00270FC5" w:rsidP="00270FC5">
      <w:pPr>
        <w:pStyle w:val="Code"/>
      </w:pPr>
      <w:r w:rsidRPr="00514D50">
        <w:tab/>
        <w:t>repeatRate ABSENT,</w:t>
      </w:r>
    </w:p>
    <w:p w14:paraId="496B3BE8" w14:textId="77777777" w:rsidR="00270FC5" w:rsidRPr="00514D50" w:rsidRDefault="00270FC5" w:rsidP="00270FC5">
      <w:pPr>
        <w:pStyle w:val="Code"/>
      </w:pPr>
      <w:r w:rsidRPr="00514D50">
        <w:tab/>
        <w:t>eventHandling ABSENT,</w:t>
      </w:r>
    </w:p>
    <w:p w14:paraId="31E61750" w14:textId="77777777" w:rsidR="00270FC5" w:rsidRPr="00514D50" w:rsidRDefault="00270FC5" w:rsidP="00270FC5">
      <w:pPr>
        <w:pStyle w:val="Code"/>
      </w:pPr>
      <w:r w:rsidRPr="00514D50">
        <w:tab/>
        <w:t>payload ABSENT</w:t>
      </w:r>
    </w:p>
    <w:p w14:paraId="63191E58" w14:textId="77777777" w:rsidR="00270FC5" w:rsidRDefault="00270FC5" w:rsidP="00270FC5">
      <w:pPr>
        <w:pStyle w:val="Code"/>
      </w:pPr>
      <w:r w:rsidRPr="00514D50">
        <w:t>})</w:t>
      </w:r>
    </w:p>
    <w:p w14:paraId="55ADFE58" w14:textId="77777777" w:rsidR="00270FC5" w:rsidRDefault="00270FC5" w:rsidP="00270FC5">
      <w:pPr>
        <w:pStyle w:val="Code"/>
      </w:pPr>
    </w:p>
    <w:p w14:paraId="0F0350C9" w14:textId="6321A96D" w:rsidR="00270FC5" w:rsidRDefault="00270FC5" w:rsidP="00270FC5">
      <w:r>
        <w:t xml:space="preserve">See </w:t>
      </w:r>
      <w:r>
        <w:fldChar w:fldCharType="begin"/>
      </w:r>
      <w:r>
        <w:instrText xml:space="preserve"> REF _Ref445731029 \h  \* MERGEFORMAT </w:instrText>
      </w:r>
      <w:r>
        <w:fldChar w:fldCharType="separate"/>
      </w:r>
      <w:r w:rsidR="00161E0E">
        <w:t xml:space="preserve">Table </w:t>
      </w:r>
      <w:r w:rsidR="00161E0E">
        <w:rPr>
          <w:noProof/>
        </w:rPr>
        <w:t>16</w:t>
      </w:r>
      <w:r>
        <w:fldChar w:fldCharType="end"/>
      </w:r>
      <w:r>
        <w:t xml:space="preserve"> for </w:t>
      </w:r>
      <w:r w:rsidR="000B5E38">
        <w:t xml:space="preserve">an </w:t>
      </w:r>
      <w:r>
        <w:t>explanation.</w:t>
      </w:r>
    </w:p>
    <w:p w14:paraId="0D3EE831" w14:textId="77777777" w:rsidR="00270FC5" w:rsidRPr="00C87092" w:rsidRDefault="00270FC5" w:rsidP="00270FC5">
      <w:pPr>
        <w:pStyle w:val="TAL"/>
        <w:rPr>
          <w:b/>
        </w:rPr>
      </w:pPr>
    </w:p>
    <w:p w14:paraId="415E69FB" w14:textId="77777777" w:rsidR="00270FC5" w:rsidRDefault="00270FC5" w:rsidP="008027FB">
      <w:pPr>
        <w:pStyle w:val="Heading4"/>
      </w:pPr>
      <w:bookmarkStart w:id="80" w:name="_Ref445452759"/>
      <w:bookmarkStart w:id="81" w:name="_Toc445476106"/>
      <w:r>
        <w:t>SendIpv6Ping</w:t>
      </w:r>
      <w:bookmarkEnd w:id="80"/>
      <w:bookmarkEnd w:id="81"/>
    </w:p>
    <w:p w14:paraId="5E149547" w14:textId="77777777" w:rsidR="00270FC5" w:rsidRDefault="00270FC5" w:rsidP="00270FC5">
      <w:r>
        <w:t>This request is used to t</w:t>
      </w:r>
      <w:r w:rsidRPr="00D65FA3">
        <w:t>ransmit a single ping message</w:t>
      </w:r>
      <w:r w:rsidR="000B5E38">
        <w:t>,</w:t>
      </w:r>
      <w:r>
        <w:t xml:space="preserve"> or a multiple ping messages</w:t>
      </w:r>
      <w:r w:rsidRPr="00D65FA3">
        <w:t xml:space="preserve"> </w:t>
      </w:r>
      <w:r w:rsidR="005A5216">
        <w:t xml:space="preserve">from </w:t>
      </w:r>
      <w:r w:rsidR="000B5E38">
        <w:t xml:space="preserve">the </w:t>
      </w:r>
      <w:r w:rsidR="005A5216">
        <w:t xml:space="preserve">SUT </w:t>
      </w:r>
      <w:r w:rsidRPr="00D65FA3">
        <w:t>over IPv6 and receive ping echo from the remote host</w:t>
      </w:r>
      <w:r>
        <w:t>.</w:t>
      </w:r>
    </w:p>
    <w:p w14:paraId="56AFAF7D" w14:textId="77777777" w:rsidR="00270FC5" w:rsidRPr="00A41C48" w:rsidRDefault="00270FC5" w:rsidP="00413E09">
      <w:pPr>
        <w:pStyle w:val="Code"/>
      </w:pPr>
      <w:r w:rsidRPr="00A41C48">
        <w:t>SendIPv6Ping ::= StartIPv6Tx ( WITH COMPONENTS {</w:t>
      </w:r>
    </w:p>
    <w:p w14:paraId="2CEC416D" w14:textId="77777777" w:rsidR="00270FC5" w:rsidRPr="00A41C48" w:rsidRDefault="00270FC5" w:rsidP="00413E09">
      <w:pPr>
        <w:pStyle w:val="Code"/>
      </w:pPr>
      <w:r w:rsidRPr="00A41C48">
        <w:tab/>
        <w:t>radio,</w:t>
      </w:r>
    </w:p>
    <w:p w14:paraId="7E96C577" w14:textId="77777777" w:rsidR="00270FC5" w:rsidRPr="00A41C48" w:rsidRDefault="00270FC5" w:rsidP="00413E09">
      <w:pPr>
        <w:pStyle w:val="Code"/>
      </w:pPr>
      <w:r w:rsidRPr="00A41C48">
        <w:tab/>
        <w:t>interfaceName,</w:t>
      </w:r>
    </w:p>
    <w:p w14:paraId="79226262" w14:textId="77777777" w:rsidR="00270FC5" w:rsidRPr="00A41C48" w:rsidRDefault="00270FC5" w:rsidP="00413E09">
      <w:pPr>
        <w:pStyle w:val="Code"/>
      </w:pPr>
      <w:r w:rsidRPr="00A41C48">
        <w:tab/>
        <w:t>destIpAddress,</w:t>
      </w:r>
    </w:p>
    <w:p w14:paraId="3725490E" w14:textId="77777777" w:rsidR="00270FC5" w:rsidRPr="00A41C48" w:rsidRDefault="00270FC5" w:rsidP="00413E09">
      <w:pPr>
        <w:pStyle w:val="Code"/>
      </w:pPr>
      <w:r w:rsidRPr="00A41C48">
        <w:tab/>
        <w:t>destPort ABSENT,</w:t>
      </w:r>
    </w:p>
    <w:p w14:paraId="2C7076E1" w14:textId="77777777" w:rsidR="00270FC5" w:rsidRPr="00A41C48" w:rsidRDefault="00270FC5" w:rsidP="00413E09">
      <w:pPr>
        <w:pStyle w:val="Code"/>
      </w:pPr>
      <w:r w:rsidRPr="00A41C48">
        <w:tab/>
        <w:t>protocol (icmp),</w:t>
      </w:r>
    </w:p>
    <w:p w14:paraId="718D5294" w14:textId="2594ABAB" w:rsidR="00270FC5" w:rsidRPr="00A41C48" w:rsidRDefault="00270FC5" w:rsidP="00413E09">
      <w:pPr>
        <w:pStyle w:val="Code"/>
      </w:pPr>
      <w:r w:rsidRPr="00A41C48">
        <w:tab/>
        <w:t>repeatRate OPTIONAL,</w:t>
      </w:r>
      <w:r w:rsidR="00317EAF">
        <w:t xml:space="preserve"> -- number of msg per 5 sec interval</w:t>
      </w:r>
    </w:p>
    <w:p w14:paraId="55A5E47C" w14:textId="77777777" w:rsidR="00270FC5" w:rsidRPr="00A41C48" w:rsidRDefault="00270FC5" w:rsidP="00413E09">
      <w:pPr>
        <w:pStyle w:val="Code"/>
      </w:pPr>
      <w:r w:rsidRPr="00A41C48">
        <w:tab/>
        <w:t>eventHandling</w:t>
      </w:r>
      <w:r w:rsidRPr="00A41C48">
        <w:tab/>
        <w:t>(WITH COMPONENTS {..., eventFlag ({eIcmp6PktRx}) }),</w:t>
      </w:r>
    </w:p>
    <w:p w14:paraId="583B5877" w14:textId="77777777" w:rsidR="00270FC5" w:rsidRPr="00A41C48" w:rsidRDefault="00270FC5" w:rsidP="00413E09">
      <w:pPr>
        <w:pStyle w:val="Code"/>
      </w:pPr>
      <w:r w:rsidRPr="00A41C48">
        <w:tab/>
        <w:t>payload ABSENT</w:t>
      </w:r>
    </w:p>
    <w:p w14:paraId="77BDAAE3" w14:textId="77777777" w:rsidR="00270FC5" w:rsidRDefault="00270FC5" w:rsidP="00413E09">
      <w:pPr>
        <w:pStyle w:val="Code"/>
      </w:pPr>
      <w:r w:rsidRPr="00A41C48">
        <w:tab/>
        <w:t>})</w:t>
      </w:r>
    </w:p>
    <w:p w14:paraId="4251C89E" w14:textId="1980E104" w:rsidR="00270FC5" w:rsidRPr="000873A7" w:rsidRDefault="00270FC5" w:rsidP="00270FC5">
      <w:pPr>
        <w:pStyle w:val="Caption"/>
        <w:keepNext/>
      </w:pPr>
      <w:bookmarkStart w:id="82" w:name="_Toc445476172"/>
      <w:r>
        <w:t xml:space="preserve">Table </w:t>
      </w:r>
      <w:fldSimple w:instr=" SEQ Table \* ARABIC ">
        <w:r w:rsidR="00161E0E">
          <w:rPr>
            <w:noProof/>
          </w:rPr>
          <w:t>17</w:t>
        </w:r>
      </w:fldSimple>
      <w:r>
        <w:t xml:space="preserve"> sendIPv6Ping Message Parameters</w:t>
      </w:r>
      <w:bookmarkEnd w:id="82"/>
    </w:p>
    <w:p w14:paraId="568A1C81"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E887D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74692B"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BF3441B" w14:textId="77777777" w:rsidR="00270FC5" w:rsidRPr="003D68B7" w:rsidRDefault="00270FC5" w:rsidP="00AC3C00">
            <w:pPr>
              <w:pStyle w:val="TAL"/>
              <w:rPr>
                <w:b/>
                <w:lang w:eastAsia="en-US"/>
              </w:rPr>
            </w:pPr>
            <w:r>
              <w:rPr>
                <w:b/>
                <w:lang w:eastAsia="en-US"/>
              </w:rPr>
              <w:t>Explanation</w:t>
            </w:r>
          </w:p>
        </w:tc>
      </w:tr>
      <w:tr w:rsidR="00270FC5" w:rsidRPr="00FF39A0" w14:paraId="5A208E9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534184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A9325DE" w14:textId="77777777" w:rsidR="00270FC5" w:rsidRDefault="00270FC5" w:rsidP="00AC3C00">
            <w:pPr>
              <w:pStyle w:val="TAL"/>
              <w:rPr>
                <w:lang w:eastAsia="en-US"/>
              </w:rPr>
            </w:pPr>
            <w:r>
              <w:rPr>
                <w:lang w:eastAsia="en-US"/>
              </w:rPr>
              <w:t>The structure contains radio device (radio0, radio1, etc) and antenna port for transmission of ping v6 messages.</w:t>
            </w:r>
          </w:p>
        </w:tc>
      </w:tr>
      <w:tr w:rsidR="00270FC5" w:rsidRPr="00FF39A0" w14:paraId="015CEE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E0B01A3"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774A885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508EA5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3AA652"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160B74DB"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6CA3F60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5F36CD" w14:textId="77777777" w:rsidR="00270FC5"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5EC5FDBC" w14:textId="77777777" w:rsidR="00270FC5" w:rsidRDefault="00270FC5" w:rsidP="00AC3C00">
            <w:pPr>
              <w:pStyle w:val="TAL"/>
              <w:rPr>
                <w:lang w:eastAsia="en-US"/>
              </w:rPr>
            </w:pPr>
            <w:r>
              <w:rPr>
                <w:lang w:eastAsia="en-US"/>
              </w:rPr>
              <w:t>Omitted</w:t>
            </w:r>
          </w:p>
        </w:tc>
      </w:tr>
      <w:tr w:rsidR="00270FC5" w:rsidRPr="00FF39A0" w14:paraId="757FD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2577D" w14:textId="77777777" w:rsidR="00270FC5" w:rsidRPr="00C87092" w:rsidRDefault="00270FC5" w:rsidP="00AC3C00">
            <w:pPr>
              <w:pStyle w:val="TAL"/>
            </w:pPr>
            <w:r w:rsidRPr="00C87092">
              <w:t>protocol (icmp),</w:t>
            </w:r>
          </w:p>
        </w:tc>
        <w:tc>
          <w:tcPr>
            <w:tcW w:w="6071" w:type="dxa"/>
            <w:tcBorders>
              <w:top w:val="single" w:sz="4" w:space="0" w:color="auto"/>
              <w:left w:val="single" w:sz="4" w:space="0" w:color="auto"/>
              <w:bottom w:val="single" w:sz="4" w:space="0" w:color="auto"/>
              <w:right w:val="single" w:sz="4" w:space="0" w:color="auto"/>
            </w:tcBorders>
          </w:tcPr>
          <w:p w14:paraId="65833471" w14:textId="77777777" w:rsidR="00270FC5" w:rsidRDefault="00270FC5" w:rsidP="00AC3C00">
            <w:pPr>
              <w:pStyle w:val="TAL"/>
              <w:rPr>
                <w:lang w:eastAsia="en-US"/>
              </w:rPr>
            </w:pPr>
            <w:r>
              <w:rPr>
                <w:lang w:eastAsia="en-US"/>
              </w:rPr>
              <w:t>The protocol used for the ping (ICMP in this case)</w:t>
            </w:r>
            <w:r w:rsidR="000B5E38">
              <w:rPr>
                <w:lang w:eastAsia="en-US"/>
              </w:rPr>
              <w:t>.</w:t>
            </w:r>
          </w:p>
        </w:tc>
      </w:tr>
      <w:tr w:rsidR="00270FC5" w:rsidRPr="00FF39A0" w14:paraId="640A6F7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9BD900"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4CE0B848" w14:textId="53D7E43B" w:rsidR="00270FC5" w:rsidRDefault="00270FC5" w:rsidP="00AC3C00">
            <w:pPr>
              <w:pStyle w:val="TAL"/>
              <w:rPr>
                <w:lang w:eastAsia="en-US"/>
              </w:rPr>
            </w:pPr>
            <w:r>
              <w:rPr>
                <w:lang w:eastAsia="en-US"/>
              </w:rPr>
              <w:t>Repeat rate for messages as defined in 1609.3</w:t>
            </w:r>
            <w:r w:rsidR="00317EAF">
              <w:rPr>
                <w:lang w:eastAsia="en-US"/>
              </w:rPr>
              <w:t xml:space="preserve"> as number of messages per 5 sec interval</w:t>
            </w:r>
            <w:r>
              <w:rPr>
                <w:lang w:eastAsia="en-US"/>
              </w:rPr>
              <w:t xml:space="preserve">. Additionally, </w:t>
            </w:r>
            <w:r w:rsidR="00317EAF">
              <w:rPr>
                <w:lang w:eastAsia="en-US"/>
              </w:rPr>
              <w:t xml:space="preserve">it </w:t>
            </w:r>
            <w:r>
              <w:rPr>
                <w:lang w:eastAsia="en-US"/>
              </w:rPr>
              <w:t>can be set to 0 for transmitting a single message.</w:t>
            </w:r>
          </w:p>
        </w:tc>
      </w:tr>
      <w:tr w:rsidR="00270FC5" w:rsidRPr="00FF39A0" w14:paraId="7BA58DD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63ACE7"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DED1759"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51285A8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406401"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564932A2" w14:textId="77777777" w:rsidR="00270FC5" w:rsidRDefault="00270FC5" w:rsidP="00AC3C00">
            <w:pPr>
              <w:pStyle w:val="TAL"/>
              <w:rPr>
                <w:lang w:eastAsia="en-US"/>
              </w:rPr>
            </w:pPr>
            <w:r>
              <w:rPr>
                <w:lang w:eastAsia="en-US"/>
              </w:rPr>
              <w:t>No payload is required for this message</w:t>
            </w:r>
            <w:r w:rsidR="000B5E38">
              <w:rPr>
                <w:lang w:eastAsia="en-US"/>
              </w:rPr>
              <w:t>.</w:t>
            </w:r>
          </w:p>
        </w:tc>
      </w:tr>
    </w:tbl>
    <w:p w14:paraId="1424BEB0" w14:textId="77777777" w:rsidR="00270FC5" w:rsidRDefault="00270FC5" w:rsidP="00270FC5">
      <w:pPr>
        <w:spacing w:after="0"/>
        <w:rPr>
          <w:rFonts w:ascii="Consolas" w:hAnsi="Consolas" w:cs="Consolas"/>
          <w:sz w:val="18"/>
          <w:szCs w:val="18"/>
        </w:rPr>
      </w:pPr>
    </w:p>
    <w:p w14:paraId="60B425C6" w14:textId="77777777" w:rsidR="00270FC5" w:rsidRPr="001806F7" w:rsidRDefault="00270FC5" w:rsidP="00270FC5">
      <w:pPr>
        <w:spacing w:after="0"/>
        <w:rPr>
          <w:rFonts w:ascii="Consolas" w:hAnsi="Consolas" w:cs="Consolas"/>
          <w:sz w:val="18"/>
          <w:szCs w:val="18"/>
        </w:rPr>
      </w:pPr>
    </w:p>
    <w:p w14:paraId="7A1A13D6" w14:textId="77777777" w:rsidR="00270FC5" w:rsidRDefault="00270FC5" w:rsidP="00270FC5">
      <w:pPr>
        <w:spacing w:after="0"/>
        <w:rPr>
          <w:rFonts w:ascii="Consolas" w:hAnsi="Consolas" w:cs="Consolas"/>
          <w:sz w:val="18"/>
          <w:szCs w:val="18"/>
        </w:rPr>
      </w:pPr>
    </w:p>
    <w:p w14:paraId="5578030F" w14:textId="77777777" w:rsidR="00270FC5" w:rsidRPr="001806F7" w:rsidRDefault="00270FC5" w:rsidP="00270FC5">
      <w:pPr>
        <w:spacing w:after="0"/>
        <w:rPr>
          <w:rFonts w:ascii="Consolas" w:hAnsi="Consolas" w:cs="Consolas"/>
          <w:sz w:val="18"/>
          <w:szCs w:val="18"/>
        </w:rPr>
      </w:pPr>
    </w:p>
    <w:p w14:paraId="781A3C46" w14:textId="77777777" w:rsidR="00270FC5" w:rsidRDefault="00270FC5" w:rsidP="008027FB">
      <w:pPr>
        <w:pStyle w:val="Heading4"/>
      </w:pPr>
      <w:bookmarkStart w:id="83" w:name="_Ref445452859"/>
      <w:bookmarkStart w:id="84" w:name="_Toc445476109"/>
      <w:r>
        <w:t>StartIPv6Rx</w:t>
      </w:r>
      <w:bookmarkEnd w:id="83"/>
      <w:bookmarkEnd w:id="84"/>
    </w:p>
    <w:p w14:paraId="218743DD" w14:textId="77777777" w:rsidR="00270FC5" w:rsidRDefault="00270FC5" w:rsidP="00270FC5">
      <w:r>
        <w:t>This request is used to initiate reception of IPv6 packets by the SUT.</w:t>
      </w:r>
    </w:p>
    <w:p w14:paraId="5D4347A1" w14:textId="77777777" w:rsidR="00270FC5" w:rsidRPr="00A41C48" w:rsidRDefault="00270FC5" w:rsidP="00413E09">
      <w:pPr>
        <w:pStyle w:val="Code"/>
      </w:pPr>
      <w:r w:rsidRPr="00A41C48">
        <w:t>StartIPv6Rx ::= SEQUENCE{</w:t>
      </w:r>
    </w:p>
    <w:p w14:paraId="791FDD3A" w14:textId="77777777" w:rsidR="00270FC5" w:rsidRPr="00A41C48" w:rsidRDefault="00413E09" w:rsidP="00413E09">
      <w:pPr>
        <w:pStyle w:val="Code"/>
      </w:pPr>
      <w:r>
        <w:tab/>
        <w:t>radio</w:t>
      </w:r>
      <w:r>
        <w:tab/>
      </w:r>
      <w:r>
        <w:tab/>
      </w:r>
      <w:r w:rsidR="00270FC5" w:rsidRPr="00A41C48">
        <w:t>RadioInterface,</w:t>
      </w:r>
    </w:p>
    <w:p w14:paraId="5676EFEE" w14:textId="77777777" w:rsidR="00270FC5" w:rsidRPr="00A41C48" w:rsidRDefault="00270FC5" w:rsidP="00413E09">
      <w:pPr>
        <w:pStyle w:val="Code"/>
      </w:pPr>
      <w:r w:rsidRPr="00A41C48">
        <w:tab/>
        <w:t>interfaceName</w:t>
      </w:r>
      <w:r w:rsidRPr="00A41C48">
        <w:tab/>
        <w:t>UTF8String(SIZE(1..255)),</w:t>
      </w:r>
    </w:p>
    <w:p w14:paraId="2BDF7306" w14:textId="77777777" w:rsidR="00270FC5" w:rsidRPr="00A41C48" w:rsidRDefault="00270FC5" w:rsidP="00413E09">
      <w:pPr>
        <w:pStyle w:val="Code"/>
      </w:pPr>
      <w:r w:rsidRPr="00A41C48">
        <w:tab/>
        <w:t>listenPort</w:t>
      </w:r>
      <w:r w:rsidRPr="00A41C48">
        <w:tab/>
      </w:r>
      <w:r w:rsidRPr="00A41C48">
        <w:tab/>
        <w:t>IpPort,</w:t>
      </w:r>
    </w:p>
    <w:p w14:paraId="364C86CB" w14:textId="77777777" w:rsidR="00270FC5" w:rsidRPr="00A41C48" w:rsidRDefault="00270FC5" w:rsidP="00413E09">
      <w:pPr>
        <w:pStyle w:val="Code"/>
      </w:pPr>
      <w:r w:rsidRPr="00A41C48">
        <w:tab/>
        <w:t>protocol</w:t>
      </w:r>
      <w:r w:rsidRPr="00A41C48">
        <w:tab/>
      </w:r>
      <w:r w:rsidRPr="00A41C48">
        <w:tab/>
        <w:t>ENUMERATED { tcp (0), udp (1) },</w:t>
      </w:r>
    </w:p>
    <w:p w14:paraId="30DBFCE1" w14:textId="77777777" w:rsidR="00413E09" w:rsidRDefault="00270FC5" w:rsidP="00413E09">
      <w:pPr>
        <w:pStyle w:val="Code"/>
      </w:pPr>
      <w:r w:rsidRPr="00A41C48">
        <w:tab/>
        <w:t>eventHandling</w:t>
      </w:r>
      <w:r w:rsidRPr="00A41C48">
        <w:tab/>
        <w:t xml:space="preserve">EventHandling </w:t>
      </w:r>
    </w:p>
    <w:p w14:paraId="02810322" w14:textId="77777777" w:rsidR="00270FC5" w:rsidRPr="00A41C48" w:rsidRDefault="00413E09" w:rsidP="00413E09">
      <w:pPr>
        <w:pStyle w:val="Code"/>
      </w:pPr>
      <w:r>
        <w:tab/>
      </w:r>
      <w:r>
        <w:tab/>
      </w:r>
      <w:r>
        <w:tab/>
      </w:r>
      <w:r>
        <w:tab/>
      </w:r>
      <w:r w:rsidR="00270FC5" w:rsidRPr="00A41C48">
        <w:t>(WITH COMPONENTS {..., eventFlag ({eIpv6PktRx}) }) OPTIONAL,</w:t>
      </w:r>
    </w:p>
    <w:p w14:paraId="2A61D617" w14:textId="77777777" w:rsidR="00270FC5" w:rsidRPr="00A41C48" w:rsidRDefault="00270FC5" w:rsidP="00413E09">
      <w:pPr>
        <w:pStyle w:val="Code"/>
      </w:pPr>
      <w:r w:rsidRPr="00A41C48">
        <w:tab/>
        <w:t>...</w:t>
      </w:r>
    </w:p>
    <w:p w14:paraId="065F06AE" w14:textId="77777777" w:rsidR="00270FC5" w:rsidRDefault="00270FC5" w:rsidP="00413E09">
      <w:pPr>
        <w:pStyle w:val="Code"/>
      </w:pPr>
      <w:r w:rsidRPr="00A41C48">
        <w:t>}</w:t>
      </w:r>
    </w:p>
    <w:p w14:paraId="068FEEEC" w14:textId="6429FF36" w:rsidR="00270FC5" w:rsidRPr="00DD7389" w:rsidRDefault="00270FC5" w:rsidP="00270FC5">
      <w:pPr>
        <w:pStyle w:val="Caption"/>
        <w:keepNext/>
      </w:pPr>
      <w:bookmarkStart w:id="85" w:name="_Toc445476175"/>
      <w:r>
        <w:t xml:space="preserve">Table </w:t>
      </w:r>
      <w:fldSimple w:instr=" SEQ Table \* ARABIC ">
        <w:r w:rsidR="00161E0E">
          <w:rPr>
            <w:noProof/>
          </w:rPr>
          <w:t>18</w:t>
        </w:r>
      </w:fldSimple>
      <w:r>
        <w:t xml:space="preserve"> startIPv6Rx Message Parameters</w:t>
      </w:r>
      <w:bookmarkEnd w:id="85"/>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D426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CD7F91"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8A3C17C" w14:textId="77777777" w:rsidR="00270FC5" w:rsidRPr="003D68B7" w:rsidRDefault="00270FC5" w:rsidP="00AC3C00">
            <w:pPr>
              <w:pStyle w:val="TAL"/>
              <w:rPr>
                <w:b/>
                <w:lang w:eastAsia="en-US"/>
              </w:rPr>
            </w:pPr>
            <w:r>
              <w:rPr>
                <w:b/>
                <w:lang w:eastAsia="en-US"/>
              </w:rPr>
              <w:t>Explanation</w:t>
            </w:r>
          </w:p>
        </w:tc>
      </w:tr>
      <w:tr w:rsidR="00270FC5" w:rsidRPr="00FF39A0" w14:paraId="20E321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ED1AF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09C25"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4A24CE0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8A8CC4"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24708AF"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F0919C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FFF18E"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75E28B5B"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07048B5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2F702A"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5EED8EC"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050DF5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612AAB"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EAEBB36"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39949C1E" w14:textId="77777777" w:rsidR="00270FC5" w:rsidRDefault="00270FC5" w:rsidP="00270FC5">
      <w:pPr>
        <w:spacing w:after="0"/>
        <w:rPr>
          <w:rFonts w:ascii="Consolas" w:hAnsi="Consolas" w:cs="Consolas"/>
          <w:sz w:val="18"/>
          <w:szCs w:val="18"/>
        </w:rPr>
      </w:pPr>
    </w:p>
    <w:p w14:paraId="1535F562" w14:textId="77777777" w:rsidR="00270FC5" w:rsidRPr="001806F7" w:rsidRDefault="00270FC5" w:rsidP="00270FC5">
      <w:pPr>
        <w:spacing w:after="0"/>
        <w:rPr>
          <w:rFonts w:ascii="Consolas" w:hAnsi="Consolas" w:cs="Consolas"/>
          <w:sz w:val="18"/>
          <w:szCs w:val="18"/>
        </w:rPr>
      </w:pPr>
    </w:p>
    <w:p w14:paraId="5213613B" w14:textId="77777777" w:rsidR="00270FC5" w:rsidRDefault="00270FC5" w:rsidP="008027FB">
      <w:pPr>
        <w:pStyle w:val="Heading4"/>
      </w:pPr>
      <w:bookmarkStart w:id="86" w:name="_Ref445452899"/>
      <w:bookmarkStart w:id="87" w:name="_Toc445476110"/>
      <w:r>
        <w:t>StopIPv6Rx</w:t>
      </w:r>
      <w:bookmarkEnd w:id="86"/>
      <w:bookmarkEnd w:id="87"/>
    </w:p>
    <w:p w14:paraId="4C85E9DA" w14:textId="77777777" w:rsidR="00270FC5" w:rsidRDefault="00270FC5" w:rsidP="00270FC5">
      <w:r>
        <w:t>This request is used to cease reception of IPv6 packets by the SUT.</w:t>
      </w:r>
    </w:p>
    <w:p w14:paraId="48692CBB" w14:textId="77777777" w:rsidR="00270FC5" w:rsidRPr="00051B65" w:rsidRDefault="00270FC5" w:rsidP="00413E09">
      <w:pPr>
        <w:pStyle w:val="Code"/>
      </w:pPr>
      <w:r w:rsidRPr="00051B65">
        <w:t>StopIPv6Rx ::= StartIPv6Rx ( WITH COMPONENTS {</w:t>
      </w:r>
    </w:p>
    <w:p w14:paraId="05E5E84A" w14:textId="77777777" w:rsidR="00270FC5" w:rsidRPr="00051B65" w:rsidRDefault="00270FC5" w:rsidP="00413E09">
      <w:pPr>
        <w:pStyle w:val="Code"/>
      </w:pPr>
      <w:r w:rsidRPr="00051B65">
        <w:tab/>
        <w:t>radio ( WITH COMPONENTS { ..., antenna ABSENT }),</w:t>
      </w:r>
    </w:p>
    <w:p w14:paraId="600D1701" w14:textId="77777777" w:rsidR="00270FC5" w:rsidRPr="00051B65" w:rsidRDefault="00270FC5" w:rsidP="00413E09">
      <w:pPr>
        <w:pStyle w:val="Code"/>
      </w:pPr>
      <w:r w:rsidRPr="00051B65">
        <w:tab/>
        <w:t>interfaceName,</w:t>
      </w:r>
    </w:p>
    <w:p w14:paraId="71385D13" w14:textId="77777777" w:rsidR="00270FC5" w:rsidRPr="00051B65" w:rsidRDefault="00270FC5" w:rsidP="00413E09">
      <w:pPr>
        <w:pStyle w:val="Code"/>
      </w:pPr>
      <w:r w:rsidRPr="00051B65">
        <w:tab/>
        <w:t>listenPort,</w:t>
      </w:r>
    </w:p>
    <w:p w14:paraId="1A578855" w14:textId="77777777" w:rsidR="00270FC5" w:rsidRPr="00051B65" w:rsidRDefault="00270FC5" w:rsidP="00413E09">
      <w:pPr>
        <w:pStyle w:val="Code"/>
      </w:pPr>
      <w:r w:rsidRPr="00051B65">
        <w:tab/>
        <w:t>protocol,</w:t>
      </w:r>
    </w:p>
    <w:p w14:paraId="2B15E40C" w14:textId="77777777" w:rsidR="00270FC5" w:rsidRPr="00051B65" w:rsidRDefault="00270FC5" w:rsidP="00413E09">
      <w:pPr>
        <w:pStyle w:val="Code"/>
      </w:pPr>
      <w:r w:rsidRPr="00051B65">
        <w:tab/>
        <w:t>eventHandling ABSENT</w:t>
      </w:r>
    </w:p>
    <w:p w14:paraId="01DA588F" w14:textId="77777777" w:rsidR="00270FC5" w:rsidRDefault="00270FC5" w:rsidP="00413E09">
      <w:pPr>
        <w:pStyle w:val="Code"/>
      </w:pPr>
      <w:r w:rsidRPr="00051B65">
        <w:t>})</w:t>
      </w:r>
    </w:p>
    <w:p w14:paraId="30842245" w14:textId="3EC6B0E4" w:rsidR="00270FC5" w:rsidRPr="00DD7389" w:rsidRDefault="00270FC5" w:rsidP="00270FC5">
      <w:pPr>
        <w:pStyle w:val="Caption"/>
        <w:keepNext/>
      </w:pPr>
      <w:bookmarkStart w:id="88" w:name="_Toc445476176"/>
      <w:r>
        <w:t xml:space="preserve">Table </w:t>
      </w:r>
      <w:fldSimple w:instr=" SEQ Table \* ARABIC ">
        <w:r w:rsidR="00161E0E">
          <w:rPr>
            <w:noProof/>
          </w:rPr>
          <w:t>19</w:t>
        </w:r>
      </w:fldSimple>
      <w:r>
        <w:t xml:space="preserve"> stopIPv6Rx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61552F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236D03"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219E28E" w14:textId="77777777" w:rsidR="00270FC5" w:rsidRPr="003D68B7" w:rsidRDefault="00270FC5" w:rsidP="00AC3C00">
            <w:pPr>
              <w:pStyle w:val="TAL"/>
              <w:rPr>
                <w:b/>
                <w:lang w:eastAsia="en-US"/>
              </w:rPr>
            </w:pPr>
            <w:r>
              <w:rPr>
                <w:b/>
                <w:lang w:eastAsia="en-US"/>
              </w:rPr>
              <w:t>Explanation</w:t>
            </w:r>
          </w:p>
        </w:tc>
      </w:tr>
      <w:tr w:rsidR="00270FC5" w:rsidRPr="00FF39A0" w14:paraId="7D75E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1C2DA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3109021"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4745F6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FAD78D"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452C159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786DB5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053417"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7CAC48B1"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654828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DA9075"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2E48ED4"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1FC8BA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577BC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6334F735" w14:textId="77777777" w:rsidR="00270FC5" w:rsidRDefault="00270FC5" w:rsidP="00AC3C00">
            <w:pPr>
              <w:pStyle w:val="TAL"/>
              <w:rPr>
                <w:lang w:eastAsia="en-US"/>
              </w:rPr>
            </w:pPr>
            <w:r>
              <w:rPr>
                <w:lang w:eastAsia="en-US"/>
              </w:rPr>
              <w:t>Not required.</w:t>
            </w:r>
          </w:p>
        </w:tc>
      </w:tr>
    </w:tbl>
    <w:p w14:paraId="5085CED2" w14:textId="77777777" w:rsidR="00270FC5" w:rsidRPr="001806F7" w:rsidRDefault="00270FC5" w:rsidP="00270FC5">
      <w:pPr>
        <w:spacing w:after="0"/>
        <w:rPr>
          <w:rFonts w:ascii="Consolas" w:hAnsi="Consolas" w:cs="Consolas"/>
          <w:sz w:val="18"/>
          <w:szCs w:val="18"/>
        </w:rPr>
      </w:pPr>
    </w:p>
    <w:p w14:paraId="385C29A1" w14:textId="77777777" w:rsidR="00270FC5" w:rsidRDefault="00270FC5" w:rsidP="00270FC5">
      <w:pPr>
        <w:spacing w:after="0"/>
        <w:rPr>
          <w:rFonts w:ascii="Consolas" w:hAnsi="Consolas" w:cs="Consolas"/>
          <w:sz w:val="18"/>
          <w:szCs w:val="18"/>
        </w:rPr>
      </w:pPr>
    </w:p>
    <w:p w14:paraId="42B5E014" w14:textId="77777777" w:rsidR="00720CAB" w:rsidRDefault="00720CAB" w:rsidP="00720CAB">
      <w:pPr>
        <w:pStyle w:val="Heading2"/>
      </w:pPr>
      <w:bookmarkStart w:id="89" w:name="_Toc480558285"/>
      <w:r>
        <w:t xml:space="preserve">Response, ResponseInfo, </w:t>
      </w:r>
      <w:r w:rsidR="001134B4">
        <w:t xml:space="preserve">Indication </w:t>
      </w:r>
      <w:r>
        <w:t>and Exception messages</w:t>
      </w:r>
      <w:bookmarkEnd w:id="89"/>
    </w:p>
    <w:p w14:paraId="566229E5" w14:textId="77777777" w:rsidR="00720CAB" w:rsidRDefault="00720CAB" w:rsidP="00720CAB">
      <w:pPr>
        <w:pStyle w:val="Heading3"/>
      </w:pPr>
      <w:bookmarkStart w:id="90" w:name="_Toc480558286"/>
      <w:r>
        <w:t>Response messages</w:t>
      </w:r>
      <w:bookmarkEnd w:id="90"/>
    </w:p>
    <w:p w14:paraId="0EEE0CBD" w14:textId="77777777"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r w:rsidR="00643DB8" w:rsidRPr="00643DB8">
        <w:rPr>
          <w:i/>
        </w:rPr>
        <w:t>TCICommonType.asn</w:t>
      </w:r>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r w:rsidR="00300D81">
        <w:rPr>
          <w:lang w:eastAsia="fr-FR"/>
        </w:rPr>
        <w:t xml:space="preserve">If no </w:t>
      </w:r>
      <w:r w:rsidR="00300D81" w:rsidRPr="003D72EC">
        <w:rPr>
          <w:i/>
          <w:lang w:eastAsia="fr-FR"/>
        </w:rPr>
        <w:t>Response</w:t>
      </w:r>
      <w:r w:rsidR="00300D81">
        <w:rPr>
          <w:lang w:eastAsia="fr-FR"/>
        </w:rPr>
        <w:t xml:space="preserve"> is received, the TS will attempt to re-initialize the SUT or may request user assistance.</w:t>
      </w:r>
    </w:p>
    <w:p w14:paraId="5D6B5A44" w14:textId="77777777" w:rsidR="00720CAB" w:rsidRDefault="00720CAB" w:rsidP="00720CAB">
      <w:pPr>
        <w:pStyle w:val="Code"/>
      </w:pPr>
    </w:p>
    <w:p w14:paraId="7A72D7F6" w14:textId="77777777" w:rsidR="00720CAB" w:rsidRDefault="00720CAB" w:rsidP="00720CAB">
      <w:pPr>
        <w:pStyle w:val="Code"/>
      </w:pPr>
      <w:r>
        <w:t>Response ::= SEQUENCE {</w:t>
      </w:r>
    </w:p>
    <w:p w14:paraId="22D402D6" w14:textId="77777777" w:rsidR="00720CAB" w:rsidRDefault="00720CAB" w:rsidP="00720CAB">
      <w:pPr>
        <w:pStyle w:val="Code"/>
      </w:pPr>
      <w:r>
        <w:tab/>
        <w:t xml:space="preserve">msgID </w:t>
      </w:r>
      <w:r>
        <w:tab/>
      </w:r>
      <w:r>
        <w:tab/>
        <w:t>MsgID,</w:t>
      </w:r>
    </w:p>
    <w:p w14:paraId="3A7D98FE" w14:textId="77777777" w:rsidR="00720CAB" w:rsidRDefault="00720CAB" w:rsidP="00720CAB">
      <w:pPr>
        <w:pStyle w:val="Code"/>
      </w:pPr>
      <w:r>
        <w:tab/>
        <w:t>resultCode</w:t>
      </w:r>
      <w:r>
        <w:tab/>
      </w:r>
      <w:r>
        <w:tab/>
        <w:t>ResultCode,</w:t>
      </w:r>
    </w:p>
    <w:p w14:paraId="7F632C86" w14:textId="77777777" w:rsidR="00720CAB" w:rsidRDefault="00720CAB" w:rsidP="00720CAB">
      <w:pPr>
        <w:pStyle w:val="Code"/>
      </w:pPr>
      <w:r>
        <w:tab/>
        <w:t>exception</w:t>
      </w:r>
      <w:r>
        <w:tab/>
      </w:r>
      <w:r>
        <w:tab/>
        <w:t>Exception OPTIONAL,</w:t>
      </w:r>
    </w:p>
    <w:p w14:paraId="1AB0123C" w14:textId="77777777" w:rsidR="00720CAB" w:rsidRDefault="00720CAB" w:rsidP="00720CAB">
      <w:pPr>
        <w:pStyle w:val="Code"/>
      </w:pPr>
      <w:r>
        <w:tab/>
        <w:t>...</w:t>
      </w:r>
    </w:p>
    <w:p w14:paraId="6FB83D85" w14:textId="77777777" w:rsidR="00720CAB" w:rsidRPr="0096147D" w:rsidRDefault="00720CAB" w:rsidP="00720CAB">
      <w:pPr>
        <w:pStyle w:val="Code"/>
      </w:pPr>
      <w:r>
        <w:t>}</w:t>
      </w:r>
    </w:p>
    <w:p w14:paraId="0A1CFA3A" w14:textId="679EFE9B" w:rsidR="00720CAB" w:rsidRDefault="00720CAB" w:rsidP="00720CAB">
      <w:pPr>
        <w:pStyle w:val="Caption"/>
        <w:keepNext/>
      </w:pPr>
      <w:r>
        <w:t xml:space="preserve">Table </w:t>
      </w:r>
      <w:fldSimple w:instr=" SEQ Table \* ARABIC ">
        <w:r w:rsidR="00161E0E">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82F19E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B82D8F"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B87A0C" w14:textId="77777777" w:rsidR="00720CAB" w:rsidRPr="003D68B7" w:rsidRDefault="00720CAB" w:rsidP="00B653F8">
            <w:pPr>
              <w:pStyle w:val="TAL"/>
              <w:rPr>
                <w:b/>
                <w:lang w:eastAsia="en-US"/>
              </w:rPr>
            </w:pPr>
            <w:r>
              <w:rPr>
                <w:b/>
                <w:lang w:eastAsia="en-US"/>
              </w:rPr>
              <w:t>Explanation</w:t>
            </w:r>
          </w:p>
        </w:tc>
      </w:tr>
      <w:tr w:rsidR="00720CAB" w:rsidRPr="00FF39A0" w14:paraId="1670599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2021414" w14:textId="77777777" w:rsidR="00720CAB" w:rsidRDefault="00413E09" w:rsidP="00B653F8">
            <w:pPr>
              <w:pStyle w:val="TAL"/>
            </w:pPr>
            <w:r>
              <w:t>m</w:t>
            </w:r>
            <w:r w:rsidR="00720CAB">
              <w:t>sgID</w:t>
            </w:r>
          </w:p>
        </w:tc>
        <w:tc>
          <w:tcPr>
            <w:tcW w:w="6071" w:type="dxa"/>
            <w:tcBorders>
              <w:top w:val="single" w:sz="4" w:space="0" w:color="auto"/>
              <w:left w:val="single" w:sz="4" w:space="0" w:color="auto"/>
              <w:bottom w:val="single" w:sz="4" w:space="0" w:color="auto"/>
              <w:right w:val="single" w:sz="4" w:space="0" w:color="auto"/>
            </w:tcBorders>
          </w:tcPr>
          <w:p w14:paraId="44C91696" w14:textId="648C9FEA"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sidR="00413E09">
              <w:rPr>
                <w:lang w:eastAsia="en-US"/>
              </w:rPr>
              <w:t xml:space="preserve"> m</w:t>
            </w:r>
            <w:r>
              <w:rPr>
                <w:lang w:eastAsia="en-US"/>
              </w:rPr>
              <w:t xml:space="preserve">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161E0E">
              <w:t xml:space="preserve">Table </w:t>
            </w:r>
            <w:r w:rsidR="00161E0E">
              <w:rPr>
                <w:noProof/>
              </w:rPr>
              <w:t>31</w:t>
            </w:r>
            <w:r>
              <w:rPr>
                <w:lang w:eastAsia="en-US"/>
              </w:rPr>
              <w:fldChar w:fldCharType="end"/>
            </w:r>
            <w:r>
              <w:rPr>
                <w:lang w:eastAsia="en-US"/>
              </w:rPr>
              <w:t>.</w:t>
            </w:r>
          </w:p>
          <w:p w14:paraId="717451BB" w14:textId="77777777" w:rsidR="00720CAB" w:rsidRDefault="00720CAB" w:rsidP="00B653F8">
            <w:pPr>
              <w:pStyle w:val="TAL"/>
              <w:rPr>
                <w:lang w:eastAsia="en-US"/>
              </w:rPr>
            </w:pPr>
          </w:p>
        </w:tc>
      </w:tr>
      <w:tr w:rsidR="00720CAB" w:rsidRPr="00FF39A0" w14:paraId="2211D21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F29A3A2"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2B777D62" w14:textId="77777777" w:rsidR="00720CAB" w:rsidRDefault="00720CAB" w:rsidP="00B653F8">
            <w:pPr>
              <w:pStyle w:val="TAL"/>
              <w:rPr>
                <w:lang w:eastAsia="en-US"/>
              </w:rPr>
            </w:pPr>
            <w:r>
              <w:rPr>
                <w:lang w:eastAsia="en-US"/>
              </w:rPr>
              <w:t>Success or Failure enumerated as 0 or 1 respectively.</w:t>
            </w:r>
          </w:p>
        </w:tc>
      </w:tr>
      <w:tr w:rsidR="00720CAB" w:rsidRPr="00FF39A0" w14:paraId="144AE83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B4E298"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665A3D4" w14:textId="7E0BC4C4" w:rsidR="00720CAB" w:rsidRDefault="00720CAB" w:rsidP="00B653F8">
            <w:pPr>
              <w:pStyle w:val="TAL"/>
              <w:rPr>
                <w:lang w:eastAsia="en-US"/>
              </w:rPr>
            </w:pPr>
            <w:r>
              <w:rPr>
                <w:lang w:eastAsia="en-US"/>
              </w:rPr>
              <w:t xml:space="preserve">This parameter contains additional information if exception must be reported to the TS (i.e. failure, warning, etc).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161E0E">
              <w:rPr>
                <w:lang w:eastAsia="en-US"/>
              </w:rPr>
              <w:t>7.3.4</w:t>
            </w:r>
            <w:r w:rsidR="00B653F8">
              <w:rPr>
                <w:lang w:eastAsia="en-US"/>
              </w:rPr>
              <w:fldChar w:fldCharType="end"/>
            </w:r>
            <w:r w:rsidR="00B653F8">
              <w:rPr>
                <w:lang w:eastAsia="en-US"/>
              </w:rPr>
              <w:t>.</w:t>
            </w:r>
          </w:p>
        </w:tc>
      </w:tr>
    </w:tbl>
    <w:p w14:paraId="18BB448C" w14:textId="77777777" w:rsidR="00720CAB" w:rsidRDefault="00720CAB" w:rsidP="00720CAB"/>
    <w:p w14:paraId="63417C09" w14:textId="373C0596" w:rsidR="00720CAB" w:rsidRDefault="00720CAB" w:rsidP="00720CAB">
      <w:r>
        <w:t>Specific details for each type definition are listed in the ASN.1 specification referenced in Appendix A.</w:t>
      </w:r>
    </w:p>
    <w:p w14:paraId="6240428E" w14:textId="77777777" w:rsidR="00720CAB" w:rsidRDefault="00720CAB" w:rsidP="00720CAB">
      <w:pPr>
        <w:pStyle w:val="Heading3"/>
      </w:pPr>
      <w:bookmarkStart w:id="91" w:name="_Ref445737527"/>
      <w:bookmarkStart w:id="92" w:name="_Toc480558287"/>
      <w:r>
        <w:t>Indication messages</w:t>
      </w:r>
      <w:bookmarkEnd w:id="91"/>
      <w:bookmarkEnd w:id="92"/>
    </w:p>
    <w:p w14:paraId="564620E5" w14:textId="77777777" w:rsidR="00720CAB" w:rsidRDefault="00720CAB" w:rsidP="00720CAB">
      <w:r>
        <w:t xml:space="preserve">The </w:t>
      </w:r>
      <w:r w:rsidRPr="00A71453">
        <w:rPr>
          <w:i/>
        </w:rPr>
        <w:t>Indication</w:t>
      </w:r>
      <w:r>
        <w:t xml:space="preserve"> message is sent from the SUT to TS. </w:t>
      </w:r>
      <w:r w:rsidR="00643DB8">
        <w:t xml:space="preserve">It is defined in the </w:t>
      </w:r>
      <w:r w:rsidR="00643DB8" w:rsidRPr="00643DB8">
        <w:rPr>
          <w:i/>
        </w:rPr>
        <w:t>TCIindication.asn</w:t>
      </w:r>
      <w:r w:rsidR="00643DB8">
        <w:t xml:space="preserve"> module</w:t>
      </w:r>
      <w:r w:rsidR="0096127A">
        <w:t>.</w:t>
      </w:r>
    </w:p>
    <w:p w14:paraId="5B68CCD4" w14:textId="77777777" w:rsidR="00720CAB" w:rsidRDefault="00720CAB" w:rsidP="00720CAB">
      <w:pPr>
        <w:pStyle w:val="Code"/>
      </w:pPr>
      <w:r>
        <w:t>Indication ::= SEQUENCE{</w:t>
      </w:r>
    </w:p>
    <w:p w14:paraId="5E86C079" w14:textId="77777777" w:rsidR="00720CAB" w:rsidRDefault="00720CAB" w:rsidP="00720CAB">
      <w:pPr>
        <w:pStyle w:val="Code"/>
      </w:pPr>
      <w:r>
        <w:tab/>
        <w:t xml:space="preserve">radio             RadioInterface, </w:t>
      </w:r>
      <w:r>
        <w:tab/>
      </w:r>
    </w:p>
    <w:p w14:paraId="7292CB87" w14:textId="77777777" w:rsidR="00720CAB" w:rsidRDefault="00720CAB" w:rsidP="00720CAB">
      <w:pPr>
        <w:pStyle w:val="Code"/>
      </w:pPr>
      <w:r>
        <w:tab/>
        <w:t>event</w:t>
      </w:r>
      <w:r>
        <w:tab/>
      </w:r>
      <w:r>
        <w:tab/>
        <w:t>Event,</w:t>
      </w:r>
      <w:r>
        <w:tab/>
      </w:r>
      <w:r>
        <w:tab/>
      </w:r>
      <w:r>
        <w:tab/>
      </w:r>
    </w:p>
    <w:p w14:paraId="0496F7A0" w14:textId="77777777" w:rsidR="00720CAB" w:rsidRDefault="00720CAB" w:rsidP="00720CAB">
      <w:pPr>
        <w:pStyle w:val="Code"/>
      </w:pPr>
      <w:r>
        <w:tab/>
        <w:t>eventParams</w:t>
      </w:r>
      <w:r>
        <w:tab/>
        <w:t>EventParams OPTIONAL,</w:t>
      </w:r>
    </w:p>
    <w:p w14:paraId="2EA67916" w14:textId="77777777" w:rsidR="00720CAB" w:rsidRDefault="00720CAB" w:rsidP="00720CAB">
      <w:pPr>
        <w:pStyle w:val="Code"/>
      </w:pPr>
      <w:r>
        <w:tab/>
        <w:t>pdu</w:t>
      </w:r>
      <w:r>
        <w:tab/>
      </w:r>
      <w:r>
        <w:tab/>
      </w:r>
      <w:r>
        <w:tab/>
        <w:t>Pdu OPTIONAL,</w:t>
      </w:r>
    </w:p>
    <w:p w14:paraId="4380112A" w14:textId="77777777" w:rsidR="00720CAB" w:rsidRDefault="00720CAB" w:rsidP="00720CAB">
      <w:pPr>
        <w:pStyle w:val="Code"/>
      </w:pPr>
      <w:r>
        <w:tab/>
        <w:t>exception</w:t>
      </w:r>
      <w:r>
        <w:tab/>
      </w:r>
      <w:r>
        <w:tab/>
        <w:t>Exception OPTIONAL,</w:t>
      </w:r>
    </w:p>
    <w:p w14:paraId="231F5FBC" w14:textId="77777777" w:rsidR="00720CAB" w:rsidRDefault="00720CAB" w:rsidP="00720CAB">
      <w:pPr>
        <w:pStyle w:val="Code"/>
      </w:pPr>
      <w:r>
        <w:tab/>
        <w:t>...</w:t>
      </w:r>
    </w:p>
    <w:p w14:paraId="05A88338" w14:textId="77777777" w:rsidR="00720CAB" w:rsidRDefault="00720CAB" w:rsidP="00720CAB">
      <w:pPr>
        <w:pStyle w:val="Code"/>
      </w:pPr>
      <w:r>
        <w:t>}</w:t>
      </w:r>
    </w:p>
    <w:p w14:paraId="2CBEBF9B" w14:textId="45785A75" w:rsidR="00720CAB" w:rsidRDefault="00720CAB" w:rsidP="00720CAB">
      <w:pPr>
        <w:pStyle w:val="Caption"/>
        <w:keepNext/>
      </w:pPr>
      <w:r>
        <w:t xml:space="preserve">Table </w:t>
      </w:r>
      <w:fldSimple w:instr=" SEQ Table \* ARABIC ">
        <w:r w:rsidR="00161E0E">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0056E3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CC962F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4E78144" w14:textId="77777777" w:rsidR="00720CAB" w:rsidRPr="003D68B7" w:rsidRDefault="00720CAB" w:rsidP="00B653F8">
            <w:pPr>
              <w:pStyle w:val="TAL"/>
              <w:rPr>
                <w:b/>
                <w:lang w:eastAsia="en-US"/>
              </w:rPr>
            </w:pPr>
            <w:r>
              <w:rPr>
                <w:b/>
                <w:lang w:eastAsia="en-US"/>
              </w:rPr>
              <w:t>Explanation</w:t>
            </w:r>
          </w:p>
        </w:tc>
      </w:tr>
      <w:tr w:rsidR="00720CAB" w:rsidRPr="00FF39A0" w14:paraId="55BEEBB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53F8CD"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07C9076" w14:textId="77777777" w:rsidR="00720CAB" w:rsidRDefault="00720CAB" w:rsidP="00B653F8">
            <w:pPr>
              <w:pStyle w:val="TAL"/>
              <w:rPr>
                <w:lang w:eastAsia="en-US"/>
              </w:rPr>
            </w:pPr>
            <w:r>
              <w:rPr>
                <w:lang w:eastAsia="en-US"/>
              </w:rPr>
              <w:t>The structure contains radio device (radio0, radio1, etc) and antenna port for transmission of WSAs.</w:t>
            </w:r>
          </w:p>
        </w:tc>
      </w:tr>
      <w:tr w:rsidR="00720CAB" w:rsidRPr="00FF39A0" w14:paraId="7B1B72A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8668894"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30926438"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0C2BC90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709BD31" w14:textId="77777777" w:rsidR="00720CAB" w:rsidRDefault="00720CAB" w:rsidP="00B653F8">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7BABE2E1"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1C36552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6CBCB9E" w14:textId="77777777" w:rsidR="00720CAB" w:rsidRDefault="00720CAB" w:rsidP="00B653F8">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534F171B"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5E3E067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B6E8E8A"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B5F3341" w14:textId="77777777"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0C8B4333" w14:textId="77777777" w:rsidR="00720CAB" w:rsidRDefault="00720CAB" w:rsidP="00720CAB"/>
    <w:p w14:paraId="559DBCF0" w14:textId="14AF1C7E" w:rsidR="00720CAB" w:rsidRDefault="00720CAB" w:rsidP="00720CAB">
      <w:r>
        <w:t>Specific details for each type definition are listed in the ASN.1 specification referenced in Appendix A.</w:t>
      </w:r>
    </w:p>
    <w:p w14:paraId="1F6632FC" w14:textId="383E5B12" w:rsidR="00720CAB" w:rsidRDefault="00AE2236" w:rsidP="00720CAB">
      <w:r>
        <w:fldChar w:fldCharType="begin"/>
      </w:r>
      <w:r>
        <w:instrText xml:space="preserve"> REF _Ref455763300 \h </w:instrText>
      </w:r>
      <w:r>
        <w:fldChar w:fldCharType="separate"/>
      </w:r>
      <w:r w:rsidR="00161E0E">
        <w:t xml:space="preserve">Table </w:t>
      </w:r>
      <w:r w:rsidR="00161E0E">
        <w:rPr>
          <w:noProof/>
        </w:rPr>
        <w:t>22</w:t>
      </w:r>
      <w:r>
        <w:fldChar w:fldCharType="end"/>
      </w:r>
      <w:r>
        <w:t xml:space="preserve"> </w:t>
      </w:r>
      <w:r w:rsidR="00720CAB">
        <w:t>list</w:t>
      </w:r>
      <w:r w:rsidR="00655714">
        <w:t>s</w:t>
      </w:r>
      <w:r w:rsidR="00720CAB">
        <w:t xml:space="preserve"> event types that </w:t>
      </w:r>
      <w:r w:rsidR="00655714">
        <w:t xml:space="preserve">may </w:t>
      </w:r>
      <w:r w:rsidR="00720CAB">
        <w:t>trigger transmission of</w:t>
      </w:r>
      <w:r w:rsidR="001B3E3F">
        <w:t xml:space="preserve"> an</w:t>
      </w:r>
      <w:r w:rsidR="00720CAB">
        <w:t xml:space="preserve"> </w:t>
      </w:r>
      <w:r w:rsidR="00720CAB" w:rsidRPr="003D72EC">
        <w:rPr>
          <w:i/>
        </w:rPr>
        <w:t>Indication</w:t>
      </w:r>
      <w:r w:rsidR="00720CAB">
        <w:t xml:space="preserve"> message.</w:t>
      </w:r>
      <w:r w:rsidR="00655714">
        <w:t xml:space="preserve"> Those event types are defined in the </w:t>
      </w:r>
      <w:r w:rsidR="00655714" w:rsidRPr="003D72EC">
        <w:rPr>
          <w:i/>
        </w:rPr>
        <w:t>TCIIndication.asn</w:t>
      </w:r>
      <w:r w:rsidR="00655714">
        <w:t xml:space="preserve"> module.</w:t>
      </w:r>
    </w:p>
    <w:p w14:paraId="2EBEA153" w14:textId="48DC8AAA" w:rsidR="00720CAB" w:rsidRDefault="00720CAB" w:rsidP="00720CAB">
      <w:pPr>
        <w:pStyle w:val="Caption"/>
        <w:keepNext/>
      </w:pPr>
      <w:r>
        <w:t xml:space="preserve"> </w:t>
      </w:r>
      <w:bookmarkStart w:id="93" w:name="_Ref455763300"/>
      <w:r>
        <w:t xml:space="preserve">Table </w:t>
      </w:r>
      <w:fldSimple w:instr=" SEQ Table \* ARABIC ">
        <w:r w:rsidR="00161E0E">
          <w:rPr>
            <w:noProof/>
          </w:rPr>
          <w:t>22</w:t>
        </w:r>
      </w:fldSimple>
      <w:bookmarkEnd w:id="93"/>
      <w:r w:rsidRPr="00E554FE">
        <w:tab/>
      </w:r>
      <w:r>
        <w:t xml:space="preserve">Events </w:t>
      </w:r>
      <w:r w:rsidR="00655714">
        <w:t xml:space="preserve">which can </w:t>
      </w:r>
      <w:r>
        <w:t>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3AD6518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23FB455"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0F61026" w14:textId="77777777" w:rsidR="00720CAB" w:rsidRPr="003D68B7" w:rsidRDefault="00720CAB" w:rsidP="00B653F8">
            <w:pPr>
              <w:pStyle w:val="TAL"/>
              <w:rPr>
                <w:b/>
                <w:lang w:eastAsia="en-US"/>
              </w:rPr>
            </w:pPr>
            <w:r>
              <w:rPr>
                <w:b/>
                <w:lang w:eastAsia="en-US"/>
              </w:rPr>
              <w:t>Explanation</w:t>
            </w:r>
          </w:p>
        </w:tc>
      </w:tr>
      <w:tr w:rsidR="00720CAB" w:rsidRPr="00FF39A0" w14:paraId="7BB6A2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B028C12"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3BC47B30" w14:textId="77777777" w:rsidR="00720CAB" w:rsidRDefault="00720CAB" w:rsidP="00B653F8">
            <w:pPr>
              <w:pStyle w:val="TAL"/>
              <w:rPr>
                <w:lang w:eastAsia="en-US"/>
              </w:rPr>
            </w:pPr>
            <w:r>
              <w:rPr>
                <w:lang w:eastAsia="en-US"/>
              </w:rPr>
              <w:t>SUT received an inbound 802.11 frame</w:t>
            </w:r>
          </w:p>
        </w:tc>
      </w:tr>
      <w:tr w:rsidR="00720CAB" w:rsidRPr="00FF39A0" w14:paraId="45FFB6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82F098"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254B064" w14:textId="77777777" w:rsidR="00720CAB" w:rsidRDefault="00720CAB" w:rsidP="00B653F8">
            <w:pPr>
              <w:pStyle w:val="TAL"/>
              <w:rPr>
                <w:lang w:eastAsia="en-US"/>
              </w:rPr>
            </w:pPr>
            <w:r>
              <w:rPr>
                <w:lang w:eastAsia="en-US"/>
              </w:rPr>
              <w:t>SUT received an inbound 1609.3 packet</w:t>
            </w:r>
          </w:p>
        </w:tc>
      </w:tr>
      <w:tr w:rsidR="00720CAB" w:rsidRPr="00FF39A0" w14:paraId="2F21381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96C52" w14:textId="77777777" w:rsidR="00720CAB" w:rsidRDefault="00720CAB" w:rsidP="00B653F8">
            <w:pPr>
              <w:pStyle w:val="TAL"/>
            </w:pPr>
            <w:r w:rsidRPr="00E94212">
              <w:t>eWsmPktRx</w:t>
            </w:r>
          </w:p>
        </w:tc>
        <w:tc>
          <w:tcPr>
            <w:tcW w:w="6071" w:type="dxa"/>
            <w:tcBorders>
              <w:top w:val="single" w:sz="4" w:space="0" w:color="auto"/>
              <w:left w:val="single" w:sz="4" w:space="0" w:color="auto"/>
              <w:bottom w:val="single" w:sz="4" w:space="0" w:color="auto"/>
              <w:right w:val="single" w:sz="4" w:space="0" w:color="auto"/>
            </w:tcBorders>
          </w:tcPr>
          <w:p w14:paraId="4A8D707D" w14:textId="77777777" w:rsidR="00720CAB" w:rsidRDefault="00720CAB" w:rsidP="00B653F8">
            <w:pPr>
              <w:pStyle w:val="TAL"/>
              <w:rPr>
                <w:lang w:eastAsia="en-US"/>
              </w:rPr>
            </w:pPr>
            <w:r>
              <w:rPr>
                <w:lang w:eastAsia="en-US"/>
              </w:rPr>
              <w:t>SUT received an inbound WSM (with matching PSID)</w:t>
            </w:r>
          </w:p>
        </w:tc>
      </w:tr>
      <w:tr w:rsidR="00720CAB" w:rsidRPr="00FF39A0" w14:paraId="0F36722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7090AF"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016B5F5F"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2C0BEC6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C68702"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79361D38" w14:textId="77777777" w:rsidR="00720CAB" w:rsidRDefault="00720CAB" w:rsidP="00B653F8">
            <w:pPr>
              <w:pStyle w:val="TAL"/>
              <w:rPr>
                <w:lang w:eastAsia="en-US"/>
              </w:rPr>
            </w:pPr>
            <w:r>
              <w:rPr>
                <w:lang w:eastAsia="en-US"/>
              </w:rPr>
              <w:t>SUT received an inbound ping (ICMP) IPv6 echo message</w:t>
            </w:r>
          </w:p>
        </w:tc>
      </w:tr>
      <w:tr w:rsidR="00720CAB" w:rsidRPr="00FF39A0" w14:paraId="2CE98C4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079C778"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3AE63770"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6D83B89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6B7F376"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2A03C40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WME-Notification.indication</w:t>
            </w:r>
          </w:p>
        </w:tc>
      </w:tr>
      <w:tr w:rsidR="00720CAB" w:rsidRPr="00FF39A0" w14:paraId="352256D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14DBC0A"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4E33D294" w14:textId="77777777" w:rsidR="00720CAB" w:rsidRDefault="00720CAB" w:rsidP="00B653F8">
            <w:pPr>
              <w:pStyle w:val="TAL"/>
              <w:rPr>
                <w:lang w:eastAsia="en-US"/>
              </w:rPr>
            </w:pPr>
            <w:r w:rsidRPr="00E94212">
              <w:rPr>
                <w:lang w:eastAsia="en-US"/>
              </w:rPr>
              <w:t>request matched with available application-service as per WME-Notification.indication</w:t>
            </w:r>
          </w:p>
        </w:tc>
      </w:tr>
      <w:tr w:rsidR="00720CAB" w:rsidRPr="00FF39A0" w14:paraId="1D38D9D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16AAFEF"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74EC02EB"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260A2E5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9093A9C"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21A4D09" w14:textId="77777777" w:rsidR="00720CAB" w:rsidRDefault="00720CAB" w:rsidP="00B653F8">
            <w:pPr>
              <w:pStyle w:val="TAL"/>
              <w:rPr>
                <w:lang w:eastAsia="en-US"/>
              </w:rPr>
            </w:pPr>
            <w:r>
              <w:rPr>
                <w:lang w:eastAsia="en-US"/>
              </w:rPr>
              <w:t>SUT generated an exception</w:t>
            </w:r>
            <w:r w:rsidR="00B653F8">
              <w:rPr>
                <w:lang w:eastAsia="en-US"/>
              </w:rPr>
              <w:t>.</w:t>
            </w:r>
          </w:p>
        </w:tc>
      </w:tr>
    </w:tbl>
    <w:p w14:paraId="6FA13BF6" w14:textId="77777777" w:rsidR="00720CAB" w:rsidRDefault="00720CAB" w:rsidP="00720CAB"/>
    <w:p w14:paraId="17864395" w14:textId="77777777" w:rsidR="00720CAB" w:rsidRDefault="00720CAB" w:rsidP="00720CAB">
      <w:pPr>
        <w:pStyle w:val="Heading3"/>
      </w:pPr>
      <w:bookmarkStart w:id="94" w:name="_Ref456636256"/>
      <w:bookmarkStart w:id="95" w:name="_Toc480558288"/>
      <w:r>
        <w:t>ResponseInfo messages</w:t>
      </w:r>
      <w:bookmarkEnd w:id="94"/>
      <w:bookmarkEnd w:id="95"/>
    </w:p>
    <w:p w14:paraId="14DB5E4F" w14:textId="77777777" w:rsidR="00720CAB" w:rsidRDefault="00720CAB" w:rsidP="00720CAB">
      <w:r>
        <w:t>This message is used to retrieve configuration information from the SUT.</w:t>
      </w:r>
      <w:r w:rsidR="0096127A">
        <w:t xml:space="preserve"> It is defined in the </w:t>
      </w:r>
      <w:r w:rsidR="0096127A" w:rsidRPr="0096127A">
        <w:rPr>
          <w:i/>
        </w:rPr>
        <w:t>TCIresponseInfo.asn</w:t>
      </w:r>
      <w:r w:rsidR="0096127A">
        <w:t xml:space="preserve"> module.</w:t>
      </w:r>
      <w:r w:rsidR="008831D8">
        <w:t xml:space="preserve"> A </w:t>
      </w:r>
      <w:r w:rsidR="008831D8" w:rsidRPr="00E44E36">
        <w:rPr>
          <w:i/>
          <w:lang w:eastAsia="fr-FR"/>
        </w:rPr>
        <w:t>Response</w:t>
      </w:r>
      <w:r w:rsidR="008831D8">
        <w:rPr>
          <w:i/>
          <w:lang w:eastAsia="fr-FR"/>
        </w:rPr>
        <w:t>Info</w:t>
      </w:r>
      <w:r w:rsidR="008831D8">
        <w:rPr>
          <w:lang w:eastAsia="fr-FR"/>
        </w:rPr>
        <w:t xml:space="preserve"> message must be triggered within </w:t>
      </w:r>
      <w:r w:rsidR="008831D8" w:rsidRPr="00901AB6">
        <w:rPr>
          <w:b/>
          <w:lang w:eastAsia="fr-FR"/>
        </w:rPr>
        <w:t>50ms</w:t>
      </w:r>
      <w:r w:rsidR="008831D8">
        <w:rPr>
          <w:lang w:eastAsia="fr-FR"/>
        </w:rPr>
        <w:t xml:space="preserve"> after an SUT received a </w:t>
      </w:r>
      <w:r w:rsidR="008831D8" w:rsidRPr="00E44E36">
        <w:rPr>
          <w:i/>
          <w:lang w:eastAsia="fr-FR"/>
        </w:rPr>
        <w:t>Request</w:t>
      </w:r>
      <w:r w:rsidR="008831D8">
        <w:rPr>
          <w:lang w:eastAsia="fr-FR"/>
        </w:rPr>
        <w:t xml:space="preserve"> message. If no </w:t>
      </w:r>
      <w:r w:rsidR="008831D8" w:rsidRPr="006F46D0">
        <w:rPr>
          <w:i/>
          <w:lang w:eastAsia="fr-FR"/>
        </w:rPr>
        <w:t>Response</w:t>
      </w:r>
      <w:r w:rsidR="008831D8">
        <w:rPr>
          <w:i/>
          <w:lang w:eastAsia="fr-FR"/>
        </w:rPr>
        <w:t>Info</w:t>
      </w:r>
      <w:r w:rsidR="008831D8">
        <w:rPr>
          <w:lang w:eastAsia="fr-FR"/>
        </w:rPr>
        <w:t xml:space="preserve"> is received, the TS will attempt to re-initialize the SUT or may request user assistance.</w:t>
      </w:r>
    </w:p>
    <w:p w14:paraId="3EBDB280" w14:textId="77777777" w:rsidR="00720CAB" w:rsidRDefault="00720CAB" w:rsidP="00720CAB">
      <w:pPr>
        <w:pStyle w:val="Code"/>
      </w:pPr>
      <w:r>
        <w:t>ResponseInfo ::= SEQUENCE {</w:t>
      </w:r>
    </w:p>
    <w:p w14:paraId="0E759C04" w14:textId="77777777" w:rsidR="00720CAB" w:rsidRDefault="00720CAB" w:rsidP="00720CAB">
      <w:pPr>
        <w:pStyle w:val="Code"/>
      </w:pPr>
      <w:r>
        <w:tab/>
        <w:t xml:space="preserve">msgID </w:t>
      </w:r>
      <w:r>
        <w:tab/>
      </w:r>
      <w:r>
        <w:tab/>
        <w:t>MsgID,</w:t>
      </w:r>
      <w:r>
        <w:tab/>
      </w:r>
    </w:p>
    <w:p w14:paraId="50EEEBD1" w14:textId="77777777" w:rsidR="00720CAB" w:rsidRDefault="00720CAB" w:rsidP="00720CAB">
      <w:pPr>
        <w:pStyle w:val="Code"/>
      </w:pPr>
      <w:r>
        <w:tab/>
        <w:t>resultCode</w:t>
      </w:r>
      <w:r>
        <w:tab/>
      </w:r>
      <w:r>
        <w:tab/>
        <w:t>ResultCode,</w:t>
      </w:r>
    </w:p>
    <w:p w14:paraId="78D98AC3" w14:textId="77777777" w:rsidR="00720CAB" w:rsidRDefault="00720CAB" w:rsidP="00720CAB">
      <w:pPr>
        <w:pStyle w:val="Code"/>
      </w:pPr>
      <w:r>
        <w:tab/>
        <w:t>info</w:t>
      </w:r>
      <w:r>
        <w:tab/>
      </w:r>
      <w:r>
        <w:tab/>
        <w:t>InfoContent</w:t>
      </w:r>
      <w:r>
        <w:tab/>
        <w:t>OPTIONAL,</w:t>
      </w:r>
    </w:p>
    <w:p w14:paraId="4CAD52E0" w14:textId="77777777" w:rsidR="00720CAB" w:rsidRDefault="00720CAB" w:rsidP="00720CAB">
      <w:pPr>
        <w:pStyle w:val="Code"/>
      </w:pPr>
      <w:r>
        <w:tab/>
        <w:t>exception</w:t>
      </w:r>
      <w:r>
        <w:tab/>
      </w:r>
      <w:r>
        <w:tab/>
        <w:t>Exception OPTIONAL,</w:t>
      </w:r>
    </w:p>
    <w:p w14:paraId="305134EA" w14:textId="77777777" w:rsidR="00720CAB" w:rsidRDefault="00720CAB" w:rsidP="00720CAB">
      <w:pPr>
        <w:pStyle w:val="Code"/>
      </w:pPr>
      <w:r>
        <w:tab/>
        <w:t>...</w:t>
      </w:r>
    </w:p>
    <w:p w14:paraId="3667D12C" w14:textId="77777777" w:rsidR="00720CAB" w:rsidRDefault="00720CAB" w:rsidP="00720CAB">
      <w:pPr>
        <w:pStyle w:val="Code"/>
      </w:pPr>
      <w:r>
        <w:t>}</w:t>
      </w:r>
    </w:p>
    <w:p w14:paraId="47D0487F" w14:textId="77777777" w:rsidR="00720CAB" w:rsidRDefault="00720CAB" w:rsidP="00720CAB">
      <w:pPr>
        <w:pStyle w:val="Code"/>
      </w:pPr>
    </w:p>
    <w:p w14:paraId="1C79FCDE" w14:textId="0EC94AE5" w:rsidR="00720CAB" w:rsidRDefault="00720CAB" w:rsidP="00720CAB">
      <w:pPr>
        <w:pStyle w:val="Caption"/>
        <w:keepNext/>
      </w:pPr>
      <w:r>
        <w:t xml:space="preserve">Table </w:t>
      </w:r>
      <w:fldSimple w:instr=" SEQ Table \* ARABIC ">
        <w:r w:rsidR="00161E0E">
          <w:rPr>
            <w:noProof/>
          </w:rPr>
          <w:t>23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C3DE9FF"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E6842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7914C" w14:textId="77777777" w:rsidR="00720CAB" w:rsidRPr="003D68B7" w:rsidRDefault="00720CAB" w:rsidP="00B653F8">
            <w:pPr>
              <w:pStyle w:val="TAL"/>
              <w:rPr>
                <w:b/>
                <w:lang w:eastAsia="en-US"/>
              </w:rPr>
            </w:pPr>
            <w:r>
              <w:rPr>
                <w:b/>
                <w:lang w:eastAsia="en-US"/>
              </w:rPr>
              <w:t>Explanation</w:t>
            </w:r>
          </w:p>
        </w:tc>
      </w:tr>
      <w:tr w:rsidR="00720CAB" w:rsidRPr="00FF39A0" w14:paraId="104FEF6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46D03A" w14:textId="77777777" w:rsidR="00720CAB" w:rsidRDefault="00720CAB" w:rsidP="00B653F8">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1DAF0CD3" w14:textId="77777777"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p>
          <w:p w14:paraId="5F8BC6A1" w14:textId="77777777" w:rsidR="00720CAB" w:rsidRDefault="00720CAB" w:rsidP="00B653F8">
            <w:pPr>
              <w:pStyle w:val="TAL"/>
              <w:rPr>
                <w:lang w:eastAsia="en-US"/>
              </w:rPr>
            </w:pPr>
          </w:p>
        </w:tc>
      </w:tr>
      <w:tr w:rsidR="00720CAB" w:rsidRPr="00FF39A0" w14:paraId="387FD84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59EE407"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1B9EDC8D" w14:textId="77777777" w:rsidR="00720CAB" w:rsidRDefault="00720CAB" w:rsidP="00B653F8">
            <w:pPr>
              <w:pStyle w:val="TAL"/>
              <w:rPr>
                <w:lang w:eastAsia="en-US"/>
              </w:rPr>
            </w:pPr>
            <w:r>
              <w:rPr>
                <w:lang w:eastAsia="en-US"/>
              </w:rPr>
              <w:t>Success or Failure enumerated as 0 or 1 respectively.</w:t>
            </w:r>
          </w:p>
        </w:tc>
      </w:tr>
      <w:tr w:rsidR="00720CAB" w:rsidRPr="00FF39A0" w14:paraId="06F1A72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B99DBF7"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78984BF9" w14:textId="77777777" w:rsidR="00720CAB" w:rsidRDefault="00720CAB" w:rsidP="00B653F8">
            <w:pPr>
              <w:pStyle w:val="TAL"/>
              <w:rPr>
                <w:lang w:eastAsia="en-US"/>
              </w:rPr>
            </w:pPr>
            <w:r>
              <w:rPr>
                <w:lang w:eastAsia="en-US"/>
              </w:rPr>
              <w:t>This parameter contains information requested from the SUT.</w:t>
            </w:r>
          </w:p>
          <w:p w14:paraId="05A786F9" w14:textId="77777777"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4CF8502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FA6021E"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1EAC2446" w14:textId="64299829"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161E0E">
              <w:rPr>
                <w:lang w:eastAsia="en-US"/>
              </w:rPr>
              <w:t>7.3.4</w:t>
            </w:r>
            <w:r w:rsidR="00B653F8">
              <w:rPr>
                <w:lang w:eastAsia="en-US"/>
              </w:rPr>
              <w:fldChar w:fldCharType="end"/>
            </w:r>
            <w:r w:rsidR="00B653F8">
              <w:rPr>
                <w:lang w:eastAsia="en-US"/>
              </w:rPr>
              <w:t>.</w:t>
            </w:r>
          </w:p>
        </w:tc>
      </w:tr>
    </w:tbl>
    <w:p w14:paraId="6D27768D" w14:textId="77777777" w:rsidR="00720CAB" w:rsidRDefault="00720CAB" w:rsidP="00720CAB"/>
    <w:p w14:paraId="1DFBFAA2" w14:textId="10DECE84" w:rsidR="00720CAB" w:rsidRDefault="00720CAB" w:rsidP="00720CAB">
      <w:r>
        <w:t>Specific details for each type definition are listed in the ASN.1 specification referenced in Appendix A.</w:t>
      </w:r>
    </w:p>
    <w:p w14:paraId="66CAD29F" w14:textId="77777777" w:rsidR="00720CAB" w:rsidRPr="00DC61E5" w:rsidRDefault="00720CAB" w:rsidP="00720CAB">
      <w:pPr>
        <w:pStyle w:val="Code"/>
      </w:pPr>
    </w:p>
    <w:p w14:paraId="0DFEF954" w14:textId="77777777" w:rsidR="00720CAB" w:rsidRDefault="00720CAB" w:rsidP="00720CAB">
      <w:pPr>
        <w:pStyle w:val="Heading3"/>
      </w:pPr>
      <w:bookmarkStart w:id="96" w:name="_Ref445734958"/>
      <w:bookmarkStart w:id="97" w:name="_Toc480558289"/>
      <w:r>
        <w:t>Exception messages</w:t>
      </w:r>
      <w:bookmarkEnd w:id="96"/>
      <w:bookmarkEnd w:id="97"/>
    </w:p>
    <w:p w14:paraId="09AFBDA5" w14:textId="77777777" w:rsidR="00720CAB" w:rsidRDefault="00720CAB" w:rsidP="00720CAB">
      <w:r w:rsidRPr="00BF0C82">
        <w:rPr>
          <w:i/>
        </w:rPr>
        <w:t>Exception</w:t>
      </w:r>
      <w:r>
        <w:t xml:space="preserve"> is a message sent from the SUT to </w:t>
      </w:r>
      <w:r w:rsidR="000B5E38">
        <w:t xml:space="preserve">the </w:t>
      </w:r>
      <w:r>
        <w:t xml:space="preserve">TS. It is used to report certain conditions to the TS. There is no exception messages from the TS to the SUT. Upon reception of an Exception message, </w:t>
      </w:r>
      <w:r w:rsidR="008250FB">
        <w:t xml:space="preserve">the </w:t>
      </w:r>
      <w:r>
        <w:t xml:space="preserve">TS does not need to send a response back to the SUT. </w:t>
      </w:r>
    </w:p>
    <w:p w14:paraId="360B2A46" w14:textId="48F462FF" w:rsidR="00720CAB" w:rsidRDefault="00227FC1" w:rsidP="00720CAB">
      <w:r>
        <w:t xml:space="preserve">The </w:t>
      </w:r>
      <w:r w:rsidR="00720CAB">
        <w:t xml:space="preserve">SUT sends each exception only once and does not need to repeat it. </w:t>
      </w:r>
      <w:r>
        <w:t xml:space="preserve">The </w:t>
      </w:r>
      <w:r w:rsidR="00720CAB">
        <w:t xml:space="preserve">SUT does not send an exception cancellation if the condition causing exception stops. If repeated exceptions occur due to repeatable events, e.g. reception of invalid message from the TS, then one </w:t>
      </w:r>
      <w:r w:rsidRPr="008250FB">
        <w:t>E</w:t>
      </w:r>
      <w:r w:rsidR="00720CAB" w:rsidRPr="008250FB">
        <w:t>xception</w:t>
      </w:r>
      <w:r w:rsidR="00720CAB">
        <w:t xml:space="preserve"> message is sent for every event which generates an exception.</w:t>
      </w:r>
    </w:p>
    <w:p w14:paraId="65619645" w14:textId="77777777" w:rsidR="00227FC1" w:rsidRDefault="00227FC1" w:rsidP="00720CAB">
      <w:r>
        <w:t xml:space="preserve">An </w:t>
      </w:r>
      <w:r w:rsidRPr="008250FB">
        <w:t>Exception</w:t>
      </w:r>
      <w:r>
        <w:rPr>
          <w:lang w:eastAsia="fr-FR"/>
        </w:rPr>
        <w:t xml:space="preserve"> message must be triggered within </w:t>
      </w:r>
      <w:r w:rsidRPr="00901AB6">
        <w:rPr>
          <w:b/>
          <w:lang w:eastAsia="fr-FR"/>
        </w:rPr>
        <w:t>50ms</w:t>
      </w:r>
      <w:r>
        <w:rPr>
          <w:lang w:eastAsia="fr-FR"/>
        </w:rPr>
        <w:t xml:space="preserve"> after the corresponding event occurred on the SUT.</w:t>
      </w:r>
    </w:p>
    <w:p w14:paraId="6BCEC2E9"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r w:rsidRPr="00BF0C82">
        <w:rPr>
          <w:i/>
        </w:rPr>
        <w:t>ResponseInfo</w:t>
      </w:r>
      <w:r>
        <w:rPr>
          <w:i/>
        </w:rPr>
        <w:t>.</w:t>
      </w:r>
      <w:r>
        <w:t xml:space="preserve"> Then,</w:t>
      </w:r>
      <w:r w:rsidR="008250FB">
        <w:t xml:space="preserve"> the</w:t>
      </w:r>
      <w:r>
        <w:t xml:space="preserve"> TS does not need to send a standalone exception message.</w:t>
      </w:r>
    </w:p>
    <w:p w14:paraId="7618496C" w14:textId="77777777" w:rsidR="00720CAB" w:rsidRDefault="00720CAB" w:rsidP="00720CAB">
      <w:pPr>
        <w:pStyle w:val="Code"/>
      </w:pPr>
      <w:r>
        <w:t>Exception ::= SEQUENCE{</w:t>
      </w:r>
    </w:p>
    <w:p w14:paraId="1CC599EA" w14:textId="77777777" w:rsidR="00720CAB" w:rsidRDefault="00720CAB" w:rsidP="00720CAB">
      <w:pPr>
        <w:pStyle w:val="Code"/>
      </w:pPr>
      <w:r>
        <w:tab/>
        <w:t>type</w:t>
      </w:r>
      <w:r>
        <w:tab/>
        <w:t>ExceptionType,</w:t>
      </w:r>
    </w:p>
    <w:p w14:paraId="63AE6C37" w14:textId="77777777" w:rsidR="00720CAB" w:rsidRDefault="00720CAB" w:rsidP="00720CAB">
      <w:pPr>
        <w:pStyle w:val="Code"/>
      </w:pPr>
      <w:r>
        <w:tab/>
        <w:t>id</w:t>
      </w:r>
      <w:r>
        <w:tab/>
      </w:r>
      <w:r>
        <w:tab/>
        <w:t>ExceptionId OPTIONAL,</w:t>
      </w:r>
    </w:p>
    <w:p w14:paraId="357A5B63" w14:textId="77777777" w:rsidR="00720CAB" w:rsidRDefault="00720CAB" w:rsidP="00720CAB">
      <w:pPr>
        <w:pStyle w:val="Code"/>
      </w:pPr>
      <w:r>
        <w:tab/>
        <w:t>module</w:t>
      </w:r>
      <w:r>
        <w:tab/>
        <w:t>Module OPTIONAL,</w:t>
      </w:r>
      <w:r>
        <w:tab/>
      </w:r>
    </w:p>
    <w:p w14:paraId="3210C3E6" w14:textId="77777777" w:rsidR="00720CAB" w:rsidRDefault="00720CAB" w:rsidP="00720CAB">
      <w:pPr>
        <w:pStyle w:val="Code"/>
      </w:pPr>
      <w:r>
        <w:tab/>
        <w:t>text</w:t>
      </w:r>
      <w:r>
        <w:tab/>
        <w:t>ExceptionText OPTIONAL,</w:t>
      </w:r>
    </w:p>
    <w:p w14:paraId="48382DB7" w14:textId="77777777" w:rsidR="00720CAB" w:rsidRDefault="00720CAB" w:rsidP="00720CAB">
      <w:pPr>
        <w:pStyle w:val="Code"/>
      </w:pPr>
      <w:r>
        <w:tab/>
        <w:t>...</w:t>
      </w:r>
    </w:p>
    <w:p w14:paraId="2E3E932F" w14:textId="77777777" w:rsidR="00720CAB" w:rsidRPr="0068321B" w:rsidRDefault="00720CAB" w:rsidP="00720CAB">
      <w:pPr>
        <w:pStyle w:val="Code"/>
      </w:pPr>
      <w:r>
        <w:t>}</w:t>
      </w:r>
    </w:p>
    <w:p w14:paraId="31A1336A" w14:textId="45E480CB" w:rsidR="00720CAB" w:rsidRDefault="00720CAB" w:rsidP="00720CAB">
      <w:pPr>
        <w:pStyle w:val="Caption"/>
        <w:keepNext/>
      </w:pPr>
      <w:r>
        <w:t xml:space="preserve">Table </w:t>
      </w:r>
      <w:fldSimple w:instr=" SEQ Table \* ARABIC ">
        <w:r w:rsidR="00161E0E">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250614D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03E2BF9"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29A75B" w14:textId="77777777" w:rsidR="00720CAB" w:rsidRPr="003D68B7" w:rsidRDefault="00720CAB" w:rsidP="00B653F8">
            <w:pPr>
              <w:pStyle w:val="TAL"/>
              <w:rPr>
                <w:b/>
                <w:lang w:eastAsia="en-US"/>
              </w:rPr>
            </w:pPr>
            <w:r>
              <w:rPr>
                <w:b/>
                <w:lang w:eastAsia="en-US"/>
              </w:rPr>
              <w:t>Explanation</w:t>
            </w:r>
          </w:p>
        </w:tc>
      </w:tr>
      <w:tr w:rsidR="00720CAB" w:rsidRPr="00FF39A0" w14:paraId="40959B9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55B5513"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3521FAA" w14:textId="4EA56655" w:rsidR="00720CAB" w:rsidRDefault="00720CAB" w:rsidP="00B653F8">
            <w:pPr>
              <w:pStyle w:val="TAL"/>
              <w:rPr>
                <w:lang w:eastAsia="en-US"/>
              </w:rPr>
            </w:pPr>
            <w:r>
              <w:rPr>
                <w:lang w:eastAsia="en-US"/>
              </w:rPr>
              <w:t>Can be info, warning or error</w:t>
            </w:r>
            <w:r w:rsidR="008250FB">
              <w:rPr>
                <w:lang w:eastAsia="en-US"/>
              </w:rPr>
              <w:t>.</w:t>
            </w:r>
          </w:p>
        </w:tc>
      </w:tr>
      <w:tr w:rsidR="00720CAB" w:rsidRPr="00FF39A0" w14:paraId="1FD4B22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67FD497"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10B76AE" w14:textId="77777777" w:rsidR="00720CAB" w:rsidRDefault="00720CAB" w:rsidP="00B653F8">
            <w:pPr>
              <w:pStyle w:val="TAL"/>
              <w:rPr>
                <w:lang w:eastAsia="en-US"/>
              </w:rPr>
            </w:pPr>
            <w:r>
              <w:rPr>
                <w:lang w:eastAsia="en-US"/>
              </w:rPr>
              <w:t>Integer identifier assigned for the exception.</w:t>
            </w:r>
          </w:p>
        </w:tc>
      </w:tr>
      <w:tr w:rsidR="00720CAB" w:rsidRPr="00FF39A0" w14:paraId="64B6578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DC42E55"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2A323F62"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676D393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24900CE"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05B0B71B" w14:textId="77777777" w:rsidR="00720CAB" w:rsidRDefault="00720CAB" w:rsidP="00B653F8">
            <w:pPr>
              <w:pStyle w:val="TAL"/>
              <w:rPr>
                <w:lang w:eastAsia="en-US"/>
              </w:rPr>
            </w:pPr>
            <w:r>
              <w:rPr>
                <w:lang w:eastAsia="en-US"/>
              </w:rPr>
              <w:t xml:space="preserve">This parameter contains a text string describing the exception. </w:t>
            </w:r>
          </w:p>
        </w:tc>
      </w:tr>
    </w:tbl>
    <w:p w14:paraId="64399600" w14:textId="77777777" w:rsidR="00720CAB" w:rsidRDefault="00720CAB" w:rsidP="00720CAB"/>
    <w:p w14:paraId="103C6AB9" w14:textId="3A53B68D" w:rsidR="00720CAB" w:rsidRDefault="00720CAB" w:rsidP="00720CAB">
      <w:r>
        <w:t>Specific details for each type definition are listed in the ASN.1 specification referenced in Appendix A.</w:t>
      </w:r>
    </w:p>
    <w:p w14:paraId="78D7042F" w14:textId="7AE79E5E" w:rsidR="00720CAB" w:rsidRDefault="00720CAB" w:rsidP="00720CAB">
      <w:pPr>
        <w:pStyle w:val="Caption"/>
        <w:keepNext/>
      </w:pPr>
      <w:r>
        <w:t xml:space="preserve">Table </w:t>
      </w:r>
      <w:fldSimple w:instr=" SEQ Table \* ARABIC ">
        <w:r w:rsidR="00161E0E">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33D0513C"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BC87C21"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054EDDFA"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3DA66728" w14:textId="77777777" w:rsidR="00720CAB" w:rsidRPr="003D68B7" w:rsidRDefault="00720CAB" w:rsidP="00B653F8">
            <w:pPr>
              <w:pStyle w:val="TAL"/>
              <w:rPr>
                <w:b/>
                <w:lang w:eastAsia="en-US"/>
              </w:rPr>
            </w:pPr>
            <w:r>
              <w:rPr>
                <w:b/>
                <w:lang w:eastAsia="en-US"/>
              </w:rPr>
              <w:t>Description</w:t>
            </w:r>
          </w:p>
        </w:tc>
      </w:tr>
      <w:tr w:rsidR="00720CAB" w:rsidRPr="00FF39A0" w14:paraId="021C71A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9C92D42"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15DA1B3D"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6B53B9F7" w14:textId="77777777" w:rsidR="00720CAB" w:rsidRPr="003943F1" w:rsidRDefault="00720CAB" w:rsidP="00B653F8">
            <w:pPr>
              <w:pStyle w:val="TAL"/>
              <w:rPr>
                <w:lang w:eastAsia="en-US"/>
              </w:rPr>
            </w:pPr>
            <w:r>
              <w:rPr>
                <w:lang w:eastAsia="en-US"/>
              </w:rPr>
              <w:t>Critical error</w:t>
            </w:r>
          </w:p>
          <w:p w14:paraId="06122B86" w14:textId="77777777" w:rsidR="00720CAB" w:rsidRDefault="00720CAB" w:rsidP="00B653F8">
            <w:pPr>
              <w:pStyle w:val="TAL"/>
              <w:rPr>
                <w:lang w:eastAsia="en-US"/>
              </w:rPr>
            </w:pPr>
          </w:p>
        </w:tc>
      </w:tr>
      <w:tr w:rsidR="00720CAB" w:rsidRPr="00FF39A0" w14:paraId="236DDE50"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840A91A"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3A3FBFB"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0672C6" w14:textId="77777777" w:rsidR="00720CAB" w:rsidRDefault="00720CAB" w:rsidP="00B653F8">
            <w:pPr>
              <w:pStyle w:val="TAL"/>
              <w:rPr>
                <w:lang w:eastAsia="en-US"/>
              </w:rPr>
            </w:pPr>
            <w:r>
              <w:rPr>
                <w:lang w:eastAsia="en-US"/>
              </w:rPr>
              <w:t>Incorrect parameter value</w:t>
            </w:r>
          </w:p>
        </w:tc>
      </w:tr>
      <w:tr w:rsidR="00720CAB" w:rsidRPr="00FF39A0" w14:paraId="13494C8F"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48F6685F"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300EDF0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8ED334" w14:textId="77777777" w:rsidR="00720CAB" w:rsidRDefault="00720CAB" w:rsidP="00B653F8">
            <w:pPr>
              <w:pStyle w:val="TAL"/>
              <w:rPr>
                <w:lang w:eastAsia="en-US"/>
              </w:rPr>
            </w:pPr>
            <w:r>
              <w:rPr>
                <w:lang w:eastAsia="en-US"/>
              </w:rPr>
              <w:t>Missing parameter</w:t>
            </w:r>
          </w:p>
        </w:tc>
      </w:tr>
      <w:tr w:rsidR="00720CAB" w:rsidRPr="00FF39A0" w14:paraId="026CA081"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7E0AB52E"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7BD59E7E"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D2E407C" w14:textId="77777777" w:rsidR="00720CAB" w:rsidRDefault="00720CAB" w:rsidP="00B653F8">
            <w:pPr>
              <w:pStyle w:val="TAL"/>
              <w:rPr>
                <w:lang w:eastAsia="en-US"/>
              </w:rPr>
            </w:pPr>
            <w:r>
              <w:rPr>
                <w:lang w:eastAsia="en-US"/>
              </w:rPr>
              <w:t>Radio interface is unavailable</w:t>
            </w:r>
          </w:p>
        </w:tc>
      </w:tr>
    </w:tbl>
    <w:p w14:paraId="1C5624F8" w14:textId="77777777" w:rsidR="00720CAB" w:rsidRDefault="00720CAB" w:rsidP="00720CAB"/>
    <w:p w14:paraId="2FD5091A"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1ACAEE1C" w14:textId="77777777"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761D5C78" w14:textId="77777777" w:rsidR="00E678EC" w:rsidRDefault="00E678EC" w:rsidP="00E678EC">
      <w:pPr>
        <w:pStyle w:val="Heading1"/>
      </w:pPr>
      <w:bookmarkStart w:id="98" w:name="_Toc480558290"/>
      <w:r>
        <w:t xml:space="preserve">TCI </w:t>
      </w:r>
      <w:r w:rsidR="00AC3C00">
        <w:t>frames</w:t>
      </w:r>
      <w:bookmarkEnd w:id="98"/>
    </w:p>
    <w:p w14:paraId="5F715F8D" w14:textId="77777777" w:rsidR="00985976" w:rsidRDefault="00985976" w:rsidP="00985976">
      <w:pPr>
        <w:pStyle w:val="Heading2"/>
      </w:pPr>
      <w:bookmarkStart w:id="99" w:name="_Toc480558291"/>
      <w:r>
        <w:t>TCI80211 frame</w:t>
      </w:r>
      <w:bookmarkEnd w:id="62"/>
      <w:bookmarkEnd w:id="99"/>
    </w:p>
    <w:p w14:paraId="1B6B9D16" w14:textId="77777777" w:rsidR="00985976" w:rsidRDefault="005A5216" w:rsidP="00985976">
      <w:pPr>
        <w:pStyle w:val="Heading3"/>
      </w:pPr>
      <w:bookmarkStart w:id="100" w:name="_Toc445476077"/>
      <w:bookmarkStart w:id="101" w:name="_Toc480558292"/>
      <w:r>
        <w:t>Supported u</w:t>
      </w:r>
      <w:r w:rsidR="00985976">
        <w:t xml:space="preserve">se </w:t>
      </w:r>
      <w:r>
        <w:t>c</w:t>
      </w:r>
      <w:r w:rsidR="00985976">
        <w:t>ases</w:t>
      </w:r>
      <w:bookmarkEnd w:id="100"/>
      <w:bookmarkEnd w:id="101"/>
    </w:p>
    <w:p w14:paraId="0A7607F2" w14:textId="2616B423" w:rsidR="00985976" w:rsidRDefault="00985976" w:rsidP="00985976">
      <w:r>
        <w:t xml:space="preserve">Use cases (UC) supported by TCI802.11 are listed in the </w:t>
      </w:r>
      <w:r>
        <w:fldChar w:fldCharType="begin"/>
      </w:r>
      <w:r>
        <w:instrText xml:space="preserve"> REF _Ref445471057 \h </w:instrText>
      </w:r>
      <w:r>
        <w:fldChar w:fldCharType="separate"/>
      </w:r>
      <w:r w:rsidR="00161E0E">
        <w:t xml:space="preserve">Table </w:t>
      </w:r>
      <w:r w:rsidR="00161E0E">
        <w:rPr>
          <w:noProof/>
        </w:rPr>
        <w:t>26</w:t>
      </w:r>
      <w:r>
        <w:fldChar w:fldCharType="end"/>
      </w:r>
      <w:r w:rsidR="00B304B9">
        <w:t>.</w:t>
      </w:r>
    </w:p>
    <w:p w14:paraId="6D1B962B" w14:textId="77777777" w:rsidR="00985976" w:rsidRDefault="00985976" w:rsidP="00985976">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65CE5DB" w14:textId="177E79B2" w:rsidR="00985976" w:rsidRDefault="00985976" w:rsidP="00985976">
      <w:pPr>
        <w:pStyle w:val="Caption"/>
        <w:keepNext/>
      </w:pPr>
      <w:bookmarkStart w:id="102" w:name="_Ref445471057"/>
      <w:bookmarkStart w:id="103" w:name="_Toc445476165"/>
      <w:r>
        <w:t xml:space="preserve">Table </w:t>
      </w:r>
      <w:fldSimple w:instr=" SEQ Table \* ARABIC ">
        <w:r w:rsidR="00161E0E">
          <w:rPr>
            <w:noProof/>
          </w:rPr>
          <w:t>26</w:t>
        </w:r>
      </w:fldSimple>
      <w:bookmarkEnd w:id="102"/>
      <w:r>
        <w:t xml:space="preserve"> Use cases supported by TCI802.11</w:t>
      </w:r>
      <w:bookmarkEnd w:id="103"/>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7965951E" w14:textId="77777777" w:rsidTr="003E6A3D">
        <w:tc>
          <w:tcPr>
            <w:tcW w:w="479" w:type="dxa"/>
            <w:tcMar>
              <w:left w:w="29" w:type="dxa"/>
              <w:right w:w="29" w:type="dxa"/>
            </w:tcMar>
          </w:tcPr>
          <w:p w14:paraId="44EAF4AD" w14:textId="77777777" w:rsidR="00985976" w:rsidRDefault="00985976" w:rsidP="003E6A3D">
            <w:pPr>
              <w:pStyle w:val="TAL"/>
              <w:jc w:val="center"/>
              <w:rPr>
                <w:b/>
              </w:rPr>
            </w:pPr>
            <w:r>
              <w:rPr>
                <w:b/>
              </w:rPr>
              <w:t>UC #</w:t>
            </w:r>
          </w:p>
        </w:tc>
        <w:tc>
          <w:tcPr>
            <w:tcW w:w="3510" w:type="dxa"/>
            <w:tcMar>
              <w:left w:w="29" w:type="dxa"/>
              <w:right w:w="29" w:type="dxa"/>
            </w:tcMar>
          </w:tcPr>
          <w:p w14:paraId="04B95CD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562AEB89"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79ABB4A" w14:textId="77777777" w:rsidR="00985976" w:rsidRDefault="00985976" w:rsidP="003E6A3D">
            <w:pPr>
              <w:pStyle w:val="TAL"/>
              <w:jc w:val="center"/>
              <w:rPr>
                <w:b/>
                <w:lang w:eastAsia="en-US"/>
              </w:rPr>
            </w:pPr>
            <w:r>
              <w:rPr>
                <w:b/>
                <w:lang w:eastAsia="en-US"/>
              </w:rPr>
              <w:t>Message Sequence</w:t>
            </w:r>
          </w:p>
          <w:p w14:paraId="160FDB87" w14:textId="77777777" w:rsidR="00985976" w:rsidRDefault="00985976" w:rsidP="003E6A3D">
            <w:pPr>
              <w:pStyle w:val="TAL"/>
              <w:jc w:val="center"/>
              <w:rPr>
                <w:b/>
                <w:lang w:eastAsia="en-US"/>
              </w:rPr>
            </w:pPr>
          </w:p>
        </w:tc>
      </w:tr>
      <w:tr w:rsidR="00985976" w:rsidRPr="00274BB0" w14:paraId="552F8E13" w14:textId="77777777" w:rsidTr="003E6A3D">
        <w:tc>
          <w:tcPr>
            <w:tcW w:w="479" w:type="dxa"/>
            <w:tcMar>
              <w:left w:w="29" w:type="dxa"/>
              <w:right w:w="29" w:type="dxa"/>
            </w:tcMar>
          </w:tcPr>
          <w:p w14:paraId="4916A040"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040E96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EC126F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FFB66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70578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27FAA24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8849A4F" w14:textId="77777777" w:rsidTr="003E6A3D">
        <w:tc>
          <w:tcPr>
            <w:tcW w:w="479" w:type="dxa"/>
            <w:tcMar>
              <w:left w:w="29" w:type="dxa"/>
              <w:right w:w="29" w:type="dxa"/>
            </w:tcMar>
          </w:tcPr>
          <w:p w14:paraId="1C6A4F6A" w14:textId="77777777"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35754730"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6F38C05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36F95B"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B0903B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13E0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73400EC" w14:textId="77777777" w:rsidTr="003E6A3D">
        <w:tc>
          <w:tcPr>
            <w:tcW w:w="479" w:type="dxa"/>
            <w:tcMar>
              <w:left w:w="29" w:type="dxa"/>
              <w:right w:w="29" w:type="dxa"/>
            </w:tcMar>
          </w:tcPr>
          <w:p w14:paraId="52209F3E"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4889DF7F"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6C4FDA0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E6C6F6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F9832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6F2846E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35A7FC39" w14:textId="77777777" w:rsidTr="003E6A3D">
        <w:tc>
          <w:tcPr>
            <w:tcW w:w="479" w:type="dxa"/>
            <w:tcMar>
              <w:left w:w="29" w:type="dxa"/>
              <w:right w:w="29" w:type="dxa"/>
            </w:tcMar>
          </w:tcPr>
          <w:p w14:paraId="21146030"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25BACE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A7FC6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2FE614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3E61CE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3DEFDAC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AB95130" w14:textId="77777777" w:rsidTr="003E6A3D">
        <w:tc>
          <w:tcPr>
            <w:tcW w:w="479" w:type="dxa"/>
            <w:tcMar>
              <w:left w:w="29" w:type="dxa"/>
              <w:right w:w="29" w:type="dxa"/>
            </w:tcMar>
          </w:tcPr>
          <w:p w14:paraId="0883F5F2"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497EF33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6458EE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88DCEF"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7E90978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0C1347E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26C7F19" w14:textId="77777777" w:rsidR="00985976" w:rsidRDefault="00985976" w:rsidP="00985976"/>
    <w:p w14:paraId="6754A1B2" w14:textId="77777777" w:rsidR="00985976" w:rsidRDefault="00985976" w:rsidP="00985976">
      <w:pPr>
        <w:pStyle w:val="Heading3"/>
      </w:pPr>
      <w:bookmarkStart w:id="104" w:name="_Toc445476078"/>
      <w:bookmarkStart w:id="105" w:name="_Toc480558293"/>
      <w:r w:rsidRPr="00C07122">
        <w:rPr>
          <w:i/>
        </w:rPr>
        <w:t>Request</w:t>
      </w:r>
      <w:r>
        <w:t xml:space="preserve"> Messages</w:t>
      </w:r>
      <w:bookmarkEnd w:id="104"/>
      <w:bookmarkEnd w:id="105"/>
    </w:p>
    <w:p w14:paraId="34CC0BAC" w14:textId="5718419A" w:rsidR="00985976" w:rsidRDefault="00525245" w:rsidP="00985976">
      <w:r w:rsidRPr="00525245">
        <w:fldChar w:fldCharType="begin"/>
      </w:r>
      <w:r w:rsidRPr="00525245">
        <w:instrText xml:space="preserve"> REF _Ref445722142 \h  \* MERGEFORMAT </w:instrText>
      </w:r>
      <w:r w:rsidRPr="00525245">
        <w:fldChar w:fldCharType="separate"/>
      </w:r>
      <w:r w:rsidR="00161E0E">
        <w:t xml:space="preserve">Table </w:t>
      </w:r>
      <w:r w:rsidR="00161E0E">
        <w:rPr>
          <w:noProof/>
        </w:rPr>
        <w:t>27</w:t>
      </w:r>
      <w:r w:rsidRPr="00525245">
        <w:fldChar w:fldCharType="end"/>
      </w:r>
      <w:r>
        <w:t xml:space="preserve"> </w:t>
      </w:r>
      <w:r w:rsidR="00985976">
        <w:t xml:space="preserve">lists all supported </w:t>
      </w:r>
      <w:r w:rsidR="00985976" w:rsidRPr="003D72EC">
        <w:rPr>
          <w:i/>
        </w:rPr>
        <w:t>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525245">
        <w:rPr>
          <w:i/>
        </w:rPr>
        <w:t>MsgID</w:t>
      </w:r>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12E88F71" w14:textId="77777777" w:rsidR="00D44201" w:rsidRPr="00D44201" w:rsidRDefault="00D44201" w:rsidP="00D44201">
      <w:r w:rsidRPr="00D44201">
        <w:t xml:space="preserve">Most of these messages are imported from the common </w:t>
      </w:r>
      <w:r w:rsidRPr="00D9340B">
        <w:rPr>
          <w:i/>
        </w:rPr>
        <w:t>TCIwsm</w:t>
      </w:r>
      <w:r w:rsidRPr="00D44201">
        <w:t xml:space="preserve"> module.</w:t>
      </w:r>
    </w:p>
    <w:p w14:paraId="7ED3A03D" w14:textId="5E4A5712" w:rsidR="00985976" w:rsidRDefault="00985976" w:rsidP="00985976">
      <w:pPr>
        <w:pStyle w:val="Caption"/>
        <w:keepNext/>
      </w:pPr>
      <w:bookmarkStart w:id="106" w:name="_Ref445722142"/>
      <w:bookmarkStart w:id="107" w:name="_Toc445476166"/>
      <w:r>
        <w:t xml:space="preserve">Table </w:t>
      </w:r>
      <w:fldSimple w:instr=" SEQ Table \* ARABIC ">
        <w:r w:rsidR="00161E0E">
          <w:rPr>
            <w:noProof/>
          </w:rPr>
          <w:t>27</w:t>
        </w:r>
      </w:fldSimple>
      <w:bookmarkEnd w:id="106"/>
      <w:r>
        <w:t xml:space="preserve"> Listing of </w:t>
      </w:r>
      <w:r w:rsidRPr="00F44477">
        <w:rPr>
          <w:i/>
        </w:rPr>
        <w:t>Request</w:t>
      </w:r>
      <w:r>
        <w:t xml:space="preserve"> messages</w:t>
      </w:r>
      <w:bookmarkEnd w:id="107"/>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AB96A93" w14:textId="77777777" w:rsidTr="003E6A3D">
        <w:trPr>
          <w:tblHeader/>
        </w:trPr>
        <w:tc>
          <w:tcPr>
            <w:tcW w:w="2988" w:type="dxa"/>
          </w:tcPr>
          <w:p w14:paraId="17B73B39" w14:textId="77777777" w:rsidR="00985976" w:rsidRPr="003D68B7" w:rsidRDefault="00985976" w:rsidP="003E6A3D">
            <w:pPr>
              <w:pStyle w:val="TAL"/>
              <w:rPr>
                <w:b/>
              </w:rPr>
            </w:pPr>
            <w:r>
              <w:rPr>
                <w:b/>
              </w:rPr>
              <w:t>Request Messages</w:t>
            </w:r>
          </w:p>
        </w:tc>
        <w:tc>
          <w:tcPr>
            <w:tcW w:w="1170" w:type="dxa"/>
          </w:tcPr>
          <w:p w14:paraId="6B67C54F" w14:textId="77777777" w:rsidR="00985976" w:rsidRPr="003D68B7" w:rsidRDefault="00985976" w:rsidP="003E6A3D">
            <w:pPr>
              <w:pStyle w:val="TAL"/>
              <w:rPr>
                <w:b/>
                <w:lang w:eastAsia="en-US"/>
              </w:rPr>
            </w:pPr>
            <w:r>
              <w:rPr>
                <w:b/>
                <w:lang w:eastAsia="en-US"/>
              </w:rPr>
              <w:t>MsgID</w:t>
            </w:r>
          </w:p>
        </w:tc>
        <w:tc>
          <w:tcPr>
            <w:tcW w:w="4680" w:type="dxa"/>
          </w:tcPr>
          <w:p w14:paraId="07094C1B" w14:textId="77777777" w:rsidR="00985976" w:rsidRDefault="00985976" w:rsidP="003E6A3D">
            <w:pPr>
              <w:pStyle w:val="TAL"/>
              <w:rPr>
                <w:b/>
                <w:lang w:eastAsia="en-US"/>
              </w:rPr>
            </w:pPr>
            <w:r>
              <w:rPr>
                <w:b/>
                <w:lang w:eastAsia="en-US"/>
              </w:rPr>
              <w:t>Explanation</w:t>
            </w:r>
          </w:p>
        </w:tc>
      </w:tr>
      <w:tr w:rsidR="00985976" w:rsidRPr="00274BB0" w14:paraId="232DD393" w14:textId="77777777" w:rsidTr="003E6A3D">
        <w:trPr>
          <w:tblHeader/>
        </w:trPr>
        <w:tc>
          <w:tcPr>
            <w:tcW w:w="2988" w:type="dxa"/>
            <w:noWrap/>
            <w:hideMark/>
          </w:tcPr>
          <w:p w14:paraId="063A36D0"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02557FE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2517F56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038F1259" w14:textId="77777777" w:rsidTr="003E6A3D">
        <w:trPr>
          <w:tblHeader/>
        </w:trPr>
        <w:tc>
          <w:tcPr>
            <w:tcW w:w="2988" w:type="dxa"/>
            <w:noWrap/>
            <w:hideMark/>
          </w:tcPr>
          <w:p w14:paraId="301A7B8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0300DA2F"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52BEFA2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2543D5D1" w14:textId="77777777" w:rsidTr="003E6A3D">
        <w:trPr>
          <w:tblHeader/>
        </w:trPr>
        <w:tc>
          <w:tcPr>
            <w:tcW w:w="2988" w:type="dxa"/>
            <w:noWrap/>
            <w:hideMark/>
          </w:tcPr>
          <w:p w14:paraId="22BF8D97"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29A7A89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1FFC18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0AAF1DC6" w14:textId="77777777" w:rsidTr="003E6A3D">
        <w:trPr>
          <w:tblHeader/>
        </w:trPr>
        <w:tc>
          <w:tcPr>
            <w:tcW w:w="2988" w:type="dxa"/>
            <w:noWrap/>
            <w:hideMark/>
          </w:tcPr>
          <w:p w14:paraId="366E701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45CE1E68"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F715AA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8015FCE" w14:textId="77777777" w:rsidTr="003E6A3D">
        <w:trPr>
          <w:tblHeader/>
        </w:trPr>
        <w:tc>
          <w:tcPr>
            <w:tcW w:w="2988" w:type="dxa"/>
            <w:noWrap/>
            <w:hideMark/>
          </w:tcPr>
          <w:p w14:paraId="7B15E063" w14:textId="15577734"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w:t>
            </w:r>
            <w:r w:rsidR="001F2DCF">
              <w:rPr>
                <w:rFonts w:ascii="Calibri" w:hAnsi="Calibri"/>
                <w:color w:val="000000"/>
                <w:sz w:val="22"/>
                <w:szCs w:val="22"/>
              </w:rPr>
              <w:t>R</w:t>
            </w:r>
            <w:r w:rsidR="00985976" w:rsidRPr="00274BB0">
              <w:rPr>
                <w:rFonts w:ascii="Calibri" w:hAnsi="Calibri"/>
                <w:color w:val="000000"/>
                <w:sz w:val="22"/>
                <w:szCs w:val="22"/>
              </w:rPr>
              <w:t>x</w:t>
            </w:r>
          </w:p>
        </w:tc>
        <w:tc>
          <w:tcPr>
            <w:tcW w:w="1170" w:type="dxa"/>
            <w:noWrap/>
            <w:hideMark/>
          </w:tcPr>
          <w:p w14:paraId="114E1D4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7CC68C4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17C5492A" w14:textId="77777777" w:rsidR="00985976" w:rsidRDefault="00985976" w:rsidP="00985976"/>
    <w:p w14:paraId="0694963F" w14:textId="77777777" w:rsidR="00985976" w:rsidRDefault="008F174D" w:rsidP="008027FB">
      <w:pPr>
        <w:pStyle w:val="Heading4"/>
      </w:pPr>
      <w:bookmarkStart w:id="108" w:name="_Toc445476079"/>
      <w:r>
        <w:t>S</w:t>
      </w:r>
      <w:r w:rsidR="00985976">
        <w:t>etInitialState</w:t>
      </w:r>
      <w:bookmarkEnd w:id="108"/>
    </w:p>
    <w:p w14:paraId="0D549507" w14:textId="77777777" w:rsidR="00985976" w:rsidRPr="0088693B" w:rsidRDefault="00985976" w:rsidP="00985976">
      <w:r>
        <w:t xml:space="preserve">This request is used to set the SUT in initial condition. </w:t>
      </w:r>
      <w:r w:rsidR="00B0605B">
        <w:t xml:space="preserve">This request is defined in </w:t>
      </w:r>
      <w:r w:rsidR="00DC7350" w:rsidRPr="00DC7350">
        <w:rPr>
          <w:i/>
        </w:rPr>
        <w:t>TCIwsm</w:t>
      </w:r>
      <w:r w:rsidR="00DC7350">
        <w:t>.</w:t>
      </w:r>
    </w:p>
    <w:p w14:paraId="00E5F27B" w14:textId="77777777" w:rsidR="00985976" w:rsidRDefault="008F174D" w:rsidP="008027FB">
      <w:pPr>
        <w:pStyle w:val="Heading4"/>
      </w:pPr>
      <w:bookmarkStart w:id="109" w:name="_Toc445476081"/>
      <w:bookmarkStart w:id="110" w:name="_Ref445722911"/>
      <w:r>
        <w:t>S</w:t>
      </w:r>
      <w:r w:rsidR="00985976">
        <w:t>tartWsmTX</w:t>
      </w:r>
      <w:bookmarkEnd w:id="109"/>
      <w:bookmarkEnd w:id="110"/>
    </w:p>
    <w:p w14:paraId="1094105C" w14:textId="77777777" w:rsidR="00985976" w:rsidRPr="00E97E0F" w:rsidRDefault="00985976" w:rsidP="00985976">
      <w:r>
        <w:t xml:space="preserve">This request is used to initiate transmission of WSMs by the SUT. </w:t>
      </w:r>
      <w:r w:rsidR="00B0605B">
        <w:t xml:space="preserve">This request is defined in </w:t>
      </w:r>
      <w:r w:rsidR="00DC7350" w:rsidRPr="00DC7350">
        <w:rPr>
          <w:i/>
        </w:rPr>
        <w:t>TCIwsm</w:t>
      </w:r>
      <w:r w:rsidR="00DC7350">
        <w:t>.</w:t>
      </w:r>
    </w:p>
    <w:p w14:paraId="1B444B54" w14:textId="77777777" w:rsidR="00985976" w:rsidRDefault="008F174D" w:rsidP="008027FB">
      <w:pPr>
        <w:pStyle w:val="Heading4"/>
      </w:pPr>
      <w:bookmarkStart w:id="111" w:name="_Toc445476082"/>
      <w:bookmarkStart w:id="112" w:name="_Ref445722938"/>
      <w:r>
        <w:t>S</w:t>
      </w:r>
      <w:r w:rsidR="00985976">
        <w:t>topWsmTx</w:t>
      </w:r>
      <w:bookmarkEnd w:id="111"/>
      <w:bookmarkEnd w:id="112"/>
    </w:p>
    <w:p w14:paraId="260A9372" w14:textId="77777777" w:rsidR="00985976" w:rsidRPr="00E97E0F" w:rsidRDefault="00985976" w:rsidP="00985976">
      <w:r>
        <w:t xml:space="preserve">This request is used to cease transmission of WSMs by the SUT. </w:t>
      </w:r>
      <w:r w:rsidR="00B0605B">
        <w:t xml:space="preserve">This request is defined in </w:t>
      </w:r>
      <w:r w:rsidR="00DC7350" w:rsidRPr="00DC7350">
        <w:rPr>
          <w:i/>
        </w:rPr>
        <w:t>TCIwsm</w:t>
      </w:r>
      <w:r w:rsidR="00DC7350">
        <w:t>.</w:t>
      </w:r>
    </w:p>
    <w:p w14:paraId="7EC747E7" w14:textId="77777777" w:rsidR="00985976" w:rsidRDefault="008F174D" w:rsidP="008027FB">
      <w:pPr>
        <w:pStyle w:val="Heading4"/>
      </w:pPr>
      <w:bookmarkStart w:id="113" w:name="_Toc445476083"/>
      <w:bookmarkStart w:id="114" w:name="_Ref445722964"/>
      <w:r>
        <w:t>S</w:t>
      </w:r>
      <w:r w:rsidR="00985976">
        <w:t>tartWsmRX</w:t>
      </w:r>
      <w:bookmarkEnd w:id="113"/>
      <w:bookmarkEnd w:id="114"/>
      <w:r w:rsidR="00985976">
        <w:t xml:space="preserve"> </w:t>
      </w:r>
    </w:p>
    <w:p w14:paraId="3E1E560D" w14:textId="77777777"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r w:rsidR="00DC7350" w:rsidRPr="00DC7350">
        <w:rPr>
          <w:i/>
        </w:rPr>
        <w:t>TCIwsm</w:t>
      </w:r>
      <w:r w:rsidR="00DC7350">
        <w:t>.</w:t>
      </w:r>
    </w:p>
    <w:p w14:paraId="2CD80CF6" w14:textId="77777777" w:rsidR="00985976" w:rsidRDefault="008F174D" w:rsidP="008027FB">
      <w:pPr>
        <w:pStyle w:val="Heading4"/>
      </w:pPr>
      <w:bookmarkStart w:id="115" w:name="_Toc445476084"/>
      <w:bookmarkStart w:id="116" w:name="_Ref445722985"/>
      <w:r>
        <w:t>S</w:t>
      </w:r>
      <w:r w:rsidR="00985976">
        <w:t>topWsmRX</w:t>
      </w:r>
      <w:bookmarkEnd w:id="115"/>
      <w:bookmarkEnd w:id="116"/>
      <w:r w:rsidR="00985976">
        <w:t xml:space="preserve"> </w:t>
      </w:r>
    </w:p>
    <w:p w14:paraId="777603D8" w14:textId="5784CF8B" w:rsidR="00985976" w:rsidRDefault="00985976" w:rsidP="00985976">
      <w:r>
        <w:t>This request is used to stop</w:t>
      </w:r>
      <w:r w:rsidR="008250FB">
        <w:t xml:space="preserve"> the</w:t>
      </w:r>
      <w:r>
        <w:t xml:space="preserve"> SUT reception of messages and generation of </w:t>
      </w:r>
      <w:r w:rsidR="001F2DCF">
        <w:rPr>
          <w:i/>
        </w:rPr>
        <w:t>I</w:t>
      </w:r>
      <w:r w:rsidRPr="00DD75B1">
        <w:rPr>
          <w:i/>
        </w:rPr>
        <w:t>ndication</w:t>
      </w:r>
      <w:r>
        <w:t xml:space="preserve"> messages. </w:t>
      </w:r>
      <w:r w:rsidR="00B0605B">
        <w:t xml:space="preserve">This request is defined in </w:t>
      </w:r>
      <w:r w:rsidR="00DC7350" w:rsidRPr="00DC7350">
        <w:rPr>
          <w:i/>
        </w:rPr>
        <w:t>TCIwsm</w:t>
      </w:r>
      <w:r w:rsidR="00DC7350">
        <w:t>.</w:t>
      </w:r>
    </w:p>
    <w:p w14:paraId="057E6471" w14:textId="77777777" w:rsidR="008F174D" w:rsidRDefault="008F174D" w:rsidP="00985976"/>
    <w:p w14:paraId="5CDFF6FA" w14:textId="77777777" w:rsidR="00624AEF" w:rsidRDefault="00624AEF" w:rsidP="00624AEF">
      <w:pPr>
        <w:pStyle w:val="Heading3"/>
      </w:pPr>
      <w:bookmarkStart w:id="117" w:name="_Toc480558294"/>
      <w:r w:rsidRPr="005A5216">
        <w:rPr>
          <w:i/>
        </w:rPr>
        <w:t>Response</w:t>
      </w:r>
      <w:r>
        <w:t xml:space="preserve"> messages</w:t>
      </w:r>
      <w:bookmarkEnd w:id="117"/>
    </w:p>
    <w:p w14:paraId="1712A9F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8250FB">
        <w:t xml:space="preserve"> the</w:t>
      </w:r>
      <w:r>
        <w:t xml:space="preserve"> </w:t>
      </w:r>
      <w:r w:rsidRPr="00123A6C">
        <w:rPr>
          <w:i/>
        </w:rPr>
        <w:t>TCICommonTypes</w:t>
      </w:r>
      <w:r>
        <w:t xml:space="preserve"> module.</w:t>
      </w:r>
    </w:p>
    <w:p w14:paraId="420E4337" w14:textId="77777777" w:rsidR="00624AEF" w:rsidRDefault="00624AEF" w:rsidP="00624AEF">
      <w:pPr>
        <w:pStyle w:val="Heading3"/>
      </w:pPr>
      <w:bookmarkStart w:id="118" w:name="_Toc480558295"/>
      <w:r w:rsidRPr="005A5216">
        <w:rPr>
          <w:i/>
        </w:rPr>
        <w:t>Indication</w:t>
      </w:r>
      <w:r>
        <w:t xml:space="preserve"> messages</w:t>
      </w:r>
      <w:bookmarkEnd w:id="118"/>
    </w:p>
    <w:p w14:paraId="38356574" w14:textId="77777777" w:rsidR="00624AEF" w:rsidRDefault="00624AEF" w:rsidP="00624AEF">
      <w:r>
        <w:t xml:space="preserve">The </w:t>
      </w:r>
      <w:r w:rsidRPr="00A71453">
        <w:rPr>
          <w:i/>
        </w:rPr>
        <w:t>Indication</w:t>
      </w:r>
      <w:r>
        <w:t xml:space="preserve"> message is sent from the SUT to </w:t>
      </w:r>
      <w:r w:rsidR="008250FB">
        <w:t xml:space="preserve">the </w:t>
      </w:r>
      <w:r>
        <w:t xml:space="preserve">TS indicating an occurrence of a predefined event. TCI80211 defines </w:t>
      </w:r>
      <w:r w:rsidRPr="00624AEF">
        <w:rPr>
          <w:i/>
        </w:rPr>
        <w:t>Dot11Indication</w:t>
      </w:r>
      <w:r>
        <w:t xml:space="preserve"> as follows: </w:t>
      </w:r>
    </w:p>
    <w:p w14:paraId="7381F020" w14:textId="77777777" w:rsidR="00624AEF" w:rsidRDefault="00624AEF" w:rsidP="00624AEF">
      <w:pPr>
        <w:pStyle w:val="Code"/>
      </w:pPr>
    </w:p>
    <w:p w14:paraId="5AE5E56C" w14:textId="77777777" w:rsidR="00624AEF" w:rsidRDefault="00624AEF" w:rsidP="00624AEF">
      <w:pPr>
        <w:pStyle w:val="Code"/>
      </w:pPr>
      <w:r>
        <w:t>Dot11Indication ::= Indication (WITH COMPONENTS {</w:t>
      </w:r>
    </w:p>
    <w:p w14:paraId="409F4C5B" w14:textId="77777777" w:rsidR="00624AEF" w:rsidRDefault="00624AEF" w:rsidP="00624AEF">
      <w:pPr>
        <w:pStyle w:val="Code"/>
      </w:pPr>
      <w:r>
        <w:tab/>
        <w:t>radio,</w:t>
      </w:r>
    </w:p>
    <w:p w14:paraId="3A411D05" w14:textId="77777777" w:rsidR="00624AEF" w:rsidRDefault="00624AEF" w:rsidP="00624AEF">
      <w:pPr>
        <w:pStyle w:val="Code"/>
      </w:pPr>
      <w:r>
        <w:tab/>
        <w:t>event (e80211PktRx),</w:t>
      </w:r>
    </w:p>
    <w:p w14:paraId="6F031A1C" w14:textId="77777777" w:rsidR="00624AEF" w:rsidRDefault="00624AEF" w:rsidP="00624AEF">
      <w:pPr>
        <w:pStyle w:val="Code"/>
      </w:pPr>
      <w:r>
        <w:tab/>
        <w:t>eventParams</w:t>
      </w:r>
      <w:r>
        <w:tab/>
        <w:t>(WITH COMPONENTS {d80211frame} ) OPTIONAL,</w:t>
      </w:r>
    </w:p>
    <w:p w14:paraId="650DA772" w14:textId="77777777" w:rsidR="00624AEF" w:rsidRDefault="00624AEF" w:rsidP="00624AEF">
      <w:pPr>
        <w:pStyle w:val="Code"/>
      </w:pPr>
      <w:r>
        <w:tab/>
        <w:t>pdu</w:t>
      </w:r>
      <w:r>
        <w:tab/>
        <w:t>OPTIONAL,</w:t>
      </w:r>
    </w:p>
    <w:p w14:paraId="57DDA33E" w14:textId="77777777" w:rsidR="00624AEF" w:rsidRDefault="00624AEF" w:rsidP="00624AEF">
      <w:pPr>
        <w:pStyle w:val="Code"/>
      </w:pPr>
      <w:r>
        <w:tab/>
        <w:t>exception OPTIONAL</w:t>
      </w:r>
    </w:p>
    <w:p w14:paraId="6CCC71C3" w14:textId="77777777" w:rsidR="00624AEF" w:rsidRDefault="00624AEF" w:rsidP="00624AEF">
      <w:pPr>
        <w:pStyle w:val="Code"/>
      </w:pPr>
      <w:r>
        <w:tab/>
        <w:t>})</w:t>
      </w:r>
    </w:p>
    <w:p w14:paraId="7A3549C9" w14:textId="77777777" w:rsidR="00624AEF" w:rsidRDefault="00624AEF" w:rsidP="00624AEF">
      <w:pPr>
        <w:pStyle w:val="Code"/>
      </w:pPr>
    </w:p>
    <w:p w14:paraId="695C9F46" w14:textId="77777777" w:rsidR="00624AEF" w:rsidRDefault="00624AEF" w:rsidP="00624AEF">
      <w:r>
        <w:t xml:space="preserve">where </w:t>
      </w:r>
      <w:r w:rsidRPr="00123A6C">
        <w:rPr>
          <w:i/>
        </w:rPr>
        <w:t>Indication</w:t>
      </w:r>
      <w:r>
        <w:t xml:space="preserve"> is defined in</w:t>
      </w:r>
      <w:r w:rsidR="008250FB">
        <w:t xml:space="preserve"> the</w:t>
      </w:r>
      <w:r>
        <w:t xml:space="preserve"> </w:t>
      </w:r>
      <w:r w:rsidRPr="00123A6C">
        <w:rPr>
          <w:i/>
        </w:rPr>
        <w:t>TCIindication</w:t>
      </w:r>
      <w:r>
        <w:t xml:space="preserve"> module.</w:t>
      </w:r>
    </w:p>
    <w:p w14:paraId="215738FE" w14:textId="77777777" w:rsidR="00624AEF" w:rsidRDefault="00624AEF" w:rsidP="00624AEF">
      <w:pPr>
        <w:pStyle w:val="Heading3"/>
      </w:pPr>
      <w:bookmarkStart w:id="119" w:name="_Toc480558296"/>
      <w:r w:rsidRPr="00C07122">
        <w:rPr>
          <w:i/>
        </w:rPr>
        <w:t>Exception</w:t>
      </w:r>
      <w:r>
        <w:t xml:space="preserve"> messages</w:t>
      </w:r>
      <w:bookmarkEnd w:id="119"/>
    </w:p>
    <w:p w14:paraId="2A3225B7" w14:textId="77777777" w:rsidR="00624AEF" w:rsidRDefault="00624AEF" w:rsidP="00624AEF">
      <w:r w:rsidRPr="00BF0C82">
        <w:rPr>
          <w:i/>
        </w:rPr>
        <w:t>Exception</w:t>
      </w:r>
      <w:r>
        <w:t xml:space="preserve"> is a message sent from the SUT to</w:t>
      </w:r>
      <w:r w:rsidR="008250FB">
        <w:t xml:space="preserve"> the</w:t>
      </w:r>
      <w:r>
        <w:t xml:space="preserve"> TS. It is used to report exception conditions to the TS. </w:t>
      </w:r>
      <w:r w:rsidRPr="00AE612B">
        <w:rPr>
          <w:i/>
        </w:rPr>
        <w:t>Exception</w:t>
      </w:r>
      <w:r>
        <w:t xml:space="preserve"> is defined in</w:t>
      </w:r>
      <w:r w:rsidR="008250FB">
        <w:t xml:space="preserve"> the</w:t>
      </w:r>
      <w:r>
        <w:t xml:space="preserve"> </w:t>
      </w:r>
      <w:r w:rsidRPr="00123A6C">
        <w:rPr>
          <w:i/>
        </w:rPr>
        <w:t>TCICommonTypes</w:t>
      </w:r>
      <w:r>
        <w:t xml:space="preserve"> module.</w:t>
      </w:r>
    </w:p>
    <w:p w14:paraId="60DDB538" w14:textId="77777777" w:rsidR="00624AEF" w:rsidRPr="00E97E0F" w:rsidRDefault="00624AEF" w:rsidP="00985976"/>
    <w:p w14:paraId="347E1A15" w14:textId="77777777" w:rsidR="00985976" w:rsidRDefault="00985976" w:rsidP="00985976">
      <w:pPr>
        <w:pStyle w:val="Heading2"/>
      </w:pPr>
      <w:bookmarkStart w:id="120" w:name="_Toc445476085"/>
      <w:bookmarkStart w:id="121" w:name="_Toc480558297"/>
      <w:r>
        <w:t>TCI16094 frame</w:t>
      </w:r>
      <w:bookmarkEnd w:id="120"/>
      <w:bookmarkEnd w:id="121"/>
    </w:p>
    <w:p w14:paraId="64BB7151" w14:textId="77777777" w:rsidR="00985976" w:rsidRDefault="00985976" w:rsidP="00985976">
      <w:pPr>
        <w:pStyle w:val="Heading3"/>
      </w:pPr>
      <w:bookmarkStart w:id="122" w:name="_Toc445476086"/>
      <w:bookmarkStart w:id="123" w:name="_Toc480558298"/>
      <w:r>
        <w:t xml:space="preserve">Supported </w:t>
      </w:r>
      <w:r w:rsidR="005A5216">
        <w:t>u</w:t>
      </w:r>
      <w:r>
        <w:t xml:space="preserve">se </w:t>
      </w:r>
      <w:r w:rsidR="005A5216">
        <w:t>c</w:t>
      </w:r>
      <w:r>
        <w:t>ases</w:t>
      </w:r>
      <w:bookmarkEnd w:id="122"/>
      <w:bookmarkEnd w:id="123"/>
    </w:p>
    <w:p w14:paraId="05F71A87" w14:textId="1CD4B561" w:rsidR="00985976" w:rsidRDefault="00985976" w:rsidP="00985976">
      <w:r>
        <w:t>Use cases supported by TCI</w:t>
      </w:r>
      <w:r w:rsidR="00604B26">
        <w:t>16094</w:t>
      </w:r>
      <w:r>
        <w:t xml:space="preserve"> are listed in </w:t>
      </w:r>
      <w:r>
        <w:fldChar w:fldCharType="begin"/>
      </w:r>
      <w:r>
        <w:instrText xml:space="preserve"> REF _Ref445471199 \h </w:instrText>
      </w:r>
      <w:r>
        <w:fldChar w:fldCharType="separate"/>
      </w:r>
      <w:r w:rsidR="00161E0E">
        <w:t xml:space="preserve">Table </w:t>
      </w:r>
      <w:r w:rsidR="00161E0E">
        <w:rPr>
          <w:noProof/>
        </w:rPr>
        <w:t>28</w:t>
      </w:r>
      <w:r>
        <w:fldChar w:fldCharType="end"/>
      </w:r>
      <w:r>
        <w:t xml:space="preserve">. </w:t>
      </w:r>
    </w:p>
    <w:p w14:paraId="73C1684F" w14:textId="355F0EA7" w:rsidR="00985976" w:rsidRDefault="00985976" w:rsidP="00985976">
      <w:pPr>
        <w:pStyle w:val="Caption"/>
        <w:keepNext/>
      </w:pPr>
      <w:bookmarkStart w:id="124" w:name="_Ref445471199"/>
      <w:bookmarkStart w:id="125" w:name="_Toc445476167"/>
      <w:r>
        <w:t xml:space="preserve">Table </w:t>
      </w:r>
      <w:fldSimple w:instr=" SEQ Table \* ARABIC ">
        <w:r w:rsidR="00161E0E">
          <w:rPr>
            <w:noProof/>
          </w:rPr>
          <w:t>28</w:t>
        </w:r>
      </w:fldSimple>
      <w:bookmarkEnd w:id="124"/>
      <w:r w:rsidR="001930B2">
        <w:t xml:space="preserve"> Use cases supported by TCI16094</w:t>
      </w:r>
      <w:bookmarkEnd w:id="125"/>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46EA4409" w14:textId="77777777" w:rsidTr="003E6A3D">
        <w:tc>
          <w:tcPr>
            <w:tcW w:w="479" w:type="dxa"/>
            <w:tcMar>
              <w:left w:w="29" w:type="dxa"/>
              <w:right w:w="29" w:type="dxa"/>
            </w:tcMar>
          </w:tcPr>
          <w:p w14:paraId="5DCB9289" w14:textId="77777777" w:rsidR="00985976" w:rsidRDefault="00985976" w:rsidP="003E6A3D">
            <w:pPr>
              <w:pStyle w:val="TAL"/>
              <w:jc w:val="center"/>
              <w:rPr>
                <w:b/>
              </w:rPr>
            </w:pPr>
            <w:r>
              <w:rPr>
                <w:b/>
              </w:rPr>
              <w:t>UC #</w:t>
            </w:r>
          </w:p>
        </w:tc>
        <w:tc>
          <w:tcPr>
            <w:tcW w:w="3510" w:type="dxa"/>
            <w:tcMar>
              <w:left w:w="29" w:type="dxa"/>
              <w:right w:w="29" w:type="dxa"/>
            </w:tcMar>
          </w:tcPr>
          <w:p w14:paraId="65C18B1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D015B07"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80DF070" w14:textId="77777777" w:rsidR="00985976" w:rsidRDefault="00985976" w:rsidP="003E6A3D">
            <w:pPr>
              <w:pStyle w:val="TAL"/>
              <w:jc w:val="center"/>
              <w:rPr>
                <w:b/>
                <w:lang w:eastAsia="en-US"/>
              </w:rPr>
            </w:pPr>
            <w:r>
              <w:rPr>
                <w:b/>
                <w:lang w:eastAsia="en-US"/>
              </w:rPr>
              <w:t>Message Sequence</w:t>
            </w:r>
          </w:p>
          <w:p w14:paraId="59CDCACF" w14:textId="77777777" w:rsidR="00985976" w:rsidRDefault="00985976" w:rsidP="003E6A3D">
            <w:pPr>
              <w:pStyle w:val="TAL"/>
              <w:jc w:val="center"/>
              <w:rPr>
                <w:b/>
                <w:lang w:eastAsia="en-US"/>
              </w:rPr>
            </w:pPr>
          </w:p>
        </w:tc>
      </w:tr>
      <w:tr w:rsidR="00985976" w:rsidRPr="00274BB0" w14:paraId="4EAC9E26" w14:textId="77777777" w:rsidTr="003E6A3D">
        <w:tc>
          <w:tcPr>
            <w:tcW w:w="479" w:type="dxa"/>
            <w:tcMar>
              <w:left w:w="29" w:type="dxa"/>
              <w:right w:w="29" w:type="dxa"/>
            </w:tcMar>
          </w:tcPr>
          <w:p w14:paraId="2440E922"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3C8B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2BAD8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520149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AC3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6AFB886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730D66F" w14:textId="77777777" w:rsidTr="003E6A3D">
        <w:trPr>
          <w:trHeight w:val="542"/>
        </w:trPr>
        <w:tc>
          <w:tcPr>
            <w:tcW w:w="479" w:type="dxa"/>
            <w:tcMar>
              <w:left w:w="29" w:type="dxa"/>
              <w:right w:w="29" w:type="dxa"/>
            </w:tcMar>
          </w:tcPr>
          <w:p w14:paraId="4F3C03A0"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4C63F99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To configure the SUT WSM transmit parameters such as psid, radio, channel, timeslot, data rate … etc.</w:t>
            </w:r>
          </w:p>
        </w:tc>
        <w:tc>
          <w:tcPr>
            <w:tcW w:w="990" w:type="dxa"/>
            <w:noWrap/>
            <w:tcMar>
              <w:left w:w="29" w:type="dxa"/>
              <w:right w:w="29" w:type="dxa"/>
            </w:tcMar>
          </w:tcPr>
          <w:p w14:paraId="326A5E2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5AC0C7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67E1F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
          <w:p w14:paraId="405490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9E6BAF7" w14:textId="77777777" w:rsidTr="003E6A3D">
        <w:trPr>
          <w:trHeight w:val="542"/>
        </w:trPr>
        <w:tc>
          <w:tcPr>
            <w:tcW w:w="479" w:type="dxa"/>
            <w:tcMar>
              <w:left w:w="29" w:type="dxa"/>
              <w:right w:w="29" w:type="dxa"/>
            </w:tcMar>
          </w:tcPr>
          <w:p w14:paraId="779F087C"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2B1564A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6EC3FC6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B757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7B2556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3F826E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4EF0C93B" w14:textId="77777777" w:rsidTr="003E6A3D">
        <w:tc>
          <w:tcPr>
            <w:tcW w:w="479" w:type="dxa"/>
            <w:tcMar>
              <w:left w:w="29" w:type="dxa"/>
              <w:right w:w="29" w:type="dxa"/>
            </w:tcMar>
          </w:tcPr>
          <w:p w14:paraId="739F5E09"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43E763F9"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1EF3261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092A00"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79D468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37A84F23"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109BC197" w14:textId="77777777" w:rsidTr="003E6A3D">
        <w:tc>
          <w:tcPr>
            <w:tcW w:w="479" w:type="dxa"/>
            <w:tcMar>
              <w:left w:w="29" w:type="dxa"/>
              <w:right w:w="29" w:type="dxa"/>
            </w:tcMar>
          </w:tcPr>
          <w:p w14:paraId="0664BC45"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619762C1"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7B46F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168B31"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BE6955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7FD045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48EFB70" w14:textId="77777777" w:rsidTr="003E6A3D">
        <w:tc>
          <w:tcPr>
            <w:tcW w:w="479" w:type="dxa"/>
            <w:tcMar>
              <w:left w:w="29" w:type="dxa"/>
              <w:right w:w="29" w:type="dxa"/>
            </w:tcMar>
          </w:tcPr>
          <w:p w14:paraId="425E84B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6</w:t>
            </w:r>
          </w:p>
        </w:tc>
        <w:tc>
          <w:tcPr>
            <w:tcW w:w="3510" w:type="dxa"/>
            <w:tcMar>
              <w:left w:w="29" w:type="dxa"/>
              <w:right w:w="29" w:type="dxa"/>
            </w:tcMar>
          </w:tcPr>
          <w:p w14:paraId="3F171A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744F6B4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5D3FEC7"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0E1ECB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0643DD5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C8E5BC" w14:textId="77777777" w:rsidTr="003E6A3D">
        <w:tc>
          <w:tcPr>
            <w:tcW w:w="479" w:type="dxa"/>
            <w:tcMar>
              <w:left w:w="29" w:type="dxa"/>
              <w:right w:w="29" w:type="dxa"/>
            </w:tcMar>
          </w:tcPr>
          <w:p w14:paraId="2C50F7AB"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393A17E4" w14:textId="77777777"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04B34539" w14:textId="77777777"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6C73427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78059F59" w14:textId="77777777" w:rsidTr="003E6A3D">
        <w:tc>
          <w:tcPr>
            <w:tcW w:w="479" w:type="dxa"/>
            <w:tcMar>
              <w:left w:w="29" w:type="dxa"/>
              <w:right w:w="29" w:type="dxa"/>
            </w:tcMar>
          </w:tcPr>
          <w:p w14:paraId="62221A5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515A3D0C"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DE4D85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1F4C596C"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F0F599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1AEC585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5079F6D" w14:textId="77777777" w:rsidTr="003E6A3D">
        <w:tc>
          <w:tcPr>
            <w:tcW w:w="479" w:type="dxa"/>
            <w:tcMar>
              <w:left w:w="29" w:type="dxa"/>
              <w:right w:w="29" w:type="dxa"/>
            </w:tcMar>
          </w:tcPr>
          <w:p w14:paraId="0ABF1DC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60E7471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239E523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0BC49ED6"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10E3A95"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69EA1A8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204C59" w14:textId="77777777" w:rsidTr="003E6A3D">
        <w:tc>
          <w:tcPr>
            <w:tcW w:w="479" w:type="dxa"/>
            <w:tcMar>
              <w:left w:w="29" w:type="dxa"/>
              <w:right w:w="29" w:type="dxa"/>
            </w:tcMar>
          </w:tcPr>
          <w:p w14:paraId="207C0D43"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5215960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212AABAC" w14:textId="1D1AF68B"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00985976" w:rsidRPr="00C63B08">
              <w:rPr>
                <w:rFonts w:ascii="Calibri" w:hAnsi="Calibri"/>
                <w:color w:val="000000"/>
                <w:sz w:val="22"/>
                <w:szCs w:val="22"/>
              </w:rPr>
              <w:t>SUT</w:t>
            </w:r>
          </w:p>
          <w:p w14:paraId="7D08A06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EFD7A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6D47374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BA6BB03" w14:textId="77777777" w:rsidTr="003E6A3D">
        <w:tc>
          <w:tcPr>
            <w:tcW w:w="479" w:type="dxa"/>
            <w:tcMar>
              <w:left w:w="29" w:type="dxa"/>
              <w:right w:w="29" w:type="dxa"/>
            </w:tcMar>
          </w:tcPr>
          <w:p w14:paraId="521DDC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5EB268B0" w14:textId="77777777" w:rsidR="00985976" w:rsidRDefault="00985976" w:rsidP="00AA270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single or periodic IPv6 packets </w:t>
            </w:r>
          </w:p>
        </w:tc>
        <w:tc>
          <w:tcPr>
            <w:tcW w:w="990" w:type="dxa"/>
            <w:tcMar>
              <w:left w:w="29" w:type="dxa"/>
              <w:right w:w="29" w:type="dxa"/>
            </w:tcMar>
          </w:tcPr>
          <w:p w14:paraId="7D66FEE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34EC5E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0A254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044D4D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A3ABDDB" w14:textId="77777777" w:rsidTr="003E6A3D">
        <w:tc>
          <w:tcPr>
            <w:tcW w:w="479" w:type="dxa"/>
            <w:tcMar>
              <w:left w:w="29" w:type="dxa"/>
              <w:right w:w="29" w:type="dxa"/>
            </w:tcMar>
          </w:tcPr>
          <w:p w14:paraId="066139A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5AEEAF0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11BCE806" w14:textId="2E70ED51"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Pr="00C63B08">
              <w:rPr>
                <w:rFonts w:ascii="Calibri" w:hAnsi="Calibri"/>
                <w:color w:val="000000"/>
                <w:sz w:val="22"/>
                <w:szCs w:val="22"/>
              </w:rPr>
              <w:t>SUT</w:t>
            </w:r>
          </w:p>
          <w:p w14:paraId="171DF1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2B9C0E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5B2B612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B5C4903" w14:textId="77777777" w:rsidTr="003E6A3D">
        <w:tc>
          <w:tcPr>
            <w:tcW w:w="479" w:type="dxa"/>
            <w:tcMar>
              <w:left w:w="29" w:type="dxa"/>
              <w:right w:w="29" w:type="dxa"/>
            </w:tcMar>
          </w:tcPr>
          <w:p w14:paraId="2A92463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489D57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5725F1A0"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65B35B4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C13F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CA39A1F"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482D3E2" w14:textId="77777777" w:rsidTr="003E6A3D">
        <w:tc>
          <w:tcPr>
            <w:tcW w:w="479" w:type="dxa"/>
            <w:tcMar>
              <w:left w:w="29" w:type="dxa"/>
              <w:right w:w="29" w:type="dxa"/>
            </w:tcMar>
          </w:tcPr>
          <w:p w14:paraId="1E69E94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2840D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034D04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3CB26E6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423F5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1C848F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A075486" w14:textId="77777777" w:rsidR="00985976" w:rsidRDefault="00985976" w:rsidP="00985976"/>
    <w:p w14:paraId="16428734" w14:textId="77777777" w:rsidR="00985976" w:rsidRDefault="00985976" w:rsidP="00985976">
      <w:pPr>
        <w:pStyle w:val="Heading3"/>
      </w:pPr>
      <w:bookmarkStart w:id="126" w:name="_Toc445476087"/>
      <w:bookmarkStart w:id="127" w:name="_Toc480558299"/>
      <w:r w:rsidRPr="005A5216">
        <w:rPr>
          <w:i/>
        </w:rPr>
        <w:t>Request</w:t>
      </w:r>
      <w:r>
        <w:t xml:space="preserve"> Messages</w:t>
      </w:r>
      <w:bookmarkEnd w:id="126"/>
      <w:bookmarkEnd w:id="127"/>
    </w:p>
    <w:p w14:paraId="1149864C" w14:textId="5F0ED244" w:rsidR="00985976" w:rsidRDefault="00604B26" w:rsidP="00985976">
      <w:r>
        <w:fldChar w:fldCharType="begin"/>
      </w:r>
      <w:r>
        <w:instrText xml:space="preserve"> REF _Ref445723301 \h </w:instrText>
      </w:r>
      <w:r>
        <w:fldChar w:fldCharType="separate"/>
      </w:r>
      <w:r w:rsidR="00161E0E">
        <w:t xml:space="preserve">Table </w:t>
      </w:r>
      <w:r w:rsidR="00161E0E">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w:t>
      </w:r>
      <w:r w:rsidR="008250FB">
        <w:t xml:space="preserve"> the</w:t>
      </w:r>
      <w:r w:rsidR="00985976">
        <w:t xml:space="preserve"> SUT sends a </w:t>
      </w:r>
      <w:r w:rsidR="00985976" w:rsidRPr="00A23470">
        <w:rPr>
          <w:i/>
        </w:rPr>
        <w:t>R</w:t>
      </w:r>
      <w:r w:rsidR="00985976" w:rsidRPr="00A52B97">
        <w:rPr>
          <w:i/>
        </w:rPr>
        <w:t>esponse</w:t>
      </w:r>
      <w:r w:rsidR="00985976">
        <w:t xml:space="preserve"> message, it must include the </w:t>
      </w:r>
      <w:r w:rsidR="00985976" w:rsidRPr="00B304B9">
        <w:rPr>
          <w:i/>
        </w:rPr>
        <w:t>MsgID</w:t>
      </w:r>
      <w:r w:rsidR="00985976">
        <w:t xml:space="preserve"> corresponding to the </w:t>
      </w:r>
      <w:r w:rsidR="00985976" w:rsidRPr="00A23470">
        <w:rPr>
          <w:i/>
        </w:rPr>
        <w:t>R</w:t>
      </w:r>
      <w:r w:rsidR="00985976" w:rsidRPr="00A52B97">
        <w:rPr>
          <w:i/>
        </w:rPr>
        <w:t>equest</w:t>
      </w:r>
      <w:r w:rsidR="00985976">
        <w:t xml:space="preserve"> message.</w:t>
      </w:r>
    </w:p>
    <w:p w14:paraId="4CB1D21F" w14:textId="5A89F46A" w:rsidR="00985976" w:rsidRDefault="00985976" w:rsidP="00985976">
      <w:pPr>
        <w:pStyle w:val="Caption"/>
        <w:keepNext/>
      </w:pPr>
      <w:bookmarkStart w:id="128" w:name="_Ref445723301"/>
      <w:bookmarkStart w:id="129" w:name="_Toc445476168"/>
      <w:r>
        <w:t xml:space="preserve">Table </w:t>
      </w:r>
      <w:fldSimple w:instr=" SEQ Table \* ARABIC ">
        <w:r w:rsidR="00161E0E">
          <w:rPr>
            <w:noProof/>
          </w:rPr>
          <w:t>29</w:t>
        </w:r>
      </w:fldSimple>
      <w:bookmarkEnd w:id="128"/>
      <w:r>
        <w:t xml:space="preserve"> Listing of </w:t>
      </w:r>
      <w:r w:rsidRPr="00F44477">
        <w:rPr>
          <w:i/>
        </w:rPr>
        <w:t>Request</w:t>
      </w:r>
      <w:r>
        <w:t xml:space="preserve"> messages</w:t>
      </w:r>
      <w:bookmarkEnd w:id="129"/>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2D471DE" w14:textId="77777777" w:rsidTr="003E6A3D">
        <w:trPr>
          <w:tblHeader/>
        </w:trPr>
        <w:tc>
          <w:tcPr>
            <w:tcW w:w="2988" w:type="dxa"/>
          </w:tcPr>
          <w:p w14:paraId="5CD6D829" w14:textId="77777777" w:rsidR="00985976" w:rsidRPr="003D68B7" w:rsidRDefault="00985976" w:rsidP="003E6A3D">
            <w:pPr>
              <w:pStyle w:val="TAL"/>
              <w:rPr>
                <w:b/>
              </w:rPr>
            </w:pPr>
            <w:r>
              <w:rPr>
                <w:b/>
              </w:rPr>
              <w:t>Request Messages</w:t>
            </w:r>
          </w:p>
        </w:tc>
        <w:tc>
          <w:tcPr>
            <w:tcW w:w="1170" w:type="dxa"/>
          </w:tcPr>
          <w:p w14:paraId="392F8220" w14:textId="77777777" w:rsidR="00985976" w:rsidRPr="003D68B7" w:rsidRDefault="00985976" w:rsidP="003E6A3D">
            <w:pPr>
              <w:pStyle w:val="TAL"/>
              <w:rPr>
                <w:b/>
                <w:lang w:eastAsia="en-US"/>
              </w:rPr>
            </w:pPr>
            <w:r>
              <w:rPr>
                <w:b/>
                <w:lang w:eastAsia="en-US"/>
              </w:rPr>
              <w:t>MsgID</w:t>
            </w:r>
          </w:p>
        </w:tc>
        <w:tc>
          <w:tcPr>
            <w:tcW w:w="4680" w:type="dxa"/>
          </w:tcPr>
          <w:p w14:paraId="6E9FC84F" w14:textId="77777777" w:rsidR="00985976" w:rsidRDefault="00985976" w:rsidP="003E6A3D">
            <w:pPr>
              <w:pStyle w:val="TAL"/>
              <w:rPr>
                <w:b/>
                <w:lang w:eastAsia="en-US"/>
              </w:rPr>
            </w:pPr>
            <w:r>
              <w:rPr>
                <w:b/>
                <w:lang w:eastAsia="en-US"/>
              </w:rPr>
              <w:t>Explanation</w:t>
            </w:r>
          </w:p>
        </w:tc>
      </w:tr>
      <w:tr w:rsidR="00985976" w:rsidRPr="00274BB0" w14:paraId="6CAB4094" w14:textId="77777777" w:rsidTr="003E6A3D">
        <w:trPr>
          <w:tblHeader/>
        </w:trPr>
        <w:tc>
          <w:tcPr>
            <w:tcW w:w="2988" w:type="dxa"/>
            <w:noWrap/>
            <w:hideMark/>
          </w:tcPr>
          <w:p w14:paraId="2B210C2B"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2DDCA22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04452BB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269E3F95" w14:textId="77777777" w:rsidTr="003E6A3D">
        <w:trPr>
          <w:tblHeader/>
        </w:trPr>
        <w:tc>
          <w:tcPr>
            <w:tcW w:w="2988" w:type="dxa"/>
            <w:noWrap/>
          </w:tcPr>
          <w:p w14:paraId="00D96EF2" w14:textId="77777777" w:rsidR="00985976"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5F4AE5">
              <w:rPr>
                <w:rFonts w:ascii="Calibri" w:hAnsi="Calibri"/>
                <w:color w:val="000000"/>
                <w:sz w:val="22"/>
                <w:szCs w:val="22"/>
              </w:rPr>
              <w:t>etWsmTxInfo</w:t>
            </w:r>
          </w:p>
        </w:tc>
        <w:tc>
          <w:tcPr>
            <w:tcW w:w="1170" w:type="dxa"/>
            <w:noWrap/>
          </w:tcPr>
          <w:p w14:paraId="3081F31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04575D2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1F2A5DB" w14:textId="77777777" w:rsidTr="003E6A3D">
        <w:trPr>
          <w:tblHeader/>
        </w:trPr>
        <w:tc>
          <w:tcPr>
            <w:tcW w:w="2988" w:type="dxa"/>
            <w:noWrap/>
            <w:hideMark/>
          </w:tcPr>
          <w:p w14:paraId="1FFA0A1D"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5662C7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6901E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44B7D7E6" w14:textId="77777777" w:rsidTr="003E6A3D">
        <w:trPr>
          <w:tblHeader/>
        </w:trPr>
        <w:tc>
          <w:tcPr>
            <w:tcW w:w="2988" w:type="dxa"/>
            <w:noWrap/>
            <w:hideMark/>
          </w:tcPr>
          <w:p w14:paraId="54D186F8"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0533ABB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2A4F713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7E84880A" w14:textId="77777777" w:rsidTr="003E6A3D">
        <w:trPr>
          <w:tblHeader/>
        </w:trPr>
        <w:tc>
          <w:tcPr>
            <w:tcW w:w="2988" w:type="dxa"/>
            <w:noWrap/>
            <w:hideMark/>
          </w:tcPr>
          <w:p w14:paraId="5BE268DF"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7DE167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3E0FC85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A957D4E" w14:textId="77777777" w:rsidTr="003E6A3D">
        <w:trPr>
          <w:tblHeader/>
        </w:trPr>
        <w:tc>
          <w:tcPr>
            <w:tcW w:w="2988" w:type="dxa"/>
            <w:noWrap/>
            <w:hideMark/>
          </w:tcPr>
          <w:p w14:paraId="3D63E5D0"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3C7431E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50AB66D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7E05FF09" w14:textId="77777777" w:rsidTr="003E6A3D">
        <w:trPr>
          <w:tblHeader/>
        </w:trPr>
        <w:tc>
          <w:tcPr>
            <w:tcW w:w="2988" w:type="dxa"/>
            <w:noWrap/>
          </w:tcPr>
          <w:p w14:paraId="33F4F772"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57C5AFA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55F047F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361083B7" w14:textId="77777777" w:rsidTr="003E6A3D">
        <w:trPr>
          <w:tblHeader/>
        </w:trPr>
        <w:tc>
          <w:tcPr>
            <w:tcW w:w="2988" w:type="dxa"/>
            <w:noWrap/>
          </w:tcPr>
          <w:p w14:paraId="4715E57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2E110755"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5E532071"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115ADAF1" w14:textId="77777777" w:rsidTr="003E6A3D">
        <w:trPr>
          <w:tblHeader/>
        </w:trPr>
        <w:tc>
          <w:tcPr>
            <w:tcW w:w="2988" w:type="dxa"/>
            <w:noWrap/>
          </w:tcPr>
          <w:p w14:paraId="3299D63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52BB50BF"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771590A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6F56C7A3" w14:textId="77777777" w:rsidTr="003E6A3D">
        <w:trPr>
          <w:tblHeader/>
        </w:trPr>
        <w:tc>
          <w:tcPr>
            <w:tcW w:w="2988" w:type="dxa"/>
            <w:noWrap/>
          </w:tcPr>
          <w:p w14:paraId="658E10A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16221DAE" w14:textId="77777777"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35D9607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6F73CFD2" w14:textId="77777777" w:rsidTr="003E6A3D">
        <w:trPr>
          <w:tblHeader/>
        </w:trPr>
        <w:tc>
          <w:tcPr>
            <w:tcW w:w="2988" w:type="dxa"/>
            <w:noWrap/>
          </w:tcPr>
          <w:p w14:paraId="6F35B59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7A837787"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208D7FF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0B89828A" w14:textId="77777777" w:rsidTr="003E6A3D">
        <w:trPr>
          <w:tblHeader/>
        </w:trPr>
        <w:tc>
          <w:tcPr>
            <w:tcW w:w="2988" w:type="dxa"/>
            <w:noWrap/>
          </w:tcPr>
          <w:p w14:paraId="48F88CF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0245E71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4EBED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1EDA634B" w14:textId="77777777" w:rsidTr="003E6A3D">
        <w:trPr>
          <w:tblHeader/>
        </w:trPr>
        <w:tc>
          <w:tcPr>
            <w:tcW w:w="2988" w:type="dxa"/>
            <w:noWrap/>
          </w:tcPr>
          <w:p w14:paraId="3561B263"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0055A08"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685BA51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3B1FEB18" w14:textId="77777777" w:rsidR="00985976" w:rsidRDefault="00985976" w:rsidP="00985976"/>
    <w:p w14:paraId="528AD00F" w14:textId="77777777" w:rsidR="00985976" w:rsidRDefault="005135BD" w:rsidP="008027FB">
      <w:pPr>
        <w:pStyle w:val="Heading4"/>
      </w:pPr>
      <w:bookmarkStart w:id="130" w:name="_Toc445476088"/>
      <w:r>
        <w:t>S</w:t>
      </w:r>
      <w:r w:rsidR="00985976">
        <w:t>etInitialState</w:t>
      </w:r>
      <w:bookmarkEnd w:id="130"/>
    </w:p>
    <w:p w14:paraId="325CAF35" w14:textId="77777777" w:rsidR="00985976" w:rsidRDefault="00985976" w:rsidP="00985976">
      <w:r>
        <w:t xml:space="preserve">This request is used to set the SUT in initial condition. </w:t>
      </w:r>
      <w:r w:rsidR="00F073B3">
        <w:t>This request is defined in</w:t>
      </w:r>
      <w:r w:rsidR="008250FB">
        <w:t xml:space="preserve"> the</w:t>
      </w:r>
      <w:r w:rsidR="00F073B3">
        <w:t xml:space="preserve"> </w:t>
      </w:r>
      <w:r w:rsidR="00F073B3" w:rsidRPr="00F073B3">
        <w:rPr>
          <w:i/>
        </w:rPr>
        <w:t>TCIwsm</w:t>
      </w:r>
      <w:r w:rsidR="00F073B3">
        <w:t xml:space="preserve"> module.</w:t>
      </w:r>
    </w:p>
    <w:p w14:paraId="28BA6357" w14:textId="77777777" w:rsidR="00985976" w:rsidRDefault="005135BD" w:rsidP="008027FB">
      <w:pPr>
        <w:pStyle w:val="Heading4"/>
      </w:pPr>
      <w:bookmarkStart w:id="131" w:name="_Toc445476089"/>
      <w:r>
        <w:t>S</w:t>
      </w:r>
      <w:r w:rsidR="00985976" w:rsidRPr="008076BC">
        <w:t>etWsmTxInfo</w:t>
      </w:r>
      <w:bookmarkEnd w:id="131"/>
    </w:p>
    <w:p w14:paraId="1181C757" w14:textId="77777777" w:rsidR="00D4340C" w:rsidRDefault="00985976" w:rsidP="00D4340C">
      <w:r>
        <w:t>This request is used to configure the SUT’s WSM transmission parameters.</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AC91A11" w14:textId="77777777" w:rsidR="00985976" w:rsidRDefault="005135BD" w:rsidP="008027FB">
      <w:pPr>
        <w:pStyle w:val="Heading4"/>
      </w:pPr>
      <w:bookmarkStart w:id="132" w:name="_Toc445476090"/>
      <w:r>
        <w:t>S</w:t>
      </w:r>
      <w:r w:rsidR="00985976">
        <w:t>tartWsmTX</w:t>
      </w:r>
      <w:bookmarkEnd w:id="132"/>
    </w:p>
    <w:p w14:paraId="4FF9C043" w14:textId="77777777" w:rsidR="00D4340C" w:rsidRDefault="00985976" w:rsidP="00D4340C">
      <w:r>
        <w:t>This request is used to initiate t</w:t>
      </w:r>
      <w:r w:rsidR="00414B43">
        <w:t>ransmission of WSMs by the SUT.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B51AC1F" w14:textId="77777777" w:rsidR="00985976" w:rsidRDefault="005135BD" w:rsidP="008027FB">
      <w:pPr>
        <w:pStyle w:val="Heading4"/>
      </w:pPr>
      <w:bookmarkStart w:id="133" w:name="_Toc445476091"/>
      <w:r>
        <w:t>S</w:t>
      </w:r>
      <w:r w:rsidR="00985976">
        <w:t>topWsmTx</w:t>
      </w:r>
      <w:bookmarkEnd w:id="133"/>
    </w:p>
    <w:p w14:paraId="4744FCAD" w14:textId="77777777" w:rsidR="00D4340C" w:rsidRDefault="00985976" w:rsidP="00D4340C">
      <w:r>
        <w:t>This request is used to cease t</w:t>
      </w:r>
      <w:r w:rsidR="00414B43">
        <w:t>ransmission of WSMs by the SUT.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C9E4367" w14:textId="77777777" w:rsidR="00985976" w:rsidRDefault="005135BD" w:rsidP="008027FB">
      <w:pPr>
        <w:pStyle w:val="Heading4"/>
      </w:pPr>
      <w:bookmarkStart w:id="134" w:name="_Toc445476092"/>
      <w:r>
        <w:t>S</w:t>
      </w:r>
      <w:r w:rsidR="00985976">
        <w:t>tartWsmRX</w:t>
      </w:r>
      <w:bookmarkEnd w:id="134"/>
      <w:r w:rsidR="00985976">
        <w:t xml:space="preserve"> </w:t>
      </w:r>
    </w:p>
    <w:p w14:paraId="1E8C95FF"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1263075F" w14:textId="77777777" w:rsidR="00985976" w:rsidRDefault="005135BD" w:rsidP="008027FB">
      <w:pPr>
        <w:pStyle w:val="Heading4"/>
      </w:pPr>
      <w:bookmarkStart w:id="135" w:name="_Toc445476093"/>
      <w:r>
        <w:t>S</w:t>
      </w:r>
      <w:r w:rsidR="00985976">
        <w:t>topWsmRX</w:t>
      </w:r>
      <w:bookmarkEnd w:id="135"/>
      <w:r w:rsidR="00985976">
        <w:t xml:space="preserve"> </w:t>
      </w:r>
    </w:p>
    <w:p w14:paraId="7C1E6FAC"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6AF011C" w14:textId="77777777" w:rsidR="00985976" w:rsidRDefault="005135BD" w:rsidP="008027FB">
      <w:pPr>
        <w:pStyle w:val="Heading4"/>
      </w:pPr>
      <w:bookmarkStart w:id="136" w:name="_Toc445476095"/>
      <w:r>
        <w:t>G</w:t>
      </w:r>
      <w:r w:rsidR="00985976">
        <w:t>etIpv6InterfaceInfo</w:t>
      </w:r>
      <w:bookmarkEnd w:id="136"/>
    </w:p>
    <w:p w14:paraId="72CA711A" w14:textId="77777777" w:rsidR="00985976" w:rsidRPr="00495104" w:rsidRDefault="00985976" w:rsidP="00985976">
      <w:r>
        <w:t xml:space="preserve">This request is used to </w:t>
      </w:r>
      <w:r w:rsidRPr="00D65FA3">
        <w:t>requests IPv6 configuration from the SUT</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5B61DBCB" w14:textId="77777777" w:rsidR="00985976" w:rsidRDefault="005135BD" w:rsidP="008027FB">
      <w:pPr>
        <w:pStyle w:val="Heading4"/>
      </w:pPr>
      <w:bookmarkStart w:id="137" w:name="_Toc445476096"/>
      <w:r>
        <w:t>S</w:t>
      </w:r>
      <w:r w:rsidR="00985976">
        <w:t>etIpv6Address</w:t>
      </w:r>
      <w:bookmarkEnd w:id="137"/>
    </w:p>
    <w:p w14:paraId="5439E392" w14:textId="7777777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4BDC364C" w14:textId="77777777" w:rsidR="00985976" w:rsidRDefault="00985976" w:rsidP="008027FB">
      <w:pPr>
        <w:pStyle w:val="Heading4"/>
      </w:pPr>
      <w:bookmarkStart w:id="138" w:name="_Toc445476097"/>
      <w:r>
        <w:t>SendIpv6Ping</w:t>
      </w:r>
      <w:bookmarkEnd w:id="138"/>
    </w:p>
    <w:p w14:paraId="5A1BEEC7" w14:textId="77777777" w:rsidR="00985976" w:rsidRDefault="00985976" w:rsidP="00985976">
      <w:r>
        <w:t>This request is used to t</w:t>
      </w:r>
      <w:r w:rsidRPr="00D65FA3">
        <w:t xml:space="preserve">ransmit a single ping message </w:t>
      </w:r>
      <w:r w:rsidR="00123A6C">
        <w:t xml:space="preserve">from </w:t>
      </w:r>
      <w:r w:rsidR="008250FB">
        <w:t xml:space="preserve">the </w:t>
      </w:r>
      <w:r w:rsidR="00123A6C">
        <w:t xml:space="preserve">SUT </w:t>
      </w:r>
      <w:r w:rsidRPr="00D65FA3">
        <w:t>over IPv6 and receive</w:t>
      </w:r>
      <w:r w:rsidR="008250FB">
        <w:t xml:space="preserve"> a</w:t>
      </w:r>
      <w:r w:rsidRPr="00D65FA3">
        <w:t xml:space="preserve"> ping echo from the remote host</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7CA43B14" w14:textId="77777777" w:rsidR="00985976" w:rsidRDefault="00985976" w:rsidP="008027FB">
      <w:pPr>
        <w:pStyle w:val="Heading4"/>
      </w:pPr>
      <w:bookmarkStart w:id="139" w:name="_Toc445476098"/>
      <w:r>
        <w:t>StartIPv6Tx</w:t>
      </w:r>
      <w:bookmarkEnd w:id="139"/>
    </w:p>
    <w:p w14:paraId="437B78F5" w14:textId="204D02CC"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161E0E">
        <w:t>7.2.1.3</w:t>
      </w:r>
      <w:r>
        <w:fldChar w:fldCharType="end"/>
      </w:r>
      <w:r>
        <w:t xml:space="preserve">  for additional information. </w:t>
      </w:r>
    </w:p>
    <w:p w14:paraId="72DC313B" w14:textId="77777777" w:rsidR="00985976" w:rsidRDefault="00985976" w:rsidP="008027FB">
      <w:pPr>
        <w:pStyle w:val="Heading4"/>
      </w:pPr>
      <w:bookmarkStart w:id="140" w:name="_Toc445476099"/>
      <w:r>
        <w:t>StopIPv6Tx</w:t>
      </w:r>
      <w:bookmarkEnd w:id="140"/>
    </w:p>
    <w:p w14:paraId="0459A9A9" w14:textId="77777777" w:rsidR="00985976" w:rsidRDefault="00985976" w:rsidP="00985976">
      <w:r>
        <w:t xml:space="preserve">This request is used to cease transmission of IPv6 packets by the SUT. </w:t>
      </w:r>
      <w:r w:rsidR="007312BE">
        <w:t>This request is defined in</w:t>
      </w:r>
      <w:r w:rsidR="00406EFF">
        <w:t xml:space="preserve"> the</w:t>
      </w:r>
      <w:r w:rsidR="007312BE">
        <w:t xml:space="preserve"> </w:t>
      </w:r>
      <w:r w:rsidR="007312BE">
        <w:rPr>
          <w:i/>
        </w:rPr>
        <w:t>TCIip</w:t>
      </w:r>
      <w:r w:rsidR="007312BE">
        <w:t xml:space="preserve"> module.</w:t>
      </w:r>
      <w:r>
        <w:t xml:space="preserve"> </w:t>
      </w:r>
    </w:p>
    <w:p w14:paraId="7ECE6A5E" w14:textId="77777777" w:rsidR="00985976" w:rsidRDefault="00985976" w:rsidP="008027FB">
      <w:pPr>
        <w:pStyle w:val="Heading4"/>
      </w:pPr>
      <w:bookmarkStart w:id="141" w:name="_Toc445476100"/>
      <w:r>
        <w:t>StartIPv6Rx</w:t>
      </w:r>
      <w:bookmarkEnd w:id="141"/>
    </w:p>
    <w:p w14:paraId="4FD39E45" w14:textId="77777777" w:rsidR="00985976" w:rsidRDefault="00985976" w:rsidP="00985976">
      <w:r>
        <w:t xml:space="preserve">This request is used to initiate reception of IPv6 packets by the SUT. </w:t>
      </w:r>
      <w:r w:rsidR="007312BE">
        <w:t>This request is defined in</w:t>
      </w:r>
      <w:r w:rsidR="00406EFF">
        <w:t xml:space="preserve"> the</w:t>
      </w:r>
      <w:r w:rsidR="007312BE">
        <w:t xml:space="preserve"> </w:t>
      </w:r>
      <w:r w:rsidR="007312BE">
        <w:rPr>
          <w:i/>
        </w:rPr>
        <w:t>TCIip</w:t>
      </w:r>
      <w:r w:rsidR="007312BE">
        <w:t xml:space="preserve"> module.</w:t>
      </w:r>
      <w:r>
        <w:t xml:space="preserve"> </w:t>
      </w:r>
    </w:p>
    <w:p w14:paraId="046B9C4E" w14:textId="77777777" w:rsidR="00985976" w:rsidRDefault="00985976" w:rsidP="008027FB">
      <w:pPr>
        <w:pStyle w:val="Heading4"/>
      </w:pPr>
      <w:bookmarkStart w:id="142" w:name="_Toc445476101"/>
      <w:r>
        <w:t>StopIPv6Rx</w:t>
      </w:r>
      <w:bookmarkEnd w:id="142"/>
    </w:p>
    <w:p w14:paraId="2F580AA5" w14:textId="77777777" w:rsidR="00985976" w:rsidRDefault="00985976" w:rsidP="00985976">
      <w:r>
        <w:t xml:space="preserve">This request is used to cease reception of IPv6 packets by the SUT. </w:t>
      </w:r>
      <w:r w:rsidR="007312BE">
        <w:t>This request is defined in</w:t>
      </w:r>
      <w:r w:rsidR="00406EFF">
        <w:t xml:space="preserve"> the</w:t>
      </w:r>
      <w:r w:rsidR="007312BE">
        <w:t xml:space="preserve"> </w:t>
      </w:r>
      <w:r w:rsidR="007312BE">
        <w:rPr>
          <w:i/>
        </w:rPr>
        <w:t>TCIip</w:t>
      </w:r>
      <w:r w:rsidR="007312BE">
        <w:t xml:space="preserve"> module.</w:t>
      </w:r>
    </w:p>
    <w:p w14:paraId="5F9D1928" w14:textId="77777777" w:rsidR="00C07122" w:rsidRDefault="00C07122" w:rsidP="00C07122">
      <w:pPr>
        <w:pStyle w:val="Heading3"/>
      </w:pPr>
      <w:bookmarkStart w:id="143" w:name="_Toc480558300"/>
      <w:r w:rsidRPr="005A5216">
        <w:rPr>
          <w:i/>
        </w:rPr>
        <w:t>Response</w:t>
      </w:r>
      <w:r>
        <w:t xml:space="preserve"> messages</w:t>
      </w:r>
      <w:bookmarkEnd w:id="143"/>
    </w:p>
    <w:p w14:paraId="28DAFCBB"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406EFF">
        <w:t xml:space="preserve"> the</w:t>
      </w:r>
      <w:r>
        <w:t xml:space="preserve"> </w:t>
      </w:r>
      <w:r w:rsidRPr="00123A6C">
        <w:rPr>
          <w:i/>
        </w:rPr>
        <w:t>TCICommonTypes</w:t>
      </w:r>
      <w:r>
        <w:t xml:space="preserve"> module.</w:t>
      </w:r>
    </w:p>
    <w:p w14:paraId="741E6CAB" w14:textId="77777777" w:rsidR="00C07122" w:rsidRDefault="00C07122" w:rsidP="00C07122">
      <w:pPr>
        <w:pStyle w:val="Heading3"/>
      </w:pPr>
      <w:bookmarkStart w:id="144" w:name="_Toc480558301"/>
      <w:r w:rsidRPr="005A5216">
        <w:rPr>
          <w:i/>
        </w:rPr>
        <w:t>Indication</w:t>
      </w:r>
      <w:r>
        <w:t xml:space="preserve"> messages</w:t>
      </w:r>
      <w:bookmarkEnd w:id="144"/>
    </w:p>
    <w:p w14:paraId="4E3BDB0D" w14:textId="77777777" w:rsidR="00C07122" w:rsidRDefault="00C07122" w:rsidP="00C07122">
      <w:r>
        <w:t xml:space="preserve">The </w:t>
      </w:r>
      <w:r w:rsidRPr="00A71453">
        <w:rPr>
          <w:i/>
        </w:rPr>
        <w:t>Indication</w:t>
      </w:r>
      <w:r>
        <w:t xml:space="preserve"> message is sent from the SUT to </w:t>
      </w:r>
      <w:r w:rsidR="00406EFF">
        <w:t xml:space="preserve">the </w:t>
      </w:r>
      <w:r>
        <w:t xml:space="preserve">TS indicating an occurrence of a predefined event. TCI16094 defines </w:t>
      </w:r>
      <w:r w:rsidR="0098217E" w:rsidRPr="0098217E">
        <w:rPr>
          <w:i/>
        </w:rPr>
        <w:t>Dot4Indication</w:t>
      </w:r>
      <w:r w:rsidR="0098217E" w:rsidRPr="00BE1530">
        <w:t xml:space="preserve"> </w:t>
      </w:r>
      <w:r>
        <w:t xml:space="preserve">as follows: </w:t>
      </w:r>
    </w:p>
    <w:p w14:paraId="694F502C" w14:textId="77777777" w:rsidR="0098217E" w:rsidRPr="00BE1530" w:rsidRDefault="0098217E" w:rsidP="0098217E">
      <w:pPr>
        <w:pStyle w:val="Code"/>
      </w:pPr>
      <w:r w:rsidRPr="00BE1530">
        <w:t>Dot4Indication ::= Indication (WITH COMPONENTS {</w:t>
      </w:r>
    </w:p>
    <w:p w14:paraId="22C388A5" w14:textId="77777777" w:rsidR="0098217E" w:rsidRPr="00BE1530" w:rsidRDefault="0098217E" w:rsidP="0098217E">
      <w:pPr>
        <w:pStyle w:val="Code"/>
      </w:pPr>
      <w:r w:rsidRPr="00BE1530">
        <w:tab/>
        <w:t>radio,</w:t>
      </w:r>
    </w:p>
    <w:p w14:paraId="425DE18E" w14:textId="77777777" w:rsidR="0098217E" w:rsidRDefault="0098217E" w:rsidP="0098217E">
      <w:pPr>
        <w:pStyle w:val="Code"/>
      </w:pPr>
      <w:r>
        <w:tab/>
        <w:t>event (</w:t>
      </w:r>
      <w:r>
        <w:tab/>
        <w:t xml:space="preserve">e16093PktRx | </w:t>
      </w:r>
    </w:p>
    <w:p w14:paraId="26A2E698" w14:textId="77777777" w:rsidR="0098217E" w:rsidRDefault="0098217E" w:rsidP="0098217E">
      <w:pPr>
        <w:pStyle w:val="Code"/>
      </w:pPr>
      <w:r>
        <w:tab/>
      </w:r>
      <w:r>
        <w:tab/>
      </w:r>
      <w:r>
        <w:tab/>
        <w:t xml:space="preserve">eWsmPktRx | </w:t>
      </w:r>
    </w:p>
    <w:p w14:paraId="52751F2C" w14:textId="77777777" w:rsidR="0098217E" w:rsidRDefault="0098217E" w:rsidP="0098217E">
      <w:pPr>
        <w:pStyle w:val="Code"/>
      </w:pPr>
      <w:r>
        <w:tab/>
      </w:r>
      <w:r>
        <w:tab/>
      </w:r>
      <w:r>
        <w:tab/>
        <w:t xml:space="preserve">eIpv6PktRx | </w:t>
      </w:r>
    </w:p>
    <w:p w14:paraId="7239BF89" w14:textId="77777777" w:rsidR="0098217E" w:rsidRDefault="0098217E" w:rsidP="0098217E">
      <w:pPr>
        <w:pStyle w:val="Code"/>
      </w:pPr>
      <w:r>
        <w:tab/>
      </w:r>
      <w:r>
        <w:tab/>
      </w:r>
      <w:r>
        <w:tab/>
        <w:t>eIcmp6PktRx |</w:t>
      </w:r>
    </w:p>
    <w:p w14:paraId="2C75E1D5" w14:textId="77777777" w:rsidR="0098217E" w:rsidRDefault="0098217E" w:rsidP="0098217E">
      <w:pPr>
        <w:pStyle w:val="Code"/>
      </w:pPr>
      <w:r>
        <w:tab/>
      </w:r>
      <w:r>
        <w:tab/>
      </w:r>
      <w:r>
        <w:tab/>
        <w:t xml:space="preserve">eIpv6ConfigChanged | </w:t>
      </w:r>
    </w:p>
    <w:p w14:paraId="416573FB" w14:textId="77777777" w:rsidR="0098217E" w:rsidRDefault="0098217E" w:rsidP="0098217E">
      <w:pPr>
        <w:pStyle w:val="Code"/>
      </w:pPr>
      <w:r>
        <w:tab/>
      </w:r>
      <w:r>
        <w:tab/>
      </w:r>
      <w:r>
        <w:tab/>
        <w:t xml:space="preserve">eDot3ChannelAssigned | </w:t>
      </w:r>
    </w:p>
    <w:p w14:paraId="6C1F4896" w14:textId="77777777" w:rsidR="0098217E" w:rsidRDefault="0098217E" w:rsidP="0098217E">
      <w:pPr>
        <w:pStyle w:val="Code"/>
      </w:pPr>
      <w:r>
        <w:tab/>
      </w:r>
      <w:r>
        <w:tab/>
      </w:r>
      <w:r>
        <w:tab/>
        <w:t xml:space="preserve">eDot3RequestMatchedAvailAppService | </w:t>
      </w:r>
    </w:p>
    <w:p w14:paraId="07308B9F" w14:textId="77777777" w:rsidR="0098217E" w:rsidRDefault="0098217E" w:rsidP="0098217E">
      <w:pPr>
        <w:pStyle w:val="Code"/>
      </w:pPr>
      <w:r>
        <w:tab/>
      </w:r>
      <w:r>
        <w:tab/>
      </w:r>
      <w:r>
        <w:tab/>
        <w:t>exception),</w:t>
      </w:r>
    </w:p>
    <w:p w14:paraId="6C69003E" w14:textId="77777777" w:rsidR="0098217E" w:rsidRDefault="0098217E" w:rsidP="0098217E">
      <w:pPr>
        <w:pStyle w:val="Code"/>
      </w:pPr>
      <w:r>
        <w:tab/>
        <w:t>eventParams</w:t>
      </w:r>
      <w:r>
        <w:tab/>
        <w:t>(WITH COMPONENTS {service} |</w:t>
      </w:r>
    </w:p>
    <w:p w14:paraId="133B2E2E" w14:textId="77777777" w:rsidR="0098217E" w:rsidRDefault="0098217E" w:rsidP="0098217E">
      <w:pPr>
        <w:pStyle w:val="Code"/>
      </w:pPr>
      <w:r>
        <w:tab/>
      </w:r>
      <w:r>
        <w:tab/>
      </w:r>
      <w:r>
        <w:tab/>
      </w:r>
      <w:r>
        <w:tab/>
        <w:t xml:space="preserve"> WITH COMPONENTS {wsm} |</w:t>
      </w:r>
    </w:p>
    <w:p w14:paraId="606764AA" w14:textId="77777777" w:rsidR="0098217E" w:rsidRDefault="0098217E" w:rsidP="0098217E">
      <w:pPr>
        <w:pStyle w:val="Code"/>
      </w:pPr>
      <w:r>
        <w:tab/>
      </w:r>
      <w:r>
        <w:tab/>
      </w:r>
      <w:r>
        <w:tab/>
      </w:r>
      <w:r>
        <w:tab/>
        <w:t xml:space="preserve"> WITH COMPONENTS {ip}</w:t>
      </w:r>
    </w:p>
    <w:p w14:paraId="798DB24F"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BFE77C3" w14:textId="77777777" w:rsidR="0098217E" w:rsidRPr="00BE1530" w:rsidRDefault="0098217E" w:rsidP="0098217E">
      <w:pPr>
        <w:pStyle w:val="Code"/>
      </w:pPr>
      <w:r w:rsidRPr="00BE1530">
        <w:tab/>
        <w:t>exception OPTIONAL</w:t>
      </w:r>
    </w:p>
    <w:p w14:paraId="7C453F70" w14:textId="77777777" w:rsidR="0098217E" w:rsidRPr="00BE1530" w:rsidRDefault="0098217E" w:rsidP="0098217E">
      <w:pPr>
        <w:pStyle w:val="Code"/>
      </w:pPr>
      <w:r w:rsidRPr="00BE1530">
        <w:tab/>
        <w:t>})</w:t>
      </w:r>
    </w:p>
    <w:p w14:paraId="079FB675" w14:textId="77777777" w:rsidR="00C07122" w:rsidRDefault="00C07122" w:rsidP="00C07122">
      <w:pPr>
        <w:pStyle w:val="Code"/>
      </w:pPr>
    </w:p>
    <w:p w14:paraId="15276945" w14:textId="77777777" w:rsidR="00C07122" w:rsidRDefault="00C07122" w:rsidP="00C07122">
      <w:pPr>
        <w:pStyle w:val="Code"/>
      </w:pPr>
    </w:p>
    <w:p w14:paraId="23FE297A" w14:textId="77777777" w:rsidR="00C07122" w:rsidRDefault="00C07122" w:rsidP="00C07122">
      <w:r>
        <w:t xml:space="preserve">where </w:t>
      </w:r>
      <w:r w:rsidRPr="00123A6C">
        <w:rPr>
          <w:i/>
        </w:rPr>
        <w:t>Indication</w:t>
      </w:r>
      <w:r>
        <w:t xml:space="preserve"> is defined in </w:t>
      </w:r>
      <w:r w:rsidRPr="00123A6C">
        <w:rPr>
          <w:i/>
        </w:rPr>
        <w:t>TCIindication</w:t>
      </w:r>
      <w:r>
        <w:t xml:space="preserve"> module.</w:t>
      </w:r>
    </w:p>
    <w:p w14:paraId="6889E3A4" w14:textId="77777777" w:rsidR="00C07122" w:rsidRDefault="00C07122" w:rsidP="00C07122">
      <w:pPr>
        <w:pStyle w:val="Heading3"/>
      </w:pPr>
      <w:bookmarkStart w:id="145" w:name="_Toc480558302"/>
      <w:r w:rsidRPr="00C07122">
        <w:rPr>
          <w:i/>
        </w:rPr>
        <w:t>ResponseInfo</w:t>
      </w:r>
      <w:r>
        <w:t xml:space="preserve"> messages</w:t>
      </w:r>
      <w:bookmarkEnd w:id="145"/>
    </w:p>
    <w:p w14:paraId="0CEEFEDF" w14:textId="77777777" w:rsidR="00C07122" w:rsidRDefault="00C07122" w:rsidP="00C07122">
      <w:r>
        <w:t>This message is used to retrieve</w:t>
      </w:r>
      <w:r w:rsidR="00686A1E">
        <w:t xml:space="preserve"> configuration</w:t>
      </w:r>
      <w:r>
        <w:t xml:space="preserve"> information from SUT.</w:t>
      </w:r>
    </w:p>
    <w:p w14:paraId="47B460E4" w14:textId="77777777" w:rsidR="0098217E" w:rsidRDefault="0098217E" w:rsidP="0098217E">
      <w:pPr>
        <w:pStyle w:val="Code"/>
      </w:pPr>
      <w:r>
        <w:t>Dot4ResponseInfo ::= ResponseInfo (WITH COMPONENTS {</w:t>
      </w:r>
    </w:p>
    <w:p w14:paraId="6DF5E74A" w14:textId="77777777" w:rsidR="0098217E" w:rsidRDefault="0098217E" w:rsidP="0098217E">
      <w:pPr>
        <w:pStyle w:val="Code"/>
      </w:pPr>
      <w:r>
        <w:tab/>
        <w:t>msgID,</w:t>
      </w:r>
      <w:r>
        <w:tab/>
      </w:r>
    </w:p>
    <w:p w14:paraId="0DB6E145" w14:textId="77777777" w:rsidR="0098217E" w:rsidRDefault="0098217E" w:rsidP="0098217E">
      <w:pPr>
        <w:pStyle w:val="Code"/>
      </w:pPr>
      <w:r>
        <w:tab/>
        <w:t>resultCode,</w:t>
      </w:r>
    </w:p>
    <w:p w14:paraId="3BECD062" w14:textId="77777777" w:rsidR="0098217E" w:rsidRDefault="0098217E" w:rsidP="0098217E">
      <w:pPr>
        <w:pStyle w:val="Code"/>
      </w:pPr>
      <w:r>
        <w:tab/>
        <w:t xml:space="preserve">info (WITH COMPONENTS { </w:t>
      </w:r>
    </w:p>
    <w:p w14:paraId="070321E9" w14:textId="77777777" w:rsidR="0098217E" w:rsidRDefault="0098217E" w:rsidP="0098217E">
      <w:pPr>
        <w:pStyle w:val="Code"/>
      </w:pPr>
      <w:r>
        <w:tab/>
      </w:r>
      <w:r>
        <w:tab/>
      </w:r>
      <w:r w:rsidR="00AA161F" w:rsidRPr="00AA161F">
        <w:t>ipv6InterfaceInfo</w:t>
      </w:r>
      <w:r>
        <w:t>}  ) OPTIONAL, -- if exception reported, no InfoContent provided</w:t>
      </w:r>
    </w:p>
    <w:p w14:paraId="1E38A71C" w14:textId="77777777" w:rsidR="0098217E" w:rsidRDefault="0098217E" w:rsidP="0098217E">
      <w:pPr>
        <w:pStyle w:val="Code"/>
      </w:pPr>
      <w:r>
        <w:tab/>
        <w:t>exception OPTIONAL</w:t>
      </w:r>
    </w:p>
    <w:p w14:paraId="7E6FB13D" w14:textId="77777777" w:rsidR="0098217E" w:rsidRDefault="0098217E" w:rsidP="0098217E">
      <w:pPr>
        <w:pStyle w:val="Code"/>
      </w:pPr>
      <w:r>
        <w:tab/>
        <w:t>})</w:t>
      </w:r>
    </w:p>
    <w:p w14:paraId="1DEF69B9" w14:textId="77777777" w:rsidR="0098217E" w:rsidRDefault="0098217E" w:rsidP="00BE1530">
      <w:pPr>
        <w:pStyle w:val="Code"/>
      </w:pPr>
    </w:p>
    <w:p w14:paraId="04B79BBA" w14:textId="77777777" w:rsidR="00BE1530" w:rsidRPr="00BE1530" w:rsidRDefault="00BE1530" w:rsidP="00BE1530">
      <w:pPr>
        <w:pStyle w:val="Code"/>
      </w:pPr>
    </w:p>
    <w:p w14:paraId="12DDE6EB" w14:textId="77777777" w:rsidR="00C07122" w:rsidRDefault="00C07122" w:rsidP="00C07122">
      <w:pPr>
        <w:pStyle w:val="Heading3"/>
      </w:pPr>
      <w:bookmarkStart w:id="146" w:name="_Toc480558303"/>
      <w:r w:rsidRPr="00C07122">
        <w:rPr>
          <w:i/>
        </w:rPr>
        <w:t>Exception</w:t>
      </w:r>
      <w:r>
        <w:t xml:space="preserve"> messages</w:t>
      </w:r>
      <w:bookmarkEnd w:id="146"/>
    </w:p>
    <w:p w14:paraId="65F08F9F" w14:textId="77777777" w:rsidR="00C07122" w:rsidRDefault="00C07122" w:rsidP="00C07122">
      <w:r w:rsidRPr="00BF0C82">
        <w:rPr>
          <w:i/>
        </w:rPr>
        <w:t>Exception</w:t>
      </w:r>
      <w:r>
        <w:t xml:space="preserve"> is a message sent from the SUT to </w:t>
      </w:r>
      <w:r w:rsidR="00406EFF">
        <w:t xml:space="preserve">the </w:t>
      </w:r>
      <w:r>
        <w:t xml:space="preserve">TS. It is used to report exception conditions to the TS. </w:t>
      </w:r>
      <w:r w:rsidRPr="00AE612B">
        <w:rPr>
          <w:i/>
        </w:rPr>
        <w:t>Exception</w:t>
      </w:r>
      <w:r>
        <w:t xml:space="preserve"> is defined in</w:t>
      </w:r>
      <w:r w:rsidR="00406EFF">
        <w:t xml:space="preserve"> the</w:t>
      </w:r>
      <w:r>
        <w:t xml:space="preserve"> </w:t>
      </w:r>
      <w:r w:rsidRPr="00123A6C">
        <w:rPr>
          <w:i/>
        </w:rPr>
        <w:t>TCICommonTypes</w:t>
      </w:r>
      <w:r>
        <w:t xml:space="preserve"> module.</w:t>
      </w:r>
    </w:p>
    <w:p w14:paraId="58C2C730" w14:textId="77777777" w:rsidR="00985976" w:rsidRDefault="00985976" w:rsidP="00985976"/>
    <w:p w14:paraId="43606304" w14:textId="77777777" w:rsidR="004D7685" w:rsidRDefault="00F00884" w:rsidP="003255EE">
      <w:pPr>
        <w:pStyle w:val="Heading2"/>
      </w:pPr>
      <w:bookmarkStart w:id="147" w:name="_Toc480558304"/>
      <w:r>
        <w:t>TCI16093</w:t>
      </w:r>
      <w:r w:rsidR="004D7685">
        <w:t xml:space="preserve"> </w:t>
      </w:r>
      <w:r w:rsidR="00BC1762">
        <w:t>frame</w:t>
      </w:r>
      <w:bookmarkEnd w:id="147"/>
    </w:p>
    <w:p w14:paraId="63C35D7A" w14:textId="77777777" w:rsidR="005720CA" w:rsidRDefault="004D7685" w:rsidP="00807F8C">
      <w:pPr>
        <w:pStyle w:val="Heading3"/>
      </w:pPr>
      <w:bookmarkStart w:id="148" w:name="_Toc480558305"/>
      <w:r>
        <w:t>Supported use cases</w:t>
      </w:r>
      <w:bookmarkEnd w:id="148"/>
    </w:p>
    <w:p w14:paraId="58E60708" w14:textId="4D590786" w:rsidR="008F15C8" w:rsidRDefault="00FE5B29" w:rsidP="004D7685">
      <w:r>
        <w:t>Use cases</w:t>
      </w:r>
      <w:r w:rsidR="00D07EE6">
        <w:t xml:space="preserve"> (UC)</w:t>
      </w:r>
      <w:r>
        <w:t xml:space="preserve"> supported by </w:t>
      </w:r>
      <w:r w:rsidR="001E50AE">
        <w:t>TCI1609</w:t>
      </w:r>
      <w:r w:rsidR="0054502D">
        <w:t>3</w:t>
      </w:r>
      <w:r w:rsidR="001E50AE">
        <w:t xml:space="preserve"> </w:t>
      </w:r>
      <w:r>
        <w:t xml:space="preserve">are </w:t>
      </w:r>
      <w:r w:rsidR="001E50AE">
        <w:t xml:space="preserve">listed in </w:t>
      </w:r>
      <w:r>
        <w:fldChar w:fldCharType="begin"/>
      </w:r>
      <w:r>
        <w:instrText xml:space="preserve"> REF _Ref444236717 \h </w:instrText>
      </w:r>
      <w:r>
        <w:fldChar w:fldCharType="separate"/>
      </w:r>
      <w:r w:rsidR="00161E0E">
        <w:t xml:space="preserve">Table </w:t>
      </w:r>
      <w:r w:rsidR="00161E0E">
        <w:rPr>
          <w:noProof/>
        </w:rPr>
        <w:t>30</w:t>
      </w:r>
      <w:r>
        <w:fldChar w:fldCharType="end"/>
      </w:r>
      <w:r>
        <w:t>.</w:t>
      </w:r>
      <w:r w:rsidR="008F15C8">
        <w:t xml:space="preserve"> </w:t>
      </w:r>
    </w:p>
    <w:p w14:paraId="0BA8A576" w14:textId="77777777" w:rsidR="004D7685" w:rsidRDefault="008F15C8" w:rsidP="004D7685">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FE05464" w14:textId="5EC0335B" w:rsidR="004D7685" w:rsidRDefault="001E50AE" w:rsidP="001E50AE">
      <w:pPr>
        <w:pStyle w:val="Caption"/>
        <w:keepNext/>
      </w:pPr>
      <w:bookmarkStart w:id="149" w:name="_Ref444236717"/>
      <w:r>
        <w:t xml:space="preserve">Table </w:t>
      </w:r>
      <w:fldSimple w:instr=" SEQ Table \* ARABIC ">
        <w:r w:rsidR="00161E0E">
          <w:rPr>
            <w:noProof/>
          </w:rPr>
          <w:t>30</w:t>
        </w:r>
      </w:fldSimple>
      <w:bookmarkEnd w:id="149"/>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74500DDF" w14:textId="77777777" w:rsidTr="009C1589">
        <w:tc>
          <w:tcPr>
            <w:tcW w:w="389" w:type="dxa"/>
            <w:tcMar>
              <w:left w:w="29" w:type="dxa"/>
              <w:right w:w="29" w:type="dxa"/>
            </w:tcMar>
          </w:tcPr>
          <w:p w14:paraId="3C1266D5" w14:textId="77777777"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28FFBF70" w14:textId="77777777" w:rsidR="004D7685" w:rsidRPr="003D68B7" w:rsidRDefault="00EC1DFC" w:rsidP="00EC1DFC">
            <w:pPr>
              <w:pStyle w:val="TAL"/>
              <w:rPr>
                <w:b/>
              </w:rPr>
            </w:pPr>
            <w:r>
              <w:rPr>
                <w:b/>
              </w:rPr>
              <w:t>Use case objective</w:t>
            </w:r>
          </w:p>
        </w:tc>
        <w:tc>
          <w:tcPr>
            <w:tcW w:w="990" w:type="dxa"/>
            <w:tcMar>
              <w:left w:w="29" w:type="dxa"/>
              <w:right w:w="29" w:type="dxa"/>
            </w:tcMar>
          </w:tcPr>
          <w:p w14:paraId="765FFF28" w14:textId="77777777"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5BCC88B5"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50A5663D" w14:textId="77777777" w:rsidR="004D7685" w:rsidRDefault="004D7685" w:rsidP="00372FFC">
            <w:pPr>
              <w:pStyle w:val="TAL"/>
              <w:rPr>
                <w:b/>
                <w:lang w:eastAsia="en-US"/>
              </w:rPr>
            </w:pPr>
          </w:p>
        </w:tc>
      </w:tr>
      <w:tr w:rsidR="004D7685" w:rsidRPr="00274BB0" w14:paraId="3BBBEFCC" w14:textId="77777777" w:rsidTr="009C1589">
        <w:tc>
          <w:tcPr>
            <w:tcW w:w="389" w:type="dxa"/>
            <w:tcMar>
              <w:left w:w="29" w:type="dxa"/>
              <w:right w:w="29" w:type="dxa"/>
            </w:tcMar>
          </w:tcPr>
          <w:p w14:paraId="3E310A70"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A6A5036"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B942C8A"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5E7D8CF6"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1195A99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3598A342"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3F8A834A" w14:textId="77777777" w:rsidTr="009C1589">
        <w:tc>
          <w:tcPr>
            <w:tcW w:w="389" w:type="dxa"/>
            <w:tcMar>
              <w:left w:w="29" w:type="dxa"/>
              <w:right w:w="29" w:type="dxa"/>
            </w:tcMar>
          </w:tcPr>
          <w:p w14:paraId="33EB3043" w14:textId="77777777"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0A75B4C" w14:textId="77777777"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F664E1A"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62CEE69A"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367193C3"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3E3E764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7D4D7FB3"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128EF6A"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3A7572E0"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6C4CC26"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06D8A04E"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798F52E0" w14:textId="77777777" w:rsidTr="009C1589">
        <w:tc>
          <w:tcPr>
            <w:tcW w:w="389" w:type="dxa"/>
            <w:tcMar>
              <w:left w:w="29" w:type="dxa"/>
              <w:right w:w="29" w:type="dxa"/>
            </w:tcMar>
          </w:tcPr>
          <w:p w14:paraId="3FDB7524"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6129B5F3" w14:textId="77777777"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18361D3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6F0CB7ED" w14:textId="77777777"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5F8E839"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48F1A68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2C81D307" w14:textId="77777777" w:rsidTr="009C1589">
        <w:tc>
          <w:tcPr>
            <w:tcW w:w="389" w:type="dxa"/>
            <w:tcMar>
              <w:left w:w="29" w:type="dxa"/>
              <w:right w:w="29" w:type="dxa"/>
            </w:tcMar>
          </w:tcPr>
          <w:p w14:paraId="0A6B4B8C" w14:textId="77777777"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513DEA30" w14:textId="77777777"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F4E1358" w14:textId="77777777" w:rsidR="00605871" w:rsidRDefault="00605871" w:rsidP="00372FFC">
            <w:pPr>
              <w:overflowPunct/>
              <w:autoSpaceDE/>
              <w:autoSpaceDN/>
              <w:adjustRightInd/>
              <w:spacing w:after="0"/>
              <w:textAlignment w:val="auto"/>
            </w:pPr>
          </w:p>
        </w:tc>
        <w:tc>
          <w:tcPr>
            <w:tcW w:w="990" w:type="dxa"/>
            <w:tcMar>
              <w:left w:w="29" w:type="dxa"/>
              <w:right w:w="29" w:type="dxa"/>
            </w:tcMar>
          </w:tcPr>
          <w:p w14:paraId="014903FE"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2AE5C3"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2DBD566A" w14:textId="77777777" w:rsidR="00605871" w:rsidRPr="00605871" w:rsidRDefault="00605871" w:rsidP="00372FFC">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A8E704" w14:textId="77777777" w:rsidR="004D7685"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StartRx</w:t>
            </w:r>
          </w:p>
          <w:p w14:paraId="11B35B60"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28C519F7" w14:textId="77777777"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55522C" w14:paraId="54ACC0C1" w14:textId="77777777" w:rsidTr="009C1589">
        <w:tc>
          <w:tcPr>
            <w:tcW w:w="389" w:type="dxa"/>
            <w:tcMar>
              <w:left w:w="29" w:type="dxa"/>
              <w:right w:w="29" w:type="dxa"/>
            </w:tcMar>
          </w:tcPr>
          <w:p w14:paraId="0B897329"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3313A78A"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140F2317"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3C1E78C" w14:textId="77777777"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60DCB68E" w14:textId="7777777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StopRx</w:t>
            </w:r>
          </w:p>
          <w:p w14:paraId="0E54577B"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ABC4388" w14:textId="77777777" w:rsidTr="009C1589">
        <w:tc>
          <w:tcPr>
            <w:tcW w:w="389" w:type="dxa"/>
            <w:tcMar>
              <w:left w:w="29" w:type="dxa"/>
              <w:right w:w="29" w:type="dxa"/>
            </w:tcMar>
          </w:tcPr>
          <w:p w14:paraId="026B995D"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74E731D0"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646EFF22"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13EB4F7"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DB113A4" w14:textId="77777777" w:rsidR="0055522C" w:rsidRDefault="0071530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StartWsaTxPeriodic</w:t>
            </w:r>
          </w:p>
          <w:p w14:paraId="7D4B3EFC"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600F6989" w14:textId="77777777" w:rsidTr="009C1589">
        <w:tc>
          <w:tcPr>
            <w:tcW w:w="389" w:type="dxa"/>
            <w:tcMar>
              <w:left w:w="29" w:type="dxa"/>
              <w:right w:w="29" w:type="dxa"/>
            </w:tcMar>
          </w:tcPr>
          <w:p w14:paraId="33778728"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0B88DFB4"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1CFAAB86"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792F0D2"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3B2D8A85" w14:textId="7777777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StopWsaTxPeriodic</w:t>
            </w:r>
          </w:p>
          <w:p w14:paraId="5D27EF2D"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51EEEC1C" w14:textId="77777777" w:rsidTr="009C1589">
        <w:tc>
          <w:tcPr>
            <w:tcW w:w="389" w:type="dxa"/>
            <w:tcMar>
              <w:left w:w="29" w:type="dxa"/>
              <w:right w:w="29" w:type="dxa"/>
            </w:tcMar>
          </w:tcPr>
          <w:p w14:paraId="4A50A4F4" w14:textId="7777777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12D50BF8" w14:textId="77777777"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1238EF14"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D389EC5" w14:textId="77777777"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702FB07F" w14:textId="77777777"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AddWsaProviderService</w:t>
            </w:r>
          </w:p>
          <w:p w14:paraId="7092FC88" w14:textId="77777777"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5B80CE5" w14:textId="77777777" w:rsidTr="009C1589">
        <w:tc>
          <w:tcPr>
            <w:tcW w:w="389" w:type="dxa"/>
            <w:tcMar>
              <w:left w:w="29" w:type="dxa"/>
              <w:right w:w="29" w:type="dxa"/>
            </w:tcMar>
          </w:tcPr>
          <w:p w14:paraId="55E4CE01"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45BFE26A"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6D5DE57B"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6398BE1"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8B81BAB" w14:textId="77777777"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DelWsaProviderService</w:t>
            </w:r>
          </w:p>
          <w:p w14:paraId="3A0A3C4C" w14:textId="77777777"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0362D222" w14:textId="77777777" w:rsidTr="009C1589">
        <w:tc>
          <w:tcPr>
            <w:tcW w:w="389" w:type="dxa"/>
            <w:tcMar>
              <w:left w:w="29" w:type="dxa"/>
              <w:right w:w="29" w:type="dxa"/>
            </w:tcMar>
          </w:tcPr>
          <w:p w14:paraId="70D38C7F"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7EC1E622" w14:textId="77777777"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FA6AC3F"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82ADD80"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4F807800" w14:textId="77777777"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E88858C" w14:textId="77777777" w:rsidR="00817DA3"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817DA3">
              <w:rPr>
                <w:rFonts w:ascii="Calibri" w:hAnsi="Calibri"/>
                <w:color w:val="000000"/>
                <w:sz w:val="22"/>
                <w:szCs w:val="22"/>
              </w:rPr>
              <w:t>AddUserService</w:t>
            </w:r>
          </w:p>
          <w:p w14:paraId="267814C4" w14:textId="77777777"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67C172ED"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5DAD70A8" w14:textId="77777777" w:rsidTr="009C1589">
        <w:tc>
          <w:tcPr>
            <w:tcW w:w="389" w:type="dxa"/>
            <w:tcMar>
              <w:left w:w="29" w:type="dxa"/>
              <w:right w:w="29" w:type="dxa"/>
            </w:tcMar>
          </w:tcPr>
          <w:p w14:paraId="01240246"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77F971" w14:textId="77777777"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5EA93EDD"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DDD8F49" w14:textId="77777777"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7CEA5AE" w14:textId="77777777" w:rsidR="00817DA3" w:rsidRDefault="00817DA3" w:rsidP="00817DA3">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
          <w:p w14:paraId="2DB6ECF6"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2F23045F" w14:textId="77777777" w:rsidTr="009C1589">
        <w:tc>
          <w:tcPr>
            <w:tcW w:w="389" w:type="dxa"/>
            <w:tcMar>
              <w:left w:w="29" w:type="dxa"/>
              <w:right w:w="29" w:type="dxa"/>
            </w:tcMar>
          </w:tcPr>
          <w:p w14:paraId="61C7CE52"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49431234"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2D1E3CBE"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0D156B"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CFBA64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D25D32B" w14:textId="77777777" w:rsidR="007E5A2B" w:rsidRPr="008328FB" w:rsidRDefault="00AC31B8" w:rsidP="00372FFC">
            <w:pPr>
              <w:overflowPunct/>
              <w:autoSpaceDE/>
              <w:autoSpaceDN/>
              <w:adjustRightInd/>
              <w:spacing w:after="0"/>
              <w:textAlignment w:val="auto"/>
              <w:rPr>
                <w:rFonts w:ascii="Calibri" w:hAnsi="Calibri"/>
                <w:color w:val="000000"/>
                <w:sz w:val="22"/>
                <w:szCs w:val="22"/>
              </w:rPr>
            </w:pPr>
            <w:r w:rsidRPr="00AC31B8">
              <w:rPr>
                <w:rFonts w:ascii="Calibri" w:hAnsi="Calibri"/>
                <w:color w:val="000000"/>
                <w:sz w:val="22"/>
                <w:szCs w:val="22"/>
              </w:rPr>
              <w:t>responseInfo</w:t>
            </w:r>
          </w:p>
        </w:tc>
      </w:tr>
      <w:tr w:rsidR="007E5A2B" w14:paraId="38B0FAB3" w14:textId="77777777" w:rsidTr="009C1589">
        <w:tc>
          <w:tcPr>
            <w:tcW w:w="389" w:type="dxa"/>
            <w:tcMar>
              <w:left w:w="29" w:type="dxa"/>
              <w:right w:w="29" w:type="dxa"/>
            </w:tcMar>
          </w:tcPr>
          <w:p w14:paraId="6D6B6BC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D12A522"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5F55DC4C"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BF12C5E" w14:textId="77777777"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E400D67"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2A4F20FB" w14:textId="77777777"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23B88D17" w14:textId="77777777" w:rsidTr="002033F4">
        <w:tc>
          <w:tcPr>
            <w:tcW w:w="389" w:type="dxa"/>
            <w:tcMar>
              <w:left w:w="29" w:type="dxa"/>
              <w:right w:w="29" w:type="dxa"/>
            </w:tcMar>
          </w:tcPr>
          <w:p w14:paraId="788E83BC" w14:textId="77777777"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0E60B3EB" w14:textId="77777777"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2EE2F226" w14:textId="77777777"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537062FC"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9924CD1"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1C99BDA7" w14:textId="77777777"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10D6D55" w14:textId="77777777"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0B284287"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228CF70F" w14:textId="77777777"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14EEAEE7" w14:textId="77777777"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7C8B88C" w14:textId="77777777" w:rsidTr="00E2475D">
        <w:tc>
          <w:tcPr>
            <w:tcW w:w="389" w:type="dxa"/>
            <w:tcMar>
              <w:left w:w="29" w:type="dxa"/>
              <w:right w:w="29" w:type="dxa"/>
            </w:tcMar>
          </w:tcPr>
          <w:p w14:paraId="7A097588" w14:textId="77777777"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57EEDBDD" w14:textId="77777777"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01759810" w14:textId="77777777"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17574B12" w14:textId="77777777"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0AE7C04B" w14:textId="77777777"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72094D81" w14:textId="77777777" w:rsidTr="002033F4">
        <w:tc>
          <w:tcPr>
            <w:tcW w:w="389" w:type="dxa"/>
            <w:tcMar>
              <w:left w:w="29" w:type="dxa"/>
              <w:right w:w="29" w:type="dxa"/>
            </w:tcMar>
          </w:tcPr>
          <w:p w14:paraId="6A5CDD5D"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07A51CD1"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644F4435"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4FF88DA1"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D5E344E" w14:textId="77777777"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504ADDC" w14:textId="77777777" w:rsidTr="009C1589">
        <w:tc>
          <w:tcPr>
            <w:tcW w:w="389" w:type="dxa"/>
            <w:tcMar>
              <w:left w:w="29" w:type="dxa"/>
              <w:right w:w="29" w:type="dxa"/>
            </w:tcMar>
          </w:tcPr>
          <w:p w14:paraId="69EF3E6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1A39EF07"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3B93B1D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196356" w14:textId="777777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F8EC608" w14:textId="77777777" w:rsidR="004D7685" w:rsidRDefault="004D7685" w:rsidP="004D7685"/>
    <w:p w14:paraId="23501D70" w14:textId="77777777" w:rsidR="00E228AD" w:rsidRDefault="00E228AD" w:rsidP="004D7685">
      <w:r>
        <w:t xml:space="preserve">The following dependencies are </w:t>
      </w:r>
      <w:r w:rsidR="00AA2701">
        <w:t xml:space="preserve">established </w:t>
      </w:r>
      <w:r>
        <w:t>among use cases</w:t>
      </w:r>
      <w:r w:rsidR="00D07EE6">
        <w:t>:</w:t>
      </w:r>
    </w:p>
    <w:p w14:paraId="53862754" w14:textId="77777777"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C9FB2F5" w14:textId="77777777" w:rsidR="00E228AD" w:rsidRDefault="00E228AD" w:rsidP="00E228AD">
      <w:pPr>
        <w:pStyle w:val="ListParagraph"/>
        <w:numPr>
          <w:ilvl w:val="0"/>
          <w:numId w:val="33"/>
        </w:numPr>
      </w:pPr>
      <w:r>
        <w:t>UC</w:t>
      </w:r>
      <w:r w:rsidR="008F15C8">
        <w:t>3</w:t>
      </w:r>
      <w:r>
        <w:t xml:space="preserve"> must follow UC2</w:t>
      </w:r>
    </w:p>
    <w:p w14:paraId="75A13AFD" w14:textId="77777777" w:rsidR="00E228AD" w:rsidRDefault="00E228AD" w:rsidP="00E228AD">
      <w:pPr>
        <w:pStyle w:val="ListParagraph"/>
        <w:numPr>
          <w:ilvl w:val="0"/>
          <w:numId w:val="33"/>
        </w:numPr>
      </w:pPr>
      <w:r>
        <w:t>UC5 must follow UC4</w:t>
      </w:r>
    </w:p>
    <w:p w14:paraId="456101E2" w14:textId="77777777" w:rsidR="00E228AD" w:rsidRDefault="00E228AD" w:rsidP="00E228AD">
      <w:pPr>
        <w:pStyle w:val="ListParagraph"/>
        <w:numPr>
          <w:ilvl w:val="0"/>
          <w:numId w:val="33"/>
        </w:numPr>
      </w:pPr>
      <w:r>
        <w:t>UC7 must follow UC6</w:t>
      </w:r>
    </w:p>
    <w:p w14:paraId="35920C40" w14:textId="77777777" w:rsidR="00E228AD" w:rsidRDefault="00E228AD" w:rsidP="00E228AD">
      <w:pPr>
        <w:pStyle w:val="ListParagraph"/>
        <w:numPr>
          <w:ilvl w:val="0"/>
          <w:numId w:val="33"/>
        </w:numPr>
      </w:pPr>
      <w:r>
        <w:t>UC8 must follow UC6</w:t>
      </w:r>
    </w:p>
    <w:p w14:paraId="3EECC23A" w14:textId="77777777" w:rsidR="00365F66" w:rsidRDefault="00365F66" w:rsidP="00E228AD">
      <w:pPr>
        <w:pStyle w:val="ListParagraph"/>
        <w:numPr>
          <w:ilvl w:val="0"/>
          <w:numId w:val="33"/>
        </w:numPr>
      </w:pPr>
      <w:r>
        <w:t>UC9 must follow UC8</w:t>
      </w:r>
    </w:p>
    <w:p w14:paraId="1BE3EFC8" w14:textId="77777777" w:rsidR="005B0168" w:rsidRDefault="005B0168" w:rsidP="00E228AD">
      <w:pPr>
        <w:pStyle w:val="ListParagraph"/>
        <w:numPr>
          <w:ilvl w:val="0"/>
          <w:numId w:val="33"/>
        </w:numPr>
      </w:pPr>
      <w:r>
        <w:t>UC11 must follow UC10</w:t>
      </w:r>
    </w:p>
    <w:p w14:paraId="127294CA" w14:textId="77777777" w:rsidR="00365F66" w:rsidRDefault="00A264CE" w:rsidP="00E228AD">
      <w:pPr>
        <w:pStyle w:val="ListParagraph"/>
        <w:numPr>
          <w:ilvl w:val="0"/>
          <w:numId w:val="33"/>
        </w:numPr>
      </w:pPr>
      <w:r>
        <w:t>UC12, UC13, UC14</w:t>
      </w:r>
      <w:r w:rsidR="00D41354">
        <w:t xml:space="preserve"> may follow in any order</w:t>
      </w:r>
    </w:p>
    <w:p w14:paraId="50C2C7A6" w14:textId="77777777"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5B7202F8" w14:textId="77777777" w:rsidR="004D7685" w:rsidRPr="004D7685" w:rsidRDefault="004D7685" w:rsidP="004D7685"/>
    <w:p w14:paraId="3FE8D1DD" w14:textId="77777777" w:rsidR="007977DD" w:rsidRDefault="007977DD" w:rsidP="007977DD">
      <w:pPr>
        <w:pStyle w:val="Heading3"/>
      </w:pPr>
      <w:bookmarkStart w:id="150" w:name="_Toc480558306"/>
      <w:r w:rsidRPr="00CE390B">
        <w:rPr>
          <w:i/>
        </w:rPr>
        <w:t>Request</w:t>
      </w:r>
      <w:r>
        <w:t xml:space="preserve"> messages</w:t>
      </w:r>
      <w:bookmarkEnd w:id="150"/>
    </w:p>
    <w:p w14:paraId="61C7E918" w14:textId="4763BF67" w:rsidR="00274BB0" w:rsidRDefault="00A52B97" w:rsidP="00274BB0">
      <w:r>
        <w:fldChar w:fldCharType="begin"/>
      </w:r>
      <w:r>
        <w:instrText xml:space="preserve"> REF _Ref444238755 \h </w:instrText>
      </w:r>
      <w:r>
        <w:fldChar w:fldCharType="separate"/>
      </w:r>
      <w:r w:rsidR="00161E0E">
        <w:t xml:space="preserve">Table </w:t>
      </w:r>
      <w:r w:rsidR="00161E0E">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w:t>
      </w:r>
      <w:r w:rsidR="00406EFF">
        <w:t xml:space="preserve">the </w:t>
      </w:r>
      <w:r>
        <w:t xml:space="preserve">SUT sends a </w:t>
      </w:r>
      <w:r w:rsidR="00A23470" w:rsidRPr="00A23470">
        <w:rPr>
          <w:i/>
        </w:rPr>
        <w:t>R</w:t>
      </w:r>
      <w:r w:rsidRPr="00A52B97">
        <w:rPr>
          <w:i/>
        </w:rPr>
        <w:t>esponse</w:t>
      </w:r>
      <w:r>
        <w:t xml:space="preserve"> message, it must include the MsgID corresponding to the </w:t>
      </w:r>
      <w:r w:rsidR="00A23470" w:rsidRPr="00A23470">
        <w:rPr>
          <w:i/>
        </w:rPr>
        <w:t>R</w:t>
      </w:r>
      <w:r w:rsidRPr="00A52B97">
        <w:rPr>
          <w:i/>
        </w:rPr>
        <w:t>equest</w:t>
      </w:r>
      <w:r>
        <w:t xml:space="preserve"> message.</w:t>
      </w:r>
    </w:p>
    <w:p w14:paraId="4D462771" w14:textId="53F60EE8" w:rsidR="001C6BE8" w:rsidRDefault="001C6BE8" w:rsidP="001C6BE8">
      <w:pPr>
        <w:pStyle w:val="Caption"/>
        <w:keepNext/>
      </w:pPr>
      <w:bookmarkStart w:id="151" w:name="_Ref444238755"/>
      <w:r>
        <w:t xml:space="preserve">Table </w:t>
      </w:r>
      <w:fldSimple w:instr=" SEQ Table \* ARABIC ">
        <w:r w:rsidR="00161E0E">
          <w:rPr>
            <w:noProof/>
          </w:rPr>
          <w:t>31</w:t>
        </w:r>
      </w:fldSimple>
      <w:bookmarkEnd w:id="151"/>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089A6DAD" w14:textId="77777777" w:rsidTr="00320D04">
        <w:trPr>
          <w:tblHeader/>
        </w:trPr>
        <w:tc>
          <w:tcPr>
            <w:tcW w:w="2988" w:type="dxa"/>
          </w:tcPr>
          <w:p w14:paraId="1763FF35" w14:textId="77777777" w:rsidR="00320D04" w:rsidRPr="003D68B7" w:rsidRDefault="00320D04" w:rsidP="00320D04">
            <w:pPr>
              <w:pStyle w:val="TAL"/>
              <w:rPr>
                <w:b/>
              </w:rPr>
            </w:pPr>
            <w:r>
              <w:rPr>
                <w:b/>
              </w:rPr>
              <w:t>Request Messages</w:t>
            </w:r>
          </w:p>
        </w:tc>
        <w:tc>
          <w:tcPr>
            <w:tcW w:w="1170" w:type="dxa"/>
          </w:tcPr>
          <w:p w14:paraId="72424FF8" w14:textId="77777777" w:rsidR="00320D04" w:rsidRPr="003D68B7" w:rsidRDefault="00320D04" w:rsidP="00320D04">
            <w:pPr>
              <w:pStyle w:val="TAL"/>
              <w:rPr>
                <w:b/>
                <w:lang w:eastAsia="en-US"/>
              </w:rPr>
            </w:pPr>
            <w:r>
              <w:rPr>
                <w:b/>
                <w:lang w:eastAsia="en-US"/>
              </w:rPr>
              <w:t>MsgID</w:t>
            </w:r>
          </w:p>
        </w:tc>
        <w:tc>
          <w:tcPr>
            <w:tcW w:w="4680" w:type="dxa"/>
          </w:tcPr>
          <w:p w14:paraId="7502D460" w14:textId="77777777" w:rsidR="00320D04" w:rsidRDefault="00320D04" w:rsidP="00320D04">
            <w:pPr>
              <w:pStyle w:val="TAL"/>
              <w:rPr>
                <w:b/>
                <w:lang w:eastAsia="en-US"/>
              </w:rPr>
            </w:pPr>
            <w:r>
              <w:rPr>
                <w:b/>
                <w:lang w:eastAsia="en-US"/>
              </w:rPr>
              <w:t>Explanation</w:t>
            </w:r>
          </w:p>
        </w:tc>
      </w:tr>
      <w:tr w:rsidR="00320D04" w:rsidRPr="00274BB0" w14:paraId="5CF1DAB3" w14:textId="77777777" w:rsidTr="00320D04">
        <w:trPr>
          <w:tblHeader/>
        </w:trPr>
        <w:tc>
          <w:tcPr>
            <w:tcW w:w="2988" w:type="dxa"/>
            <w:noWrap/>
            <w:hideMark/>
          </w:tcPr>
          <w:p w14:paraId="276E30A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494C85D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7B6DAB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B112323" w14:textId="77777777" w:rsidTr="00320D04">
        <w:trPr>
          <w:tblHeader/>
        </w:trPr>
        <w:tc>
          <w:tcPr>
            <w:tcW w:w="2988" w:type="dxa"/>
            <w:noWrap/>
            <w:hideMark/>
          </w:tcPr>
          <w:p w14:paraId="455FE9A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0B93A9B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AE1FF6F" w14:textId="77777777"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56653C8B" w14:textId="77777777" w:rsidTr="00320D04">
        <w:trPr>
          <w:tblHeader/>
        </w:trPr>
        <w:tc>
          <w:tcPr>
            <w:tcW w:w="2988" w:type="dxa"/>
            <w:noWrap/>
            <w:hideMark/>
          </w:tcPr>
          <w:p w14:paraId="2B7DB91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startWsmTx     </w:t>
            </w:r>
          </w:p>
        </w:tc>
        <w:tc>
          <w:tcPr>
            <w:tcW w:w="1170" w:type="dxa"/>
            <w:noWrap/>
            <w:hideMark/>
          </w:tcPr>
          <w:p w14:paraId="1131F30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4446422B"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4CF0611F" w14:textId="77777777" w:rsidTr="00320D04">
        <w:trPr>
          <w:tblHeader/>
        </w:trPr>
        <w:tc>
          <w:tcPr>
            <w:tcW w:w="2988" w:type="dxa"/>
            <w:noWrap/>
            <w:hideMark/>
          </w:tcPr>
          <w:p w14:paraId="04D080E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4DEEFB8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64347EC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532E31B1" w14:textId="77777777" w:rsidTr="00320D04">
        <w:trPr>
          <w:tblHeader/>
        </w:trPr>
        <w:tc>
          <w:tcPr>
            <w:tcW w:w="2988" w:type="dxa"/>
            <w:noWrap/>
            <w:hideMark/>
          </w:tcPr>
          <w:p w14:paraId="3CCAD1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4BCF5E6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6D64E83C"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30177B3" w14:textId="77777777" w:rsidTr="00320D04">
        <w:trPr>
          <w:tblHeader/>
        </w:trPr>
        <w:tc>
          <w:tcPr>
            <w:tcW w:w="2988" w:type="dxa"/>
            <w:noWrap/>
            <w:hideMark/>
          </w:tcPr>
          <w:p w14:paraId="2E3542B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4C4D6A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50FBB2A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54DD8749" w14:textId="77777777" w:rsidTr="00320D04">
        <w:trPr>
          <w:tblHeader/>
        </w:trPr>
        <w:tc>
          <w:tcPr>
            <w:tcW w:w="2988" w:type="dxa"/>
            <w:noWrap/>
            <w:hideMark/>
          </w:tcPr>
          <w:p w14:paraId="4A59EF5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774074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EBDDD3E"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0AEA6881" w14:textId="77777777" w:rsidTr="00320D04">
        <w:trPr>
          <w:tblHeader/>
        </w:trPr>
        <w:tc>
          <w:tcPr>
            <w:tcW w:w="2988" w:type="dxa"/>
            <w:noWrap/>
            <w:hideMark/>
          </w:tcPr>
          <w:p w14:paraId="519BEDC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65FE11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F02D676"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228646F6" w14:textId="77777777" w:rsidTr="00320D04">
        <w:trPr>
          <w:tblHeader/>
        </w:trPr>
        <w:tc>
          <w:tcPr>
            <w:tcW w:w="2988" w:type="dxa"/>
            <w:noWrap/>
            <w:hideMark/>
          </w:tcPr>
          <w:p w14:paraId="5DB7C51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addWsaProviderService</w:t>
            </w:r>
          </w:p>
        </w:tc>
        <w:tc>
          <w:tcPr>
            <w:tcW w:w="1170" w:type="dxa"/>
            <w:noWrap/>
            <w:hideMark/>
          </w:tcPr>
          <w:p w14:paraId="6E113EA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269E5096"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6940A272" w14:textId="77777777" w:rsidTr="00320D04">
        <w:trPr>
          <w:tblHeader/>
        </w:trPr>
        <w:tc>
          <w:tcPr>
            <w:tcW w:w="2988" w:type="dxa"/>
            <w:noWrap/>
            <w:hideMark/>
          </w:tcPr>
          <w:p w14:paraId="145D154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delWsaProviderService</w:t>
            </w:r>
          </w:p>
        </w:tc>
        <w:tc>
          <w:tcPr>
            <w:tcW w:w="1170" w:type="dxa"/>
            <w:noWrap/>
            <w:hideMark/>
          </w:tcPr>
          <w:p w14:paraId="5204EF7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2263C9C7"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67879500" w14:textId="77777777" w:rsidTr="00320D04">
        <w:trPr>
          <w:tblHeader/>
        </w:trPr>
        <w:tc>
          <w:tcPr>
            <w:tcW w:w="2988" w:type="dxa"/>
            <w:noWrap/>
            <w:hideMark/>
          </w:tcPr>
          <w:p w14:paraId="6FA4D0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addUserService</w:t>
            </w:r>
          </w:p>
        </w:tc>
        <w:tc>
          <w:tcPr>
            <w:tcW w:w="1170" w:type="dxa"/>
            <w:noWrap/>
            <w:hideMark/>
          </w:tcPr>
          <w:p w14:paraId="20DAA80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7F6BD998"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09472D58" w14:textId="77777777" w:rsidTr="00320D04">
        <w:trPr>
          <w:tblHeader/>
        </w:trPr>
        <w:tc>
          <w:tcPr>
            <w:tcW w:w="2988" w:type="dxa"/>
            <w:noWrap/>
            <w:hideMark/>
          </w:tcPr>
          <w:p w14:paraId="576C19B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delUserService</w:t>
            </w:r>
          </w:p>
        </w:tc>
        <w:tc>
          <w:tcPr>
            <w:tcW w:w="1170" w:type="dxa"/>
            <w:noWrap/>
            <w:hideMark/>
          </w:tcPr>
          <w:p w14:paraId="6923267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0488A5A4"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7FEE665C" w14:textId="77777777" w:rsidTr="00320D04">
        <w:trPr>
          <w:tblHeader/>
        </w:trPr>
        <w:tc>
          <w:tcPr>
            <w:tcW w:w="2988" w:type="dxa"/>
            <w:noWrap/>
            <w:hideMark/>
          </w:tcPr>
          <w:p w14:paraId="0AA3354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323EBF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C4576E1" w14:textId="4EFD7BAA"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report its IPv6 configuration</w:t>
            </w:r>
          </w:p>
        </w:tc>
      </w:tr>
      <w:tr w:rsidR="00320D04" w:rsidRPr="00274BB0" w14:paraId="5C63C1F9" w14:textId="77777777" w:rsidTr="00320D04">
        <w:trPr>
          <w:tblHeader/>
        </w:trPr>
        <w:tc>
          <w:tcPr>
            <w:tcW w:w="2988" w:type="dxa"/>
            <w:noWrap/>
            <w:hideMark/>
          </w:tcPr>
          <w:p w14:paraId="77D9C25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78018B9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6E55607E" w14:textId="6D7DF55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set its IPv6 address</w:t>
            </w:r>
          </w:p>
        </w:tc>
      </w:tr>
      <w:tr w:rsidR="00320D04" w:rsidRPr="00274BB0" w14:paraId="606351BE" w14:textId="77777777" w:rsidTr="00320D04">
        <w:trPr>
          <w:tblHeader/>
        </w:trPr>
        <w:tc>
          <w:tcPr>
            <w:tcW w:w="2988" w:type="dxa"/>
            <w:noWrap/>
            <w:hideMark/>
          </w:tcPr>
          <w:p w14:paraId="7A15659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21E64C0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1AFFBF87" w14:textId="1439B026"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send a ping (ICMP over IPv6)</w:t>
            </w:r>
          </w:p>
        </w:tc>
      </w:tr>
    </w:tbl>
    <w:p w14:paraId="5D43CC99" w14:textId="77777777" w:rsidR="00274BB0" w:rsidRPr="00274BB0" w:rsidRDefault="00274BB0" w:rsidP="00274BB0"/>
    <w:p w14:paraId="0D0CFCFA" w14:textId="77777777" w:rsidR="00975379" w:rsidRDefault="00975379" w:rsidP="008027FB">
      <w:pPr>
        <w:pStyle w:val="Heading4"/>
      </w:pPr>
      <w:r>
        <w:t>SetInitialState</w:t>
      </w:r>
    </w:p>
    <w:p w14:paraId="4651ABCE" w14:textId="77777777" w:rsidR="00975379" w:rsidRDefault="00975379" w:rsidP="00975379">
      <w:r>
        <w:t>This request is used to set the SUT in initial condition. This request is defined in</w:t>
      </w:r>
      <w:r w:rsidR="00406EFF">
        <w:t xml:space="preserve"> the</w:t>
      </w:r>
      <w:r>
        <w:t xml:space="preserve"> </w:t>
      </w:r>
      <w:r w:rsidRPr="00F073B3">
        <w:rPr>
          <w:i/>
        </w:rPr>
        <w:t>TCIwsm</w:t>
      </w:r>
      <w:r>
        <w:t xml:space="preserve"> module.</w:t>
      </w:r>
    </w:p>
    <w:p w14:paraId="4638E563" w14:textId="77777777" w:rsidR="00975379" w:rsidRDefault="00975379" w:rsidP="008027FB">
      <w:pPr>
        <w:pStyle w:val="Heading4"/>
      </w:pPr>
      <w:r>
        <w:t>S</w:t>
      </w:r>
      <w:r w:rsidRPr="008076BC">
        <w:t>etWsmTxInfo</w:t>
      </w:r>
    </w:p>
    <w:p w14:paraId="0FC4E1DB" w14:textId="77777777" w:rsidR="00975379" w:rsidRDefault="00975379" w:rsidP="00975379">
      <w:r>
        <w:t>This request is used to configure the SUT’s WSM transmission parameters. This request is defined in</w:t>
      </w:r>
      <w:r w:rsidR="00406EFF">
        <w:t xml:space="preserve"> the</w:t>
      </w:r>
      <w:r>
        <w:t xml:space="preserve"> </w:t>
      </w:r>
      <w:r w:rsidRPr="00F073B3">
        <w:rPr>
          <w:i/>
        </w:rPr>
        <w:t>TCIwsm</w:t>
      </w:r>
      <w:r>
        <w:t xml:space="preserve"> module.</w:t>
      </w:r>
    </w:p>
    <w:p w14:paraId="0F194EB3" w14:textId="77777777" w:rsidR="00975379" w:rsidRDefault="00975379" w:rsidP="008027FB">
      <w:pPr>
        <w:pStyle w:val="Heading4"/>
      </w:pPr>
      <w:r>
        <w:t>StartWsmTX</w:t>
      </w:r>
    </w:p>
    <w:p w14:paraId="58ECEF16" w14:textId="77777777" w:rsidR="00975379" w:rsidRDefault="00975379" w:rsidP="00975379">
      <w:r>
        <w:t>This request is used to initiate transmission of WSMs by the SUT. This request is defined in</w:t>
      </w:r>
      <w:r w:rsidR="00406EFF">
        <w:t xml:space="preserve"> the</w:t>
      </w:r>
      <w:r>
        <w:t xml:space="preserve"> </w:t>
      </w:r>
      <w:r w:rsidRPr="00F073B3">
        <w:rPr>
          <w:i/>
        </w:rPr>
        <w:t>TCIwsm</w:t>
      </w:r>
      <w:r>
        <w:t xml:space="preserve"> module.</w:t>
      </w:r>
    </w:p>
    <w:p w14:paraId="149CF277" w14:textId="77777777" w:rsidR="00975379" w:rsidRDefault="00975379" w:rsidP="008027FB">
      <w:pPr>
        <w:pStyle w:val="Heading4"/>
      </w:pPr>
      <w:r>
        <w:t>StopWsmTx</w:t>
      </w:r>
    </w:p>
    <w:p w14:paraId="640E800B" w14:textId="77777777" w:rsidR="00975379" w:rsidRDefault="00975379" w:rsidP="00975379">
      <w:r>
        <w:t>This request is used to cease transmission of WSMs by the SUT. This request is defined in</w:t>
      </w:r>
      <w:r w:rsidR="00406EFF">
        <w:t xml:space="preserve"> the</w:t>
      </w:r>
      <w:r>
        <w:t xml:space="preserve"> </w:t>
      </w:r>
      <w:r w:rsidRPr="00F073B3">
        <w:rPr>
          <w:i/>
        </w:rPr>
        <w:t>TCIwsm</w:t>
      </w:r>
      <w:r>
        <w:t xml:space="preserve"> module.</w:t>
      </w:r>
    </w:p>
    <w:p w14:paraId="1B530469" w14:textId="77777777" w:rsidR="000D16F4" w:rsidRDefault="000D16F4" w:rsidP="008027FB">
      <w:pPr>
        <w:pStyle w:val="Heading4"/>
      </w:pPr>
      <w:r>
        <w:t>StartWsaTxPerdiodic</w:t>
      </w:r>
    </w:p>
    <w:p w14:paraId="5ADCDE86" w14:textId="77777777" w:rsidR="000D16F4" w:rsidRDefault="000D16F4" w:rsidP="000D16F4">
      <w:r>
        <w:t>This request is used to initiate transmission of WSA by the SUT.  This request is defined in</w:t>
      </w:r>
      <w:r w:rsidR="00406EFF">
        <w:t xml:space="preserve"> the</w:t>
      </w:r>
      <w:r>
        <w:t xml:space="preserve"> </w:t>
      </w:r>
      <w:r w:rsidRPr="00F073B3">
        <w:rPr>
          <w:i/>
        </w:rPr>
        <w:t>TCIwsm</w:t>
      </w:r>
      <w:r>
        <w:t xml:space="preserve"> module.</w:t>
      </w:r>
    </w:p>
    <w:p w14:paraId="6651A53A" w14:textId="77777777" w:rsidR="000D16F4" w:rsidRDefault="000D16F4" w:rsidP="008027FB">
      <w:pPr>
        <w:pStyle w:val="Heading4"/>
      </w:pPr>
      <w:r>
        <w:t>StopWsaTxPeriodic</w:t>
      </w:r>
    </w:p>
    <w:p w14:paraId="653C8726" w14:textId="77777777" w:rsidR="000D16F4" w:rsidRDefault="000D16F4" w:rsidP="00975379">
      <w:r>
        <w:t xml:space="preserve">This request is used to stop the current WSA transmissions by the SUT and delete associated provider services from the </w:t>
      </w:r>
      <w:r w:rsidRPr="0098574F">
        <w:rPr>
          <w:i/>
        </w:rPr>
        <w:t>ProviderServiceRequestTable</w:t>
      </w:r>
      <w:r>
        <w:t>. This request is defined in</w:t>
      </w:r>
      <w:r w:rsidR="00406EFF">
        <w:t xml:space="preserve"> the</w:t>
      </w:r>
      <w:r>
        <w:t xml:space="preserve"> </w:t>
      </w:r>
      <w:r w:rsidRPr="00F073B3">
        <w:rPr>
          <w:i/>
        </w:rPr>
        <w:t>TCIwsm</w:t>
      </w:r>
      <w:r>
        <w:t xml:space="preserve"> module.</w:t>
      </w:r>
    </w:p>
    <w:p w14:paraId="5E1997EA" w14:textId="77777777" w:rsidR="00975379" w:rsidRDefault="00975379" w:rsidP="008027FB">
      <w:pPr>
        <w:pStyle w:val="Heading4"/>
      </w:pPr>
      <w:r>
        <w:t xml:space="preserve">StartWsmRX </w:t>
      </w:r>
    </w:p>
    <w:p w14:paraId="16E5E76B" w14:textId="77777777" w:rsidR="00975379" w:rsidRDefault="00975379" w:rsidP="00975379">
      <w:r>
        <w:t>This request is used to configure the SUT to receive messages and forward corresponding event indications to the TS. This request is defined in</w:t>
      </w:r>
      <w:r w:rsidR="00406EFF">
        <w:t xml:space="preserve"> the</w:t>
      </w:r>
      <w:r>
        <w:t xml:space="preserve"> </w:t>
      </w:r>
      <w:r w:rsidRPr="00F073B3">
        <w:rPr>
          <w:i/>
        </w:rPr>
        <w:t>TCIwsm</w:t>
      </w:r>
      <w:r>
        <w:t xml:space="preserve"> module.</w:t>
      </w:r>
    </w:p>
    <w:p w14:paraId="0CEBAD92" w14:textId="77777777" w:rsidR="00975379" w:rsidRDefault="00975379" w:rsidP="008027FB">
      <w:pPr>
        <w:pStyle w:val="Heading4"/>
      </w:pPr>
      <w:r>
        <w:t xml:space="preserve">StopWsmRX </w:t>
      </w:r>
    </w:p>
    <w:p w14:paraId="486E6845" w14:textId="77777777" w:rsidR="00975379" w:rsidRDefault="00975379" w:rsidP="00975379">
      <w:r>
        <w:t>This request is used to stop</w:t>
      </w:r>
      <w:r w:rsidR="00406EFF">
        <w:t xml:space="preserve"> the</w:t>
      </w:r>
      <w:r>
        <w:t xml:space="preserve"> SUT</w:t>
      </w:r>
      <w:r w:rsidR="00406EFF">
        <w:t>’s</w:t>
      </w:r>
      <w:r>
        <w:t xml:space="preserve"> reception of messages and generation of </w:t>
      </w:r>
      <w:r w:rsidRPr="00DD75B1">
        <w:rPr>
          <w:i/>
        </w:rPr>
        <w:t>indication</w:t>
      </w:r>
      <w:r>
        <w:t xml:space="preserve"> messages. This request is defined in</w:t>
      </w:r>
      <w:r w:rsidR="00406EFF">
        <w:t xml:space="preserve"> the</w:t>
      </w:r>
      <w:r>
        <w:t xml:space="preserve"> </w:t>
      </w:r>
      <w:r w:rsidRPr="00F073B3">
        <w:rPr>
          <w:i/>
        </w:rPr>
        <w:t>TCIwsm</w:t>
      </w:r>
      <w:r>
        <w:t xml:space="preserve"> module.</w:t>
      </w:r>
    </w:p>
    <w:p w14:paraId="4EA2FBAD" w14:textId="77777777" w:rsidR="000D16F4" w:rsidRDefault="000D16F4" w:rsidP="008027FB">
      <w:pPr>
        <w:pStyle w:val="Heading4"/>
      </w:pPr>
      <w:r>
        <w:t>AddWsaProviderService</w:t>
      </w:r>
    </w:p>
    <w:p w14:paraId="5D9E092B" w14:textId="77777777" w:rsidR="000D16F4" w:rsidRDefault="000D16F4" w:rsidP="000D16F4">
      <w:r>
        <w:t>This request is used to add a provider service and update WSA. This request is defined in</w:t>
      </w:r>
      <w:r w:rsidR="00406EFF">
        <w:t xml:space="preserve"> the</w:t>
      </w:r>
      <w:r>
        <w:t xml:space="preserve"> </w:t>
      </w:r>
      <w:r w:rsidRPr="00F073B3">
        <w:rPr>
          <w:i/>
        </w:rPr>
        <w:t>TCIwsm</w:t>
      </w:r>
      <w:r>
        <w:t xml:space="preserve"> module.</w:t>
      </w:r>
    </w:p>
    <w:p w14:paraId="12D290FD" w14:textId="77777777" w:rsidR="000D16F4" w:rsidRDefault="000D16F4" w:rsidP="008027FB">
      <w:pPr>
        <w:pStyle w:val="Heading4"/>
      </w:pPr>
      <w:r>
        <w:t>DelWsaProviderService</w:t>
      </w:r>
    </w:p>
    <w:p w14:paraId="3310EFA3" w14:textId="77777777" w:rsidR="000D16F4" w:rsidRDefault="000D16F4" w:rsidP="000D16F4">
      <w:r>
        <w:t>This request is used to removes a provider service and updates WSA. This request is defined in</w:t>
      </w:r>
      <w:r w:rsidR="00406EFF">
        <w:t xml:space="preserve"> the</w:t>
      </w:r>
      <w:r>
        <w:t xml:space="preserve"> </w:t>
      </w:r>
      <w:r w:rsidRPr="00F073B3">
        <w:rPr>
          <w:i/>
        </w:rPr>
        <w:t>TCIwsm</w:t>
      </w:r>
      <w:r>
        <w:t xml:space="preserve"> module.</w:t>
      </w:r>
    </w:p>
    <w:p w14:paraId="2BC5FCC2" w14:textId="77777777" w:rsidR="000D16F4" w:rsidRDefault="000D16F4" w:rsidP="008027FB">
      <w:pPr>
        <w:pStyle w:val="Heading4"/>
      </w:pPr>
      <w:r>
        <w:t>AddUserService</w:t>
      </w:r>
    </w:p>
    <w:p w14:paraId="657E6F52" w14:textId="77777777" w:rsidR="000D16F4" w:rsidRDefault="000D16F4" w:rsidP="000D16F4">
      <w:r>
        <w:t>This request is used to add a user service to the SUT. This request is defined in</w:t>
      </w:r>
      <w:r w:rsidR="00406EFF">
        <w:t xml:space="preserve"> the</w:t>
      </w:r>
      <w:r>
        <w:t xml:space="preserve"> </w:t>
      </w:r>
      <w:r w:rsidRPr="00F073B3">
        <w:rPr>
          <w:i/>
        </w:rPr>
        <w:t>TCIwsm</w:t>
      </w:r>
      <w:r>
        <w:t xml:space="preserve"> module.</w:t>
      </w:r>
    </w:p>
    <w:p w14:paraId="3E819C9E" w14:textId="77777777" w:rsidR="000D16F4" w:rsidRDefault="000D16F4" w:rsidP="008027FB">
      <w:pPr>
        <w:pStyle w:val="Heading4"/>
      </w:pPr>
      <w:r>
        <w:t>DelUserService</w:t>
      </w:r>
    </w:p>
    <w:p w14:paraId="0D622E98" w14:textId="77777777" w:rsidR="000D16F4" w:rsidRPr="00507742" w:rsidRDefault="000D16F4" w:rsidP="000D16F4">
      <w:r>
        <w:t xml:space="preserve">This request is used to delete a user service on the SUT previously requested by the </w:t>
      </w:r>
      <w:r w:rsidRPr="00145705">
        <w:rPr>
          <w:i/>
        </w:rPr>
        <w:t>AddUserService</w:t>
      </w:r>
      <w:r>
        <w:rPr>
          <w:i/>
        </w:rPr>
        <w:t xml:space="preserve"> </w:t>
      </w:r>
      <w:r>
        <w:t>request.</w:t>
      </w:r>
    </w:p>
    <w:p w14:paraId="0AA244DB" w14:textId="77777777" w:rsidR="00975379" w:rsidRDefault="00975379" w:rsidP="008027FB">
      <w:pPr>
        <w:pStyle w:val="Heading4"/>
      </w:pPr>
      <w:r>
        <w:t>GetIpv6InterfaceInfo</w:t>
      </w:r>
    </w:p>
    <w:p w14:paraId="0E382B8D" w14:textId="77777777" w:rsidR="00975379" w:rsidRPr="00495104" w:rsidRDefault="0004664B" w:rsidP="00975379">
      <w:r>
        <w:t>This request is used to retrieve IPv6 configuration from the SUT.</w:t>
      </w:r>
      <w:r w:rsidR="00975379">
        <w:t xml:space="preserve"> This request is defined in</w:t>
      </w:r>
      <w:r w:rsidR="00406EFF">
        <w:t xml:space="preserve"> the</w:t>
      </w:r>
      <w:r w:rsidR="00975379">
        <w:t xml:space="preserve"> </w:t>
      </w:r>
      <w:r w:rsidR="00975379">
        <w:rPr>
          <w:i/>
        </w:rPr>
        <w:t>TCIip</w:t>
      </w:r>
      <w:r w:rsidR="00975379">
        <w:t xml:space="preserve"> module. </w:t>
      </w:r>
    </w:p>
    <w:p w14:paraId="1BEB7739" w14:textId="77777777" w:rsidR="00975379" w:rsidRDefault="00975379" w:rsidP="008027FB">
      <w:pPr>
        <w:pStyle w:val="Heading4"/>
      </w:pPr>
      <w:r>
        <w:t>SetIpv6Address</w:t>
      </w:r>
    </w:p>
    <w:p w14:paraId="3349859F" w14:textId="77777777" w:rsidR="00975379" w:rsidRPr="00495104" w:rsidRDefault="0004664B" w:rsidP="00975379">
      <w:r>
        <w:t xml:space="preserve">This request is used to set IPv6 address on the SUT. </w:t>
      </w:r>
      <w:r w:rsidR="00975379">
        <w:t>This request is defined in</w:t>
      </w:r>
      <w:r w:rsidR="00406EFF">
        <w:t xml:space="preserve"> the</w:t>
      </w:r>
      <w:r w:rsidR="00975379">
        <w:t xml:space="preserve"> </w:t>
      </w:r>
      <w:r w:rsidR="00975379">
        <w:rPr>
          <w:i/>
        </w:rPr>
        <w:t>TCIip</w:t>
      </w:r>
      <w:r w:rsidR="00975379">
        <w:t xml:space="preserve"> module. </w:t>
      </w:r>
    </w:p>
    <w:p w14:paraId="2697FC48" w14:textId="77777777" w:rsidR="00975379" w:rsidRDefault="00975379" w:rsidP="008027FB">
      <w:pPr>
        <w:pStyle w:val="Heading4"/>
      </w:pPr>
      <w:r>
        <w:t>SendIpv6Ping</w:t>
      </w:r>
    </w:p>
    <w:p w14:paraId="2FB60FA1" w14:textId="77777777" w:rsidR="00975379" w:rsidRDefault="00975379" w:rsidP="00975379">
      <w:r>
        <w:t xml:space="preserve">This request is used to </w:t>
      </w:r>
      <w:r w:rsidRPr="00D65FA3">
        <w:t>request</w:t>
      </w:r>
      <w:r>
        <w:t xml:space="preserve"> the SUT to t</w:t>
      </w:r>
      <w:r w:rsidRPr="00D65FA3">
        <w:t>ransmit a single ping message over IPv6 and receive</w:t>
      </w:r>
      <w:r w:rsidR="00406EFF">
        <w:t xml:space="preserve"> a</w:t>
      </w:r>
      <w:r w:rsidRPr="00D65FA3">
        <w:t xml:space="preserve"> ping echo from the remote host</w:t>
      </w:r>
      <w:r>
        <w:t>. This request is defined in</w:t>
      </w:r>
      <w:r w:rsidR="00406EFF">
        <w:t xml:space="preserve"> the</w:t>
      </w:r>
      <w:r>
        <w:t xml:space="preserve"> </w:t>
      </w:r>
      <w:r>
        <w:rPr>
          <w:i/>
        </w:rPr>
        <w:t>TCIip</w:t>
      </w:r>
      <w:r>
        <w:t xml:space="preserve"> module. </w:t>
      </w:r>
    </w:p>
    <w:p w14:paraId="7682532D" w14:textId="77777777" w:rsidR="00B85BB9" w:rsidRDefault="00B85BB9" w:rsidP="00B85BB9">
      <w:pPr>
        <w:pStyle w:val="Heading3"/>
      </w:pPr>
      <w:bookmarkStart w:id="152" w:name="_Toc480558307"/>
      <w:r w:rsidRPr="005A5216">
        <w:rPr>
          <w:i/>
        </w:rPr>
        <w:t>Response</w:t>
      </w:r>
      <w:r>
        <w:t xml:space="preserve"> messages</w:t>
      </w:r>
      <w:bookmarkEnd w:id="152"/>
    </w:p>
    <w:p w14:paraId="00BDCE54" w14:textId="77777777"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w:t>
      </w:r>
      <w:r w:rsidR="00406EFF">
        <w:t xml:space="preserve"> the</w:t>
      </w:r>
      <w:r w:rsidR="00123A6C">
        <w:t xml:space="preserve"> </w:t>
      </w:r>
      <w:r w:rsidR="00123A6C" w:rsidRPr="00123A6C">
        <w:rPr>
          <w:i/>
        </w:rPr>
        <w:t>TCICommonTypes</w:t>
      </w:r>
      <w:r w:rsidR="00123A6C">
        <w:t xml:space="preserve"> module.</w:t>
      </w:r>
    </w:p>
    <w:p w14:paraId="0CA10C10" w14:textId="77777777" w:rsidR="0068321B" w:rsidRDefault="0068321B" w:rsidP="0068321B">
      <w:pPr>
        <w:pStyle w:val="Heading3"/>
      </w:pPr>
      <w:bookmarkStart w:id="153" w:name="_Toc480558308"/>
      <w:r w:rsidRPr="005A5216">
        <w:rPr>
          <w:i/>
        </w:rPr>
        <w:t>Indication</w:t>
      </w:r>
      <w:r>
        <w:t xml:space="preserve"> messages</w:t>
      </w:r>
      <w:bookmarkEnd w:id="153"/>
    </w:p>
    <w:p w14:paraId="1958875A" w14:textId="77777777" w:rsidR="00A71453" w:rsidRDefault="00A71453" w:rsidP="00A71453">
      <w:r>
        <w:t xml:space="preserve">The </w:t>
      </w:r>
      <w:r w:rsidRPr="00A71453">
        <w:rPr>
          <w:i/>
        </w:rPr>
        <w:t>Indication</w:t>
      </w:r>
      <w:r>
        <w:t xml:space="preserve"> message is sent from the SUT to </w:t>
      </w:r>
      <w:r w:rsidR="00406EFF">
        <w:t xml:space="preserve">the </w:t>
      </w:r>
      <w:r>
        <w:t>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744D35E3" w14:textId="77777777" w:rsidR="00123A6C" w:rsidRDefault="00123A6C" w:rsidP="00A71453">
      <w:pPr>
        <w:pStyle w:val="Code"/>
      </w:pPr>
    </w:p>
    <w:p w14:paraId="511931C6" w14:textId="77777777" w:rsidR="00123A6C" w:rsidRPr="00123A6C" w:rsidRDefault="00123A6C" w:rsidP="00123A6C">
      <w:pPr>
        <w:pStyle w:val="Code"/>
      </w:pPr>
      <w:r w:rsidRPr="00123A6C">
        <w:t>Dot3Indication ::= Indication (WITH COMPONENTS {</w:t>
      </w:r>
    </w:p>
    <w:p w14:paraId="4E97552A" w14:textId="77777777" w:rsidR="00123A6C" w:rsidRPr="00123A6C" w:rsidRDefault="00123A6C" w:rsidP="00123A6C">
      <w:pPr>
        <w:pStyle w:val="Code"/>
      </w:pPr>
      <w:r w:rsidRPr="00123A6C">
        <w:tab/>
        <w:t>radio,</w:t>
      </w:r>
    </w:p>
    <w:p w14:paraId="1EAB1D1A" w14:textId="77777777" w:rsidR="00123A6C" w:rsidRPr="00123A6C" w:rsidRDefault="00123A6C" w:rsidP="00123A6C">
      <w:pPr>
        <w:pStyle w:val="Code"/>
      </w:pPr>
      <w:r w:rsidRPr="00123A6C">
        <w:tab/>
        <w:t>event (</w:t>
      </w:r>
      <w:r w:rsidRPr="00123A6C">
        <w:tab/>
        <w:t xml:space="preserve">e16093PktRx | </w:t>
      </w:r>
    </w:p>
    <w:p w14:paraId="2588370E" w14:textId="77777777" w:rsidR="00123A6C" w:rsidRPr="00123A6C" w:rsidRDefault="00123A6C" w:rsidP="00123A6C">
      <w:pPr>
        <w:pStyle w:val="Code"/>
      </w:pPr>
      <w:r w:rsidRPr="00123A6C">
        <w:tab/>
      </w:r>
      <w:r w:rsidRPr="00123A6C">
        <w:tab/>
      </w:r>
      <w:r w:rsidRPr="00123A6C">
        <w:tab/>
        <w:t xml:space="preserve">eWsmPktRx | </w:t>
      </w:r>
    </w:p>
    <w:p w14:paraId="75B4C7EF" w14:textId="77777777" w:rsidR="00123A6C" w:rsidRPr="00123A6C" w:rsidRDefault="00123A6C" w:rsidP="00123A6C">
      <w:pPr>
        <w:pStyle w:val="Code"/>
      </w:pPr>
      <w:r w:rsidRPr="00123A6C">
        <w:tab/>
      </w:r>
      <w:r w:rsidRPr="00123A6C">
        <w:tab/>
      </w:r>
      <w:r w:rsidRPr="00123A6C">
        <w:tab/>
        <w:t xml:space="preserve">eIpv6PktRx | </w:t>
      </w:r>
    </w:p>
    <w:p w14:paraId="33671057" w14:textId="77777777" w:rsidR="00123A6C" w:rsidRPr="00123A6C" w:rsidRDefault="00123A6C" w:rsidP="00123A6C">
      <w:pPr>
        <w:pStyle w:val="Code"/>
      </w:pPr>
      <w:r w:rsidRPr="00123A6C">
        <w:tab/>
      </w:r>
      <w:r w:rsidRPr="00123A6C">
        <w:tab/>
      </w:r>
      <w:r w:rsidRPr="00123A6C">
        <w:tab/>
        <w:t xml:space="preserve">eIcmp6PktRx | </w:t>
      </w:r>
    </w:p>
    <w:p w14:paraId="13EA9E78" w14:textId="77777777" w:rsidR="00123A6C" w:rsidRPr="00123A6C" w:rsidRDefault="00123A6C" w:rsidP="00123A6C">
      <w:pPr>
        <w:pStyle w:val="Code"/>
      </w:pPr>
      <w:r w:rsidRPr="00123A6C">
        <w:tab/>
      </w:r>
      <w:r w:rsidRPr="00123A6C">
        <w:tab/>
      </w:r>
      <w:r w:rsidRPr="00123A6C">
        <w:tab/>
        <w:t xml:space="preserve">eIpv6ConfigChanged | </w:t>
      </w:r>
    </w:p>
    <w:p w14:paraId="2ACE124C" w14:textId="77777777" w:rsidR="00123A6C" w:rsidRPr="00123A6C" w:rsidRDefault="00123A6C" w:rsidP="00123A6C">
      <w:pPr>
        <w:pStyle w:val="Code"/>
      </w:pPr>
      <w:r w:rsidRPr="00123A6C">
        <w:tab/>
      </w:r>
      <w:r w:rsidRPr="00123A6C">
        <w:tab/>
      </w:r>
      <w:r w:rsidRPr="00123A6C">
        <w:tab/>
        <w:t xml:space="preserve">eDot3ChannelAssigned | </w:t>
      </w:r>
    </w:p>
    <w:p w14:paraId="3EA0C9FF" w14:textId="77777777" w:rsidR="00123A6C" w:rsidRPr="00123A6C" w:rsidRDefault="00123A6C" w:rsidP="00123A6C">
      <w:pPr>
        <w:pStyle w:val="Code"/>
      </w:pPr>
      <w:r w:rsidRPr="00123A6C">
        <w:tab/>
      </w:r>
      <w:r w:rsidRPr="00123A6C">
        <w:tab/>
      </w:r>
      <w:r w:rsidRPr="00123A6C">
        <w:tab/>
        <w:t xml:space="preserve">eDot3RequestMatchedAvailAppService | </w:t>
      </w:r>
    </w:p>
    <w:p w14:paraId="3972140E" w14:textId="77777777" w:rsidR="00123A6C" w:rsidRPr="00123A6C" w:rsidRDefault="00123A6C" w:rsidP="00123A6C">
      <w:pPr>
        <w:pStyle w:val="Code"/>
      </w:pPr>
      <w:r w:rsidRPr="00123A6C">
        <w:tab/>
      </w:r>
      <w:r w:rsidRPr="00123A6C">
        <w:tab/>
      </w:r>
      <w:r w:rsidRPr="00123A6C">
        <w:tab/>
        <w:t>exception),</w:t>
      </w:r>
    </w:p>
    <w:p w14:paraId="68781D72" w14:textId="77777777" w:rsidR="00123A6C" w:rsidRPr="00123A6C" w:rsidRDefault="00123A6C" w:rsidP="00123A6C">
      <w:pPr>
        <w:pStyle w:val="Code"/>
      </w:pPr>
      <w:r w:rsidRPr="00123A6C">
        <w:tab/>
        <w:t>eventParams</w:t>
      </w:r>
      <w:r w:rsidRPr="00123A6C">
        <w:tab/>
        <w:t>(WITH COMPONENTS {service} |</w:t>
      </w:r>
    </w:p>
    <w:p w14:paraId="630E9FBD"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43130321"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4B6BF14A" w14:textId="77777777" w:rsidR="00123A6C" w:rsidRPr="00123A6C" w:rsidRDefault="00123A6C" w:rsidP="00123A6C">
      <w:pPr>
        <w:pStyle w:val="Code"/>
      </w:pPr>
      <w:r w:rsidRPr="00123A6C">
        <w:tab/>
      </w:r>
      <w:r w:rsidRPr="00123A6C">
        <w:tab/>
      </w:r>
      <w:r w:rsidRPr="00123A6C">
        <w:tab/>
      </w:r>
      <w:r w:rsidRPr="00123A6C">
        <w:tab/>
        <w:t xml:space="preserve"> ) OPTIONAL,</w:t>
      </w:r>
    </w:p>
    <w:p w14:paraId="071477BB" w14:textId="77777777" w:rsidR="00123A6C" w:rsidRPr="00123A6C" w:rsidRDefault="00123A6C" w:rsidP="00123A6C">
      <w:pPr>
        <w:pStyle w:val="Code"/>
      </w:pPr>
      <w:r w:rsidRPr="00123A6C">
        <w:tab/>
        <w:t>pdu</w:t>
      </w:r>
      <w:r w:rsidRPr="00123A6C">
        <w:tab/>
        <w:t>OPTIONAL,</w:t>
      </w:r>
    </w:p>
    <w:p w14:paraId="3741FE3A" w14:textId="77777777" w:rsidR="00123A6C" w:rsidRPr="00123A6C" w:rsidRDefault="00123A6C" w:rsidP="00123A6C">
      <w:pPr>
        <w:pStyle w:val="Code"/>
      </w:pPr>
      <w:r w:rsidRPr="00123A6C">
        <w:tab/>
        <w:t>exception OPTIONAL</w:t>
      </w:r>
    </w:p>
    <w:p w14:paraId="79C2C0DF" w14:textId="77777777" w:rsidR="00123A6C" w:rsidRPr="00123A6C" w:rsidRDefault="00123A6C" w:rsidP="00123A6C">
      <w:pPr>
        <w:pStyle w:val="Code"/>
      </w:pPr>
      <w:r w:rsidRPr="00123A6C">
        <w:tab/>
        <w:t>})</w:t>
      </w:r>
    </w:p>
    <w:p w14:paraId="3F6E27FE" w14:textId="77777777" w:rsidR="00123A6C" w:rsidRDefault="00123A6C" w:rsidP="00123A6C">
      <w:pPr>
        <w:pStyle w:val="Code"/>
      </w:pPr>
    </w:p>
    <w:p w14:paraId="00011438" w14:textId="77777777" w:rsidR="00123A6C" w:rsidRDefault="00123A6C" w:rsidP="00123A6C">
      <w:r>
        <w:t xml:space="preserve">where </w:t>
      </w:r>
      <w:r w:rsidRPr="00123A6C">
        <w:rPr>
          <w:i/>
        </w:rPr>
        <w:t>Indication</w:t>
      </w:r>
      <w:r>
        <w:t xml:space="preserve"> is defined in</w:t>
      </w:r>
      <w:r w:rsidR="00406EFF">
        <w:t xml:space="preserve"> the</w:t>
      </w:r>
      <w:r>
        <w:t xml:space="preserve"> </w:t>
      </w:r>
      <w:r w:rsidRPr="00123A6C">
        <w:rPr>
          <w:i/>
        </w:rPr>
        <w:t>TCIindication</w:t>
      </w:r>
      <w:r>
        <w:t xml:space="preserve"> module.</w:t>
      </w:r>
    </w:p>
    <w:p w14:paraId="44714CC2" w14:textId="6C13CF35" w:rsidR="00DD2AB5" w:rsidRDefault="00DD2AB5" w:rsidP="00DD2AB5">
      <w:pPr>
        <w:pStyle w:val="Caption"/>
        <w:keepNext/>
      </w:pPr>
      <w:bookmarkStart w:id="154" w:name="_Ref444603971"/>
      <w:r>
        <w:t xml:space="preserve">Table </w:t>
      </w:r>
      <w:fldSimple w:instr=" SEQ Table \* ARABIC ">
        <w:r w:rsidR="00161E0E">
          <w:rPr>
            <w:noProof/>
          </w:rPr>
          <w:t>32</w:t>
        </w:r>
      </w:fldSimple>
      <w:bookmarkEnd w:id="154"/>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2D5EE60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99A92F5"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049898" w14:textId="77777777" w:rsidR="00DD2AB5" w:rsidRPr="003D68B7" w:rsidRDefault="00DD2AB5" w:rsidP="004C7256">
            <w:pPr>
              <w:pStyle w:val="TAL"/>
              <w:rPr>
                <w:b/>
                <w:lang w:eastAsia="en-US"/>
              </w:rPr>
            </w:pPr>
            <w:r>
              <w:rPr>
                <w:b/>
                <w:lang w:eastAsia="en-US"/>
              </w:rPr>
              <w:t>Explanation</w:t>
            </w:r>
          </w:p>
        </w:tc>
      </w:tr>
      <w:tr w:rsidR="00DD2AB5" w:rsidRPr="00FF39A0" w14:paraId="288A63F9"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CAB2FC0"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E539BBC" w14:textId="77777777" w:rsidR="00DD2AB5" w:rsidRDefault="00DD2AB5" w:rsidP="004C7256">
            <w:pPr>
              <w:pStyle w:val="TAL"/>
              <w:rPr>
                <w:lang w:eastAsia="en-US"/>
              </w:rPr>
            </w:pPr>
            <w:r>
              <w:rPr>
                <w:lang w:eastAsia="en-US"/>
              </w:rPr>
              <w:t>The structure contains radio device (radio0, radio1, etc) and antenna port for transmission of WSAs.</w:t>
            </w:r>
          </w:p>
        </w:tc>
      </w:tr>
      <w:tr w:rsidR="00DD2AB5" w:rsidRPr="00FF39A0" w14:paraId="1043456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02A17C7" w14:textId="77777777"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9DF22B5" w14:textId="5F685AF5"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161E0E">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57BD673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CB7854" w14:textId="77777777" w:rsidR="00DD2AB5" w:rsidRDefault="00D87769" w:rsidP="00D8776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3BD439E2" w14:textId="77777777"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25F7D4E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82EB50E" w14:textId="77777777" w:rsidR="00DD2AB5" w:rsidRDefault="00DD2AB5" w:rsidP="004C7256">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52E49368" w14:textId="77777777"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40E2700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FAF4669" w14:textId="77777777"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22CEF3A" w14:textId="0427556F" w:rsidR="00DD2AB5" w:rsidRDefault="00DD2AB5">
            <w:pPr>
              <w:pStyle w:val="TAL"/>
              <w:rPr>
                <w:lang w:eastAsia="en-US"/>
              </w:rPr>
            </w:pPr>
            <w:r>
              <w:rPr>
                <w:lang w:eastAsia="en-US"/>
              </w:rPr>
              <w:t xml:space="preserve">Optional element which is used to report exception. It is </w:t>
            </w:r>
            <w:r w:rsidR="001B3592">
              <w:rPr>
                <w:lang w:eastAsia="en-US"/>
              </w:rPr>
              <w:t xml:space="preserve">included </w:t>
            </w:r>
            <w:r>
              <w:rPr>
                <w:lang w:eastAsia="en-US"/>
              </w:rPr>
              <w:t xml:space="preserve">if </w:t>
            </w:r>
            <w:r w:rsidR="00413E09">
              <w:rPr>
                <w:lang w:eastAsia="en-US"/>
              </w:rPr>
              <w:t xml:space="preserve">an exception </w:t>
            </w:r>
            <w:r>
              <w:rPr>
                <w:lang w:eastAsia="en-US"/>
              </w:rPr>
              <w:t>is reported.</w:t>
            </w:r>
          </w:p>
        </w:tc>
      </w:tr>
    </w:tbl>
    <w:p w14:paraId="49F12618" w14:textId="77777777" w:rsidR="00DD2AB5" w:rsidRDefault="00DD2AB5" w:rsidP="00DD2AB5"/>
    <w:p w14:paraId="434F473A" w14:textId="77777777" w:rsidR="001B3592" w:rsidRDefault="008277B5" w:rsidP="00DD2AB5">
      <w:r>
        <w:t>The SUT does not need to send both</w:t>
      </w:r>
      <w:r w:rsidR="00406EFF">
        <w:t xml:space="preserve"> an</w:t>
      </w:r>
      <w:r>
        <w:t xml:space="preserve"> </w:t>
      </w:r>
      <w:r w:rsidRPr="00A673F5">
        <w:rPr>
          <w:i/>
        </w:rPr>
        <w:t>Indication</w:t>
      </w:r>
      <w:r>
        <w:rPr>
          <w:i/>
        </w:rPr>
        <w:t xml:space="preserve"> </w:t>
      </w:r>
      <w:r w:rsidRPr="003D72EC">
        <w:t>message</w:t>
      </w:r>
      <w:r>
        <w:rPr>
          <w:i/>
        </w:rPr>
        <w:t xml:space="preserve"> </w:t>
      </w:r>
      <w:r w:rsidRPr="00A673F5">
        <w:t>with</w:t>
      </w:r>
      <w:r>
        <w:rPr>
          <w:i/>
        </w:rPr>
        <w:t xml:space="preserve"> </w:t>
      </w:r>
      <w:r w:rsidRPr="003D72EC">
        <w:t>an</w:t>
      </w:r>
      <w:r>
        <w:rPr>
          <w:i/>
        </w:rPr>
        <w:t xml:space="preserve"> </w:t>
      </w:r>
      <w:r w:rsidRPr="003D72EC">
        <w:rPr>
          <w:i/>
        </w:rPr>
        <w:t>exception</w:t>
      </w:r>
      <w:r>
        <w:t xml:space="preserve"> parameter and a separate </w:t>
      </w:r>
      <w:r w:rsidRPr="00A673F5">
        <w:rPr>
          <w:i/>
        </w:rPr>
        <w:t>Exception</w:t>
      </w:r>
      <w:r>
        <w:t xml:space="preserve"> message. </w:t>
      </w:r>
      <w:r w:rsidR="001B3592">
        <w:t xml:space="preserve">If the SUT detects an exception, which doesn’t not prevent it to receive and process subsequent messages, the SUT </w:t>
      </w:r>
      <w:r>
        <w:t xml:space="preserve">must </w:t>
      </w:r>
      <w:r w:rsidR="001B3592">
        <w:t xml:space="preserve">report the exception in the </w:t>
      </w:r>
      <w:r w:rsidR="001B3592" w:rsidRPr="003D72EC">
        <w:rPr>
          <w:i/>
        </w:rPr>
        <w:t>Indication</w:t>
      </w:r>
      <w:r w:rsidR="001B3592">
        <w:t xml:space="preserve"> message. </w:t>
      </w:r>
      <w:r w:rsidR="007555D6">
        <w:t xml:space="preserve">The SUT must use the </w:t>
      </w:r>
      <w:r w:rsidR="007555D6" w:rsidRPr="00A673F5">
        <w:rPr>
          <w:i/>
        </w:rPr>
        <w:t>Exception</w:t>
      </w:r>
      <w:r w:rsidR="007555D6">
        <w:t xml:space="preserve"> message i</w:t>
      </w:r>
      <w:r w:rsidR="001B3592">
        <w:t xml:space="preserve">f the exception </w:t>
      </w:r>
      <w:r w:rsidR="007555D6">
        <w:t xml:space="preserve">condition </w:t>
      </w:r>
      <w:r w:rsidR="001B3592">
        <w:t xml:space="preserve">causes the SUT to abort </w:t>
      </w:r>
      <w:r w:rsidR="007555D6">
        <w:t>generation of</w:t>
      </w:r>
      <w:r>
        <w:t xml:space="preserve"> </w:t>
      </w:r>
      <w:r w:rsidR="001B3592" w:rsidRPr="003D72EC">
        <w:rPr>
          <w:i/>
        </w:rPr>
        <w:t>Indication</w:t>
      </w:r>
      <w:r w:rsidR="001B3592">
        <w:t xml:space="preserve"> messages.</w:t>
      </w:r>
      <w:r>
        <w:t xml:space="preserve"> </w:t>
      </w:r>
    </w:p>
    <w:p w14:paraId="536C541C" w14:textId="3F08DB69" w:rsidR="00DD2AB5" w:rsidRDefault="00DD2AB5" w:rsidP="00DD2AB5">
      <w:r>
        <w:t>Specific details for each type definition are listed in the ASN.1 specification referenced in Appendix A.</w:t>
      </w:r>
    </w:p>
    <w:p w14:paraId="7DE3A06B" w14:textId="77777777" w:rsidR="00CE6486" w:rsidRDefault="00CE6486" w:rsidP="00CE6486">
      <w:pPr>
        <w:pStyle w:val="Heading3"/>
      </w:pPr>
      <w:bookmarkStart w:id="155" w:name="_Toc480558309"/>
      <w:r w:rsidRPr="00C07122">
        <w:rPr>
          <w:i/>
        </w:rPr>
        <w:t>ResponseInfo</w:t>
      </w:r>
      <w:r>
        <w:t xml:space="preserve"> messages</w:t>
      </w:r>
      <w:bookmarkEnd w:id="155"/>
    </w:p>
    <w:p w14:paraId="208E1871" w14:textId="77777777"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064C6C5D" w14:textId="77777777" w:rsidR="00123A6C" w:rsidRDefault="00123A6C" w:rsidP="00123A6C">
      <w:pPr>
        <w:pStyle w:val="Code"/>
      </w:pPr>
      <w:r>
        <w:t>Dot3ResponseInfo ::= ResponseInfo (WITH COMPONENTS {</w:t>
      </w:r>
    </w:p>
    <w:p w14:paraId="3CE5DFF0" w14:textId="77777777" w:rsidR="00123A6C" w:rsidRDefault="00123A6C" w:rsidP="00123A6C">
      <w:pPr>
        <w:pStyle w:val="Code"/>
      </w:pPr>
      <w:r>
        <w:tab/>
        <w:t>msgID,</w:t>
      </w:r>
      <w:r>
        <w:tab/>
      </w:r>
    </w:p>
    <w:p w14:paraId="59CCBDD9" w14:textId="77777777" w:rsidR="00123A6C" w:rsidRDefault="00123A6C" w:rsidP="00123A6C">
      <w:pPr>
        <w:pStyle w:val="Code"/>
      </w:pPr>
      <w:r>
        <w:tab/>
        <w:t>resultCode,</w:t>
      </w:r>
    </w:p>
    <w:p w14:paraId="1E9C087F" w14:textId="77777777" w:rsidR="00123A6C" w:rsidRDefault="00123A6C" w:rsidP="00123A6C">
      <w:pPr>
        <w:pStyle w:val="Code"/>
      </w:pPr>
      <w:r>
        <w:tab/>
        <w:t xml:space="preserve">info (WITH COMPONENTS { </w:t>
      </w:r>
    </w:p>
    <w:p w14:paraId="62FEC1BB" w14:textId="77777777" w:rsidR="00123A6C" w:rsidRDefault="00123A6C" w:rsidP="00123A6C">
      <w:pPr>
        <w:pStyle w:val="Code"/>
      </w:pPr>
      <w:r>
        <w:tab/>
      </w:r>
      <w:r>
        <w:tab/>
      </w:r>
      <w:r w:rsidR="00686A1E" w:rsidRPr="00686A1E">
        <w:t>ipv6InterfaceInfo</w:t>
      </w:r>
      <w:r>
        <w:t>}  ) OPTIONAL, -- if exception reported, no InfoContent provided</w:t>
      </w:r>
    </w:p>
    <w:p w14:paraId="625B1BB7" w14:textId="77777777" w:rsidR="00123A6C" w:rsidRDefault="00123A6C" w:rsidP="00123A6C">
      <w:pPr>
        <w:pStyle w:val="Code"/>
      </w:pPr>
      <w:r>
        <w:tab/>
        <w:t>exception OPTIONAL</w:t>
      </w:r>
    </w:p>
    <w:p w14:paraId="5C433430" w14:textId="77777777" w:rsidR="00DC61E5" w:rsidRDefault="00123A6C" w:rsidP="00123A6C">
      <w:pPr>
        <w:pStyle w:val="Code"/>
      </w:pPr>
      <w:r>
        <w:tab/>
        <w:t>})</w:t>
      </w:r>
    </w:p>
    <w:p w14:paraId="1936072E" w14:textId="1DC3E722" w:rsidR="00DC61E5" w:rsidRDefault="00DC61E5" w:rsidP="00DC61E5">
      <w:pPr>
        <w:pStyle w:val="Caption"/>
        <w:keepNext/>
      </w:pPr>
      <w:r>
        <w:t xml:space="preserve">Table </w:t>
      </w:r>
      <w:fldSimple w:instr=" SEQ Table \* ARABIC ">
        <w:r w:rsidR="00161E0E">
          <w:rPr>
            <w:noProof/>
          </w:rPr>
          <w:t>33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1EC750A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8BE3F3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58BC9BE" w14:textId="77777777" w:rsidR="00DC61E5" w:rsidRPr="003D68B7" w:rsidRDefault="00DC61E5" w:rsidP="004C7256">
            <w:pPr>
              <w:pStyle w:val="TAL"/>
              <w:rPr>
                <w:b/>
                <w:lang w:eastAsia="en-US"/>
              </w:rPr>
            </w:pPr>
            <w:r>
              <w:rPr>
                <w:b/>
                <w:lang w:eastAsia="en-US"/>
              </w:rPr>
              <w:t>Explanation</w:t>
            </w:r>
          </w:p>
        </w:tc>
      </w:tr>
      <w:tr w:rsidR="00DC61E5" w:rsidRPr="00FF39A0" w14:paraId="1B3C31B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F6E975F" w14:textId="77777777" w:rsidR="00DC61E5" w:rsidRDefault="00123A6C" w:rsidP="004C7256">
            <w:pPr>
              <w:pStyle w:val="TAL"/>
            </w:pPr>
            <w:r>
              <w:t>m</w:t>
            </w:r>
            <w:r w:rsidR="00DC61E5">
              <w:t>sgID</w:t>
            </w:r>
          </w:p>
        </w:tc>
        <w:tc>
          <w:tcPr>
            <w:tcW w:w="6071" w:type="dxa"/>
            <w:tcBorders>
              <w:top w:val="single" w:sz="4" w:space="0" w:color="auto"/>
              <w:left w:val="single" w:sz="4" w:space="0" w:color="auto"/>
              <w:bottom w:val="single" w:sz="4" w:space="0" w:color="auto"/>
              <w:right w:val="single" w:sz="4" w:space="0" w:color="auto"/>
            </w:tcBorders>
          </w:tcPr>
          <w:p w14:paraId="30B1FCE4" w14:textId="3B2FB1E1" w:rsidR="00DC61E5" w:rsidRPr="003943F1" w:rsidRDefault="00DC61E5" w:rsidP="004C7256">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161E0E">
              <w:t xml:space="preserve">Table </w:t>
            </w:r>
            <w:r w:rsidR="00161E0E">
              <w:rPr>
                <w:noProof/>
              </w:rPr>
              <w:t>31</w:t>
            </w:r>
            <w:r>
              <w:rPr>
                <w:lang w:eastAsia="en-US"/>
              </w:rPr>
              <w:fldChar w:fldCharType="end"/>
            </w:r>
            <w:r>
              <w:rPr>
                <w:lang w:eastAsia="en-US"/>
              </w:rPr>
              <w:t>.</w:t>
            </w:r>
          </w:p>
          <w:p w14:paraId="373F8774" w14:textId="77777777" w:rsidR="00DC61E5" w:rsidRDefault="00DC61E5" w:rsidP="004C7256">
            <w:pPr>
              <w:pStyle w:val="TAL"/>
              <w:rPr>
                <w:lang w:eastAsia="en-US"/>
              </w:rPr>
            </w:pPr>
          </w:p>
        </w:tc>
      </w:tr>
      <w:tr w:rsidR="00DC61E5" w:rsidRPr="00FF39A0" w14:paraId="1206BCF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F4B8195" w14:textId="77777777" w:rsidR="00DC61E5" w:rsidRDefault="00DC61E5" w:rsidP="004C7256">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3EB71E00" w14:textId="77777777" w:rsidR="00DC61E5" w:rsidRDefault="00DC61E5" w:rsidP="004C7256">
            <w:pPr>
              <w:pStyle w:val="TAL"/>
              <w:rPr>
                <w:lang w:eastAsia="en-US"/>
              </w:rPr>
            </w:pPr>
            <w:r>
              <w:rPr>
                <w:lang w:eastAsia="en-US"/>
              </w:rPr>
              <w:t>Success or Failure enumerated as 0 or 1 respectively.</w:t>
            </w:r>
          </w:p>
        </w:tc>
      </w:tr>
      <w:tr w:rsidR="00DC61E5" w:rsidRPr="00FF39A0" w14:paraId="2186765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78D31B2" w14:textId="77777777"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EB82FD6" w14:textId="77777777" w:rsidR="00D434D7" w:rsidRDefault="00D434D7" w:rsidP="00DC61E5">
            <w:pPr>
              <w:pStyle w:val="TAL"/>
              <w:rPr>
                <w:lang w:eastAsia="en-US"/>
              </w:rPr>
            </w:pPr>
            <w:r>
              <w:rPr>
                <w:lang w:eastAsia="en-US"/>
              </w:rPr>
              <w:t>This parameter contains information requested from the SUT.</w:t>
            </w:r>
          </w:p>
          <w:p w14:paraId="2B100B19" w14:textId="51D6158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requested information, then info parameter is omitted and instead exception parameter is included</w:t>
            </w:r>
            <w:r w:rsidR="00406EFF">
              <w:rPr>
                <w:lang w:eastAsia="en-US"/>
              </w:rPr>
              <w:t>.</w:t>
            </w:r>
          </w:p>
        </w:tc>
      </w:tr>
      <w:tr w:rsidR="00DC61E5" w:rsidRPr="00FF39A0" w14:paraId="2676385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3E774458"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085C228" w14:textId="236791C8" w:rsidR="00DC61E5" w:rsidRDefault="00DC61E5">
            <w:pPr>
              <w:pStyle w:val="TAL"/>
              <w:rPr>
                <w:lang w:eastAsia="en-US"/>
              </w:rPr>
            </w:pPr>
            <w:r>
              <w:rPr>
                <w:lang w:eastAsia="en-US"/>
              </w:rPr>
              <w:t>This optional parameter is included</w:t>
            </w:r>
            <w:r w:rsidR="00C61399">
              <w:rPr>
                <w:lang w:eastAsia="en-US"/>
              </w:rPr>
              <w:t xml:space="preserve"> if</w:t>
            </w:r>
            <w:r>
              <w:rPr>
                <w:lang w:eastAsia="en-US"/>
              </w:rPr>
              <w:t xml:space="preserve"> SUT must report exception explaining the possible details of the </w:t>
            </w:r>
            <w:r w:rsidR="00D71C45">
              <w:rPr>
                <w:lang w:eastAsia="en-US"/>
              </w:rPr>
              <w:t>F</w:t>
            </w:r>
            <w:r>
              <w:rPr>
                <w:lang w:eastAsia="en-US"/>
              </w:rPr>
              <w:t xml:space="preserve">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161E0E">
              <w:rPr>
                <w:lang w:eastAsia="en-US"/>
              </w:rPr>
              <w:t>8.3.6</w:t>
            </w:r>
            <w:r>
              <w:rPr>
                <w:lang w:eastAsia="en-US"/>
              </w:rPr>
              <w:fldChar w:fldCharType="end"/>
            </w:r>
            <w:r w:rsidR="00AA5F0B">
              <w:rPr>
                <w:lang w:eastAsia="en-US"/>
              </w:rPr>
              <w:t>.</w:t>
            </w:r>
            <w:r w:rsidR="00406EFF">
              <w:rPr>
                <w:lang w:eastAsia="en-US"/>
              </w:rPr>
              <w:t>.</w:t>
            </w:r>
          </w:p>
        </w:tc>
      </w:tr>
    </w:tbl>
    <w:p w14:paraId="205D6510" w14:textId="77777777" w:rsidR="00DC61E5" w:rsidRDefault="00DC61E5" w:rsidP="00DC61E5"/>
    <w:p w14:paraId="39FADFE8" w14:textId="1D0583DD" w:rsidR="00DC61E5" w:rsidRDefault="00DC61E5" w:rsidP="00DC61E5">
      <w:r>
        <w:t>Specific details for each type definition are listed in the ASN.1 specification referenced in Appendix A.</w:t>
      </w:r>
    </w:p>
    <w:p w14:paraId="686C953E" w14:textId="77777777" w:rsidR="00DC61E5" w:rsidRPr="00DC61E5" w:rsidRDefault="00DC61E5" w:rsidP="00DC61E5">
      <w:pPr>
        <w:pStyle w:val="Code"/>
      </w:pPr>
    </w:p>
    <w:p w14:paraId="28A65879" w14:textId="77777777" w:rsidR="0068321B" w:rsidRDefault="0068321B" w:rsidP="0068321B">
      <w:pPr>
        <w:pStyle w:val="Heading3"/>
      </w:pPr>
      <w:bookmarkStart w:id="156" w:name="_Ref444590605"/>
      <w:bookmarkStart w:id="157" w:name="_Ref444590611"/>
      <w:bookmarkStart w:id="158" w:name="_Toc480558310"/>
      <w:r w:rsidRPr="00C07122">
        <w:rPr>
          <w:i/>
        </w:rPr>
        <w:t>Exception</w:t>
      </w:r>
      <w:r>
        <w:t xml:space="preserve"> messages</w:t>
      </w:r>
      <w:bookmarkEnd w:id="156"/>
      <w:bookmarkEnd w:id="157"/>
      <w:bookmarkEnd w:id="158"/>
    </w:p>
    <w:p w14:paraId="109CD17B" w14:textId="77A06D41" w:rsidR="00014FFE" w:rsidRDefault="00BF0C82" w:rsidP="00AE612B">
      <w:r w:rsidRPr="00BF0C82">
        <w:rPr>
          <w:i/>
        </w:rPr>
        <w:t>Exception</w:t>
      </w:r>
      <w:r>
        <w:t xml:space="preserve"> is a message sent from the SUT to </w:t>
      </w:r>
      <w:r w:rsidR="00406EFF">
        <w:t xml:space="preserve">the </w:t>
      </w:r>
      <w:r>
        <w:t xml:space="preserve">TS. It is used to report </w:t>
      </w:r>
      <w:r w:rsidR="00AE612B">
        <w:t xml:space="preserve">exception </w:t>
      </w:r>
      <w:r>
        <w:t xml:space="preserve">conditions to the TS. </w:t>
      </w:r>
      <w:r w:rsidR="00AE612B" w:rsidRPr="00AE612B">
        <w:rPr>
          <w:i/>
        </w:rPr>
        <w:t>Exception</w:t>
      </w:r>
      <w:r w:rsidR="00AE612B">
        <w:t xml:space="preserve"> </w:t>
      </w:r>
      <w:r w:rsidR="00406EFF">
        <w:t>and</w:t>
      </w:r>
      <w:r w:rsidR="00AE612B">
        <w:t xml:space="preserve"> defined in</w:t>
      </w:r>
      <w:r w:rsidR="00406EFF">
        <w:t xml:space="preserve"> the</w:t>
      </w:r>
      <w:r w:rsidR="00AE612B">
        <w:t xml:space="preserve"> </w:t>
      </w:r>
      <w:r w:rsidR="00AE612B" w:rsidRPr="00123A6C">
        <w:rPr>
          <w:i/>
        </w:rPr>
        <w:t>TCICommonTypes</w:t>
      </w:r>
      <w:r w:rsidR="00AE612B">
        <w:t xml:space="preserve"> module.</w:t>
      </w:r>
    </w:p>
    <w:p w14:paraId="6B1D2603" w14:textId="77777777" w:rsidR="00094EF3" w:rsidRPr="0090668E" w:rsidRDefault="00094EF3" w:rsidP="0090668E">
      <w:bookmarkStart w:id="159" w:name="_Toc379980292"/>
      <w:bookmarkStart w:id="160" w:name="_Toc405990180"/>
    </w:p>
    <w:p w14:paraId="0968E146" w14:textId="77777777" w:rsidR="008027FB" w:rsidRDefault="008027FB" w:rsidP="0090668E"/>
    <w:p w14:paraId="2B11B2C4" w14:textId="77777777" w:rsidR="004C363E" w:rsidRDefault="004C363E" w:rsidP="004C363E">
      <w:pPr>
        <w:pStyle w:val="Heading2"/>
      </w:pPr>
      <w:bookmarkStart w:id="161" w:name="_Toc480558311"/>
      <w:r>
        <w:t>TCI29451 frame</w:t>
      </w:r>
      <w:bookmarkEnd w:id="161"/>
    </w:p>
    <w:p w14:paraId="6103D3D4" w14:textId="77777777" w:rsidR="004C363E" w:rsidRDefault="004C363E" w:rsidP="004C363E">
      <w:r>
        <w:t xml:space="preserve">Use cases supported by TCI29451 are listed in Table 40. </w:t>
      </w:r>
    </w:p>
    <w:p w14:paraId="6AE268EB" w14:textId="77777777" w:rsidR="004C363E" w:rsidRDefault="004C363E" w:rsidP="004C363E">
      <w:pPr>
        <w:pStyle w:val="Caption"/>
        <w:keepNext/>
      </w:pPr>
      <w:r>
        <w:t>Table 40 Use cases supported by TCI29451</w:t>
      </w:r>
    </w:p>
    <w:tbl>
      <w:tblPr>
        <w:tblStyle w:val="TableGrid"/>
        <w:tblW w:w="9535" w:type="dxa"/>
        <w:tblLayout w:type="fixed"/>
        <w:tblCellMar>
          <w:left w:w="29" w:type="dxa"/>
          <w:right w:w="29" w:type="dxa"/>
        </w:tblCellMar>
        <w:tblLook w:val="04A0" w:firstRow="1" w:lastRow="0" w:firstColumn="1" w:lastColumn="0" w:noHBand="0" w:noVBand="1"/>
      </w:tblPr>
      <w:tblGrid>
        <w:gridCol w:w="534"/>
        <w:gridCol w:w="3453"/>
        <w:gridCol w:w="990"/>
        <w:gridCol w:w="4558"/>
      </w:tblGrid>
      <w:tr w:rsidR="004C363E" w14:paraId="52A5C1A8" w14:textId="77777777" w:rsidTr="00A064AE">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ADFF7B6" w14:textId="77777777" w:rsidR="004C363E" w:rsidRDefault="004C363E" w:rsidP="00123835">
            <w:pPr>
              <w:pStyle w:val="TAL"/>
              <w:rPr>
                <w:b/>
              </w:rPr>
            </w:pPr>
            <w:r>
              <w:rPr>
                <w:b/>
              </w:rPr>
              <w:t>UC #</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2EA9CE" w14:textId="77777777" w:rsidR="004C363E" w:rsidRDefault="004C363E" w:rsidP="00123835">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350F84" w14:textId="77777777" w:rsidR="004C363E" w:rsidRDefault="004C363E" w:rsidP="00123835">
            <w:pPr>
              <w:pStyle w:val="TAL"/>
              <w:rPr>
                <w:b/>
                <w:lang w:eastAsia="en-US"/>
              </w:rPr>
            </w:pPr>
            <w:r>
              <w:rPr>
                <w:b/>
                <w:lang w:eastAsia="en-US"/>
              </w:rPr>
              <w:t>Flow Direction</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8A0FFF7" w14:textId="77777777" w:rsidR="004C363E" w:rsidRDefault="004C363E" w:rsidP="00123835">
            <w:pPr>
              <w:pStyle w:val="TAL"/>
              <w:rPr>
                <w:b/>
                <w:lang w:eastAsia="en-US"/>
              </w:rPr>
            </w:pPr>
            <w:r>
              <w:rPr>
                <w:b/>
                <w:lang w:eastAsia="en-US"/>
              </w:rPr>
              <w:t xml:space="preserve">Message Sequence </w:t>
            </w:r>
          </w:p>
          <w:p w14:paraId="7388655E" w14:textId="77777777" w:rsidR="004C363E" w:rsidRDefault="004C363E" w:rsidP="00123835">
            <w:pPr>
              <w:pStyle w:val="TAL"/>
              <w:rPr>
                <w:b/>
                <w:lang w:eastAsia="en-US"/>
              </w:rPr>
            </w:pPr>
          </w:p>
        </w:tc>
      </w:tr>
      <w:tr w:rsidR="004C363E" w14:paraId="137BB7CB" w14:textId="77777777" w:rsidTr="00A064AE">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C03234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F6CF4B7" w14:textId="0474CBCE"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71F50AD6"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ADA55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0AC95CF"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request.SetInitialState</w:t>
            </w:r>
          </w:p>
          <w:p w14:paraId="77FBD733"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4C363E" w14:paraId="2661B59C" w14:textId="77777777" w:rsidTr="00A064AE">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C4693E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AA5D93F" w14:textId="0FBB57E9"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E7B3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E2AA3B6"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4D73AB5" w14:textId="2128305B"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request.StopBsmTx</w:t>
            </w:r>
          </w:p>
          <w:p w14:paraId="56DE39F1"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4C363E" w14:paraId="6AAE4326" w14:textId="77777777" w:rsidTr="00A064AE">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D80DA19" w14:textId="77777777" w:rsidR="004C363E" w:rsidRPr="007A6488" w:rsidRDefault="004C363E" w:rsidP="00123835">
            <w:pPr>
              <w:overflowPunct/>
              <w:autoSpaceDE/>
              <w:adjustRightInd/>
              <w:spacing w:after="0"/>
              <w:rPr>
                <w:rFonts w:ascii="Calibri" w:hAnsi="Calibri"/>
                <w:sz w:val="22"/>
              </w:rPr>
            </w:pPr>
            <w:r w:rsidRPr="007A6488">
              <w:rPr>
                <w:rFonts w:ascii="Calibri" w:hAnsi="Calibri"/>
                <w:sz w:val="22"/>
              </w:rPr>
              <w:t>3</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3B9BF1" w14:textId="6F42E97B" w:rsidR="004C363E" w:rsidRPr="007A6488" w:rsidRDefault="004C363E" w:rsidP="00123835">
            <w:pPr>
              <w:overflowPunct/>
              <w:autoSpaceDE/>
              <w:adjustRightInd/>
              <w:spacing w:after="0"/>
              <w:rPr>
                <w:rFonts w:asciiTheme="minorHAnsi" w:hAnsiTheme="minorHAnsi"/>
                <w:sz w:val="22"/>
              </w:rPr>
            </w:pPr>
            <w:r>
              <w:rPr>
                <w:rFonts w:asciiTheme="minorHAnsi" w:hAnsiTheme="minorHAnsi"/>
                <w:sz w:val="22"/>
                <w:szCs w:val="22"/>
              </w:rPr>
              <w:t>Turn off GPS input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DA427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35C2BA" w14:textId="77777777" w:rsidR="004C363E" w:rsidRPr="007A6488" w:rsidRDefault="004C363E" w:rsidP="007A6488">
            <w:pPr>
              <w:spacing w:after="0"/>
              <w:rPr>
                <w:rFonts w:ascii="Calibri" w:hAnsi="Calibri"/>
                <w:sz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97C2312" w14:textId="7503FBD5" w:rsidR="004C363E" w:rsidRPr="007A6488" w:rsidRDefault="004C363E" w:rsidP="00123835">
            <w:pPr>
              <w:overflowPunct/>
              <w:autoSpaceDE/>
              <w:adjustRightInd/>
              <w:spacing w:after="0"/>
              <w:rPr>
                <w:rFonts w:ascii="Calibri" w:hAnsi="Calibri"/>
                <w:sz w:val="22"/>
              </w:rPr>
            </w:pPr>
            <w:r w:rsidRPr="007A6488">
              <w:rPr>
                <w:rFonts w:ascii="Calibri" w:hAnsi="Calibri"/>
                <w:sz w:val="22"/>
              </w:rPr>
              <w:t>request.</w:t>
            </w:r>
            <w:r>
              <w:rPr>
                <w:rFonts w:ascii="Calibri" w:hAnsi="Calibri"/>
                <w:sz w:val="22"/>
                <w:szCs w:val="22"/>
              </w:rPr>
              <w:t>EnableGpsInput = false</w:t>
            </w:r>
          </w:p>
          <w:p w14:paraId="2A5A7103" w14:textId="77777777" w:rsidR="004C363E" w:rsidRPr="007A6488" w:rsidRDefault="004C363E" w:rsidP="00123835">
            <w:pPr>
              <w:overflowPunct/>
              <w:autoSpaceDE/>
              <w:adjustRightInd/>
              <w:spacing w:after="0"/>
              <w:rPr>
                <w:rFonts w:ascii="Calibri" w:hAnsi="Calibri"/>
                <w:sz w:val="22"/>
              </w:rPr>
            </w:pPr>
            <w:r w:rsidRPr="007A6488">
              <w:rPr>
                <w:rFonts w:ascii="Calibri" w:hAnsi="Calibri"/>
                <w:sz w:val="22"/>
              </w:rPr>
              <w:t>response</w:t>
            </w:r>
          </w:p>
        </w:tc>
      </w:tr>
      <w:tr w:rsidR="004C363E" w14:paraId="48A71132" w14:textId="77777777" w:rsidTr="00A064AE">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A52F873" w14:textId="77777777" w:rsidR="004C363E" w:rsidRPr="007A6488" w:rsidRDefault="004C363E" w:rsidP="00123835">
            <w:pPr>
              <w:overflowPunct/>
              <w:autoSpaceDE/>
              <w:adjustRightInd/>
              <w:spacing w:after="0"/>
              <w:rPr>
                <w:rFonts w:ascii="Calibri" w:hAnsi="Calibri"/>
                <w:sz w:val="22"/>
              </w:rPr>
            </w:pPr>
            <w:r w:rsidRPr="007A6488">
              <w:rPr>
                <w:rFonts w:ascii="Calibri" w:hAnsi="Calibri"/>
                <w:sz w:val="22"/>
              </w:rPr>
              <w:t>4</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121FFB" w14:textId="37CEBA05" w:rsidR="004C363E" w:rsidRPr="007A6488" w:rsidRDefault="004C363E" w:rsidP="00123835">
            <w:pPr>
              <w:overflowPunct/>
              <w:autoSpaceDE/>
              <w:adjustRightInd/>
              <w:spacing w:after="0"/>
              <w:rPr>
                <w:rFonts w:ascii="Calibri" w:hAnsi="Calibri"/>
                <w:sz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E61AF9B"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49ABBD5" w14:textId="77777777" w:rsidR="004C363E" w:rsidRPr="007A6488" w:rsidRDefault="004C363E" w:rsidP="00123835">
            <w:pPr>
              <w:overflowPunct/>
              <w:autoSpaceDE/>
              <w:adjustRightInd/>
              <w:spacing w:after="0"/>
              <w:rPr>
                <w:rFonts w:ascii="Calibri" w:hAnsi="Calibri"/>
                <w:sz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F248ADC" w14:textId="10C3199A" w:rsidR="004C363E" w:rsidRPr="007A6488" w:rsidRDefault="004C363E" w:rsidP="00123835">
            <w:pPr>
              <w:overflowPunct/>
              <w:autoSpaceDE/>
              <w:adjustRightInd/>
              <w:spacing w:after="0"/>
              <w:rPr>
                <w:rFonts w:ascii="Calibri" w:hAnsi="Calibri"/>
                <w:sz w:val="22"/>
              </w:rPr>
            </w:pPr>
            <w:r w:rsidRPr="007A6488">
              <w:rPr>
                <w:rFonts w:ascii="Calibri" w:hAnsi="Calibri"/>
                <w:sz w:val="22"/>
              </w:rPr>
              <w:t>request.</w:t>
            </w:r>
            <w:r>
              <w:rPr>
                <w:rFonts w:ascii="Calibri" w:hAnsi="Calibri"/>
                <w:sz w:val="22"/>
                <w:szCs w:val="22"/>
              </w:rPr>
              <w:t>EnableCongestionMitigation = false</w:t>
            </w:r>
          </w:p>
          <w:p w14:paraId="77EFE166" w14:textId="77777777" w:rsidR="004C363E" w:rsidRPr="007A6488" w:rsidRDefault="004C363E" w:rsidP="00123835">
            <w:pPr>
              <w:overflowPunct/>
              <w:autoSpaceDE/>
              <w:adjustRightInd/>
              <w:spacing w:after="0"/>
              <w:rPr>
                <w:rFonts w:ascii="Calibri" w:hAnsi="Calibri"/>
                <w:sz w:val="22"/>
              </w:rPr>
            </w:pPr>
            <w:r w:rsidRPr="007A6488">
              <w:rPr>
                <w:rFonts w:ascii="Calibri" w:hAnsi="Calibri"/>
                <w:sz w:val="22"/>
              </w:rPr>
              <w:t>response</w:t>
            </w:r>
          </w:p>
        </w:tc>
      </w:tr>
      <w:tr w:rsidR="004C363E" w14:paraId="3CA91D97" w14:textId="77777777" w:rsidTr="00A064AE">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75A1F56" w14:textId="27B9DCDF" w:rsidR="004C363E" w:rsidRDefault="004C363E" w:rsidP="00A064AE">
            <w:pPr>
              <w:widowControl w:val="0"/>
              <w:overflowPunct/>
              <w:autoSpaceDE/>
              <w:adjustRightInd/>
              <w:spacing w:after="0"/>
              <w:rPr>
                <w:rFonts w:ascii="Calibri" w:hAnsi="Calibri"/>
                <w:sz w:val="22"/>
                <w:szCs w:val="22"/>
              </w:rPr>
            </w:pPr>
            <w:r>
              <w:rPr>
                <w:rFonts w:ascii="Calibri" w:hAnsi="Calibri"/>
                <w:sz w:val="22"/>
                <w:szCs w:val="22"/>
              </w:rPr>
              <w:t>5</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71161D" w14:textId="205B2C22" w:rsidR="004C363E" w:rsidRPr="007A6488" w:rsidRDefault="004C363E" w:rsidP="00A064AE">
            <w:pPr>
              <w:widowControl w:val="0"/>
              <w:overflowPunct/>
              <w:autoSpaceDE/>
              <w:adjustRightInd/>
              <w:spacing w:after="0"/>
              <w:rPr>
                <w:rFonts w:ascii="Calibri" w:hAnsi="Calibri"/>
                <w:sz w:val="22"/>
              </w:rPr>
            </w:pPr>
            <w:r>
              <w:rPr>
                <w:rFonts w:ascii="Calibri" w:hAnsi="Calibri"/>
                <w:sz w:val="22"/>
                <w:szCs w:val="22"/>
              </w:rPr>
              <w:t>Configure all BSMs sent by the SUT until another configuration is sent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6A1148"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3825BA38"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1A65BFA0"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4C752954"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45BF4AF1"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56AAC7B5"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70BC4185"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012A7232"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546BAAC6"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41835A21"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67256E04"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21FA7AFA"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214C9566"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120C35F6"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797ED1EA"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1147FD04"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11C23170"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61EF44E4"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3332C94D"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3E616D15"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3AA29DDD"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8EFBF5"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0764A339"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3AD6848B"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52A7A33C"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042E0D5E"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75C37715"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66BC59B6"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62CA8956"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0F038981"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15BEC480"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52852389"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58B13215"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20DB3E60"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SUT -&gt; TS</w:t>
            </w:r>
          </w:p>
          <w:p w14:paraId="15F4AE30" w14:textId="77777777" w:rsidR="004C363E" w:rsidRDefault="004C363E" w:rsidP="00A064AE">
            <w:pPr>
              <w:widowControl w:val="0"/>
              <w:overflowPunct/>
              <w:autoSpaceDE/>
              <w:adjustRightInd/>
              <w:spacing w:after="0"/>
              <w:rPr>
                <w:rFonts w:ascii="Calibri" w:hAnsi="Calibri"/>
                <w:color w:val="000000"/>
                <w:sz w:val="22"/>
                <w:szCs w:val="22"/>
              </w:rPr>
            </w:pPr>
            <w:r>
              <w:rPr>
                <w:rFonts w:ascii="Calibri" w:hAnsi="Calibri"/>
                <w:color w:val="000000"/>
                <w:sz w:val="22"/>
                <w:szCs w:val="22"/>
              </w:rPr>
              <w:t>TS -&gt; SUT</w:t>
            </w:r>
          </w:p>
          <w:p w14:paraId="66CB1B96" w14:textId="77777777" w:rsidR="004C363E" w:rsidRDefault="004C363E" w:rsidP="00A064AE">
            <w:pPr>
              <w:widowControl w:val="0"/>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EE3385" w14:textId="77777777" w:rsidR="004C363E" w:rsidRDefault="004C363E" w:rsidP="00A064AE">
            <w:pPr>
              <w:widowControl w:val="0"/>
              <w:overflowPunct/>
              <w:autoSpaceDE/>
              <w:adjustRightInd/>
              <w:spacing w:after="0"/>
              <w:rPr>
                <w:rFonts w:ascii="Calibri" w:hAnsi="Calibri"/>
                <w:color w:val="000000"/>
                <w:sz w:val="22"/>
                <w:szCs w:val="22"/>
              </w:rPr>
            </w:pPr>
            <w:r w:rsidRPr="007A6488">
              <w:rPr>
                <w:rFonts w:ascii="Calibri" w:hAnsi="Calibri"/>
                <w:color w:val="000000"/>
                <w:sz w:val="22"/>
              </w:rPr>
              <w:t>request.SetInitialState</w:t>
            </w:r>
          </w:p>
          <w:p w14:paraId="053B299F" w14:textId="77777777" w:rsidR="004C363E"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RPr="007A6488" w:rsidDel="00595228">
              <w:rPr>
                <w:rFonts w:ascii="Calibri" w:hAnsi="Calibri"/>
                <w:sz w:val="22"/>
              </w:rPr>
              <w:t xml:space="preserve"> </w:t>
            </w:r>
          </w:p>
          <w:p w14:paraId="49B863FF" w14:textId="77777777" w:rsidR="004C363E" w:rsidRPr="00595228" w:rsidRDefault="004C363E" w:rsidP="00A064AE">
            <w:pPr>
              <w:widowControl w:val="0"/>
              <w:overflowPunct/>
              <w:autoSpaceDE/>
              <w:adjustRightInd/>
              <w:spacing w:after="0"/>
              <w:rPr>
                <w:rFonts w:ascii="Calibri" w:hAnsi="Calibri"/>
                <w:sz w:val="22"/>
                <w:szCs w:val="22"/>
              </w:rPr>
            </w:pPr>
            <w:r w:rsidRPr="00595228">
              <w:rPr>
                <w:rFonts w:ascii="Calibri" w:hAnsi="Calibri"/>
                <w:sz w:val="22"/>
                <w:szCs w:val="22"/>
              </w:rPr>
              <w:t>request.EnableGpsInput = false</w:t>
            </w:r>
          </w:p>
          <w:p w14:paraId="41E1000F" w14:textId="77777777" w:rsidR="004C363E" w:rsidRDefault="004C363E" w:rsidP="00A064AE">
            <w:pPr>
              <w:widowControl w:val="0"/>
              <w:overflowPunct/>
              <w:autoSpaceDE/>
              <w:adjustRightInd/>
              <w:spacing w:after="0"/>
              <w:rPr>
                <w:rFonts w:ascii="Calibri" w:hAnsi="Calibri"/>
                <w:sz w:val="22"/>
                <w:szCs w:val="22"/>
              </w:rPr>
            </w:pPr>
            <w:r w:rsidRPr="00595228">
              <w:rPr>
                <w:rFonts w:ascii="Calibri" w:hAnsi="Calibri"/>
                <w:sz w:val="22"/>
                <w:szCs w:val="22"/>
              </w:rPr>
              <w:t>response</w:t>
            </w:r>
          </w:p>
          <w:p w14:paraId="6FCC11CB" w14:textId="21D0CAEE" w:rsidR="004C363E" w:rsidRPr="007A6488" w:rsidRDefault="004C363E" w:rsidP="00A064AE">
            <w:pPr>
              <w:widowControl w:val="0"/>
              <w:overflowPunct/>
              <w:autoSpaceDE/>
              <w:adjustRightInd/>
              <w:spacing w:after="0"/>
              <w:rPr>
                <w:rFonts w:ascii="Calibri" w:hAnsi="Calibri"/>
                <w:color w:val="000000"/>
                <w:sz w:val="22"/>
              </w:rPr>
            </w:pPr>
            <w:r w:rsidRPr="007A6488">
              <w:rPr>
                <w:rFonts w:ascii="Calibri" w:hAnsi="Calibri"/>
                <w:color w:val="000000"/>
                <w:sz w:val="22"/>
              </w:rPr>
              <w:t>request.</w:t>
            </w:r>
            <w:r>
              <w:rPr>
                <w:rFonts w:ascii="Calibri" w:hAnsi="Calibri"/>
                <w:color w:val="000000"/>
                <w:sz w:val="22"/>
                <w:szCs w:val="22"/>
              </w:rPr>
              <w:t>StopBsmTx</w:t>
            </w:r>
          </w:p>
          <w:p w14:paraId="02D38A7E" w14:textId="77777777" w:rsidR="004C363E"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0874AD10"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setTemporaryID</w:t>
            </w:r>
          </w:p>
          <w:p w14:paraId="7F1FF582" w14:textId="77777777" w:rsidR="004C363E" w:rsidRPr="008D54E1" w:rsidRDefault="004C363E" w:rsidP="00A064AE">
            <w:pPr>
              <w:widowControl w:val="0"/>
              <w:overflowPunct/>
              <w:autoSpaceDE/>
              <w:adjustRightInd/>
              <w:spacing w:after="0"/>
              <w:rPr>
                <w:rFonts w:ascii="Calibri" w:hAnsi="Calibri"/>
                <w:sz w:val="22"/>
                <w:szCs w:val="22"/>
              </w:rPr>
            </w:pPr>
            <w:r>
              <w:rPr>
                <w:rFonts w:ascii="Calibri" w:hAnsi="Calibri"/>
                <w:color w:val="000000"/>
                <w:sz w:val="22"/>
                <w:szCs w:val="22"/>
              </w:rPr>
              <w:t>response</w:t>
            </w:r>
            <w:r w:rsidDel="00595228">
              <w:rPr>
                <w:rFonts w:ascii="Calibri" w:hAnsi="Calibri"/>
                <w:sz w:val="22"/>
                <w:szCs w:val="22"/>
              </w:rPr>
              <w:t xml:space="preserve"> </w:t>
            </w:r>
          </w:p>
          <w:p w14:paraId="081A83FE"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setLatitude</w:t>
            </w:r>
          </w:p>
          <w:p w14:paraId="7C4650B5" w14:textId="77777777" w:rsidR="004C363E" w:rsidRPr="008D54E1" w:rsidRDefault="004C363E" w:rsidP="00A064AE">
            <w:pPr>
              <w:widowControl w:val="0"/>
              <w:overflowPunct/>
              <w:autoSpaceDE/>
              <w:adjustRightInd/>
              <w:spacing w:after="0"/>
              <w:rPr>
                <w:rFonts w:ascii="Calibri" w:hAnsi="Calibri"/>
                <w:sz w:val="22"/>
                <w:szCs w:val="22"/>
              </w:rPr>
            </w:pPr>
            <w:r>
              <w:rPr>
                <w:rFonts w:ascii="Calibri" w:hAnsi="Calibri"/>
                <w:color w:val="000000"/>
                <w:sz w:val="22"/>
                <w:szCs w:val="22"/>
              </w:rPr>
              <w:t>response</w:t>
            </w:r>
            <w:r w:rsidDel="00595228">
              <w:rPr>
                <w:rFonts w:ascii="Calibri" w:hAnsi="Calibri"/>
                <w:sz w:val="22"/>
                <w:szCs w:val="22"/>
              </w:rPr>
              <w:t xml:space="preserve"> </w:t>
            </w:r>
          </w:p>
          <w:p w14:paraId="30931AC1"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setLongitude</w:t>
            </w:r>
          </w:p>
          <w:p w14:paraId="16762047" w14:textId="77777777" w:rsidR="004C363E" w:rsidRPr="008D54E1" w:rsidRDefault="004C363E" w:rsidP="00A064AE">
            <w:pPr>
              <w:widowControl w:val="0"/>
              <w:overflowPunct/>
              <w:autoSpaceDE/>
              <w:adjustRightInd/>
              <w:spacing w:after="0"/>
              <w:rPr>
                <w:rFonts w:ascii="Calibri" w:hAnsi="Calibri"/>
                <w:sz w:val="22"/>
                <w:szCs w:val="22"/>
              </w:rPr>
            </w:pPr>
            <w:r>
              <w:rPr>
                <w:rFonts w:ascii="Calibri" w:hAnsi="Calibri"/>
                <w:color w:val="000000"/>
                <w:sz w:val="22"/>
                <w:szCs w:val="22"/>
              </w:rPr>
              <w:t>response</w:t>
            </w:r>
            <w:r w:rsidDel="00595228">
              <w:rPr>
                <w:rFonts w:ascii="Calibri" w:hAnsi="Calibri"/>
                <w:sz w:val="22"/>
                <w:szCs w:val="22"/>
              </w:rPr>
              <w:t xml:space="preserve"> </w:t>
            </w:r>
          </w:p>
          <w:p w14:paraId="4CC1062E"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setElevation</w:t>
            </w:r>
          </w:p>
          <w:p w14:paraId="2416EA01"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1E1BF34B"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setPositionalAccuracy</w:t>
            </w:r>
          </w:p>
          <w:p w14:paraId="3151504D"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17825B76"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setTransmissionState</w:t>
            </w:r>
          </w:p>
          <w:p w14:paraId="7EFB8E43"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138D9CB9"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setSpeed</w:t>
            </w:r>
          </w:p>
          <w:p w14:paraId="3AC22CC4"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463C2096"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setHeading</w:t>
            </w:r>
          </w:p>
          <w:p w14:paraId="0BBAFBFA"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1F61655D"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setSteeringWheelAngle</w:t>
            </w:r>
          </w:p>
          <w:p w14:paraId="767A5575"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4E2D5DF1"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setAccelerationSet4Way</w:t>
            </w:r>
          </w:p>
          <w:p w14:paraId="3D79CAE1"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0468FBE6"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setBrakeSystemStatus</w:t>
            </w:r>
          </w:p>
          <w:p w14:paraId="4A945815"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3803F9F1"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setVehicleSize</w:t>
            </w:r>
          </w:p>
          <w:p w14:paraId="0B986400"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7041187B"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setExteriorLights</w:t>
            </w:r>
          </w:p>
          <w:p w14:paraId="0C5527A3"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39DE62EB"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setVehicleEventFlags</w:t>
            </w:r>
          </w:p>
          <w:p w14:paraId="2385AEE2" w14:textId="77777777" w:rsidR="004C363E" w:rsidRPr="008D54E1"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p w14:paraId="5A92E1F3" w14:textId="77777777" w:rsidR="004C363E" w:rsidRDefault="004C363E" w:rsidP="00A064AE">
            <w:pPr>
              <w:widowControl w:val="0"/>
              <w:overflowPunct/>
              <w:autoSpaceDE/>
              <w:adjustRightInd/>
              <w:spacing w:after="0"/>
              <w:rPr>
                <w:rFonts w:ascii="Calibri" w:hAnsi="Calibri"/>
                <w:color w:val="000000"/>
                <w:sz w:val="22"/>
                <w:szCs w:val="22"/>
              </w:rPr>
            </w:pPr>
            <w:r w:rsidRPr="00595228">
              <w:rPr>
                <w:rFonts w:ascii="Calibri" w:hAnsi="Calibri"/>
                <w:sz w:val="22"/>
                <w:szCs w:val="22"/>
              </w:rPr>
              <w:t>request.</w:t>
            </w:r>
            <w:r>
              <w:rPr>
                <w:rFonts w:ascii="Calibri" w:hAnsi="Calibri"/>
                <w:color w:val="000000"/>
                <w:sz w:val="22"/>
                <w:szCs w:val="22"/>
              </w:rPr>
              <w:t>startBsmTx</w:t>
            </w:r>
          </w:p>
          <w:p w14:paraId="4FF31CEA" w14:textId="77777777" w:rsidR="004C363E" w:rsidRDefault="004C363E" w:rsidP="00A064AE">
            <w:pPr>
              <w:widowControl w:val="0"/>
              <w:overflowPunct/>
              <w:autoSpaceDE/>
              <w:adjustRightInd/>
              <w:spacing w:after="0"/>
              <w:rPr>
                <w:rFonts w:ascii="Calibri" w:hAnsi="Calibri"/>
                <w:sz w:val="22"/>
                <w:szCs w:val="22"/>
              </w:rPr>
            </w:pPr>
            <w:r w:rsidRPr="007A6488">
              <w:rPr>
                <w:rFonts w:ascii="Calibri" w:hAnsi="Calibri"/>
                <w:color w:val="000000"/>
                <w:sz w:val="22"/>
              </w:rPr>
              <w:t>response</w:t>
            </w:r>
            <w:r w:rsidDel="00595228">
              <w:rPr>
                <w:rFonts w:ascii="Calibri" w:hAnsi="Calibri"/>
                <w:sz w:val="22"/>
                <w:szCs w:val="22"/>
              </w:rPr>
              <w:t xml:space="preserve"> </w:t>
            </w:r>
          </w:p>
        </w:tc>
      </w:tr>
      <w:tr w:rsidR="00A064AE" w14:paraId="27E31454" w14:textId="77777777" w:rsidTr="00A064AE">
        <w:trPr>
          <w:ins w:id="162" w:author="Dmitri.Khijniak@7Layers.com" w:date="2017-04-21T16:53:00Z"/>
        </w:trPr>
        <w:tc>
          <w:tcPr>
            <w:tcW w:w="534" w:type="dxa"/>
            <w:hideMark/>
          </w:tcPr>
          <w:p w14:paraId="7F92B852" w14:textId="77777777" w:rsidR="00A064AE" w:rsidRDefault="00A064AE" w:rsidP="000D378A">
            <w:pPr>
              <w:overflowPunct/>
              <w:autoSpaceDE/>
              <w:adjustRightInd/>
              <w:spacing w:after="0"/>
              <w:rPr>
                <w:ins w:id="163" w:author="Dmitri.Khijniak@7Layers.com" w:date="2017-04-21T16:53:00Z"/>
                <w:rFonts w:ascii="Calibri" w:hAnsi="Calibri"/>
                <w:color w:val="000000"/>
                <w:sz w:val="22"/>
                <w:szCs w:val="22"/>
              </w:rPr>
            </w:pPr>
            <w:bookmarkStart w:id="164" w:name="_GoBack" w:colFirst="0" w:colLast="4"/>
            <w:ins w:id="165" w:author="Dmitri.Khijniak@7Layers.com" w:date="2017-04-21T16:53:00Z">
              <w:r>
                <w:rPr>
                  <w:rFonts w:ascii="Calibri" w:hAnsi="Calibri"/>
                  <w:color w:val="000000"/>
                  <w:sz w:val="22"/>
                  <w:szCs w:val="22"/>
                </w:rPr>
                <w:t>4</w:t>
              </w:r>
            </w:ins>
          </w:p>
        </w:tc>
        <w:tc>
          <w:tcPr>
            <w:tcW w:w="3453" w:type="dxa"/>
            <w:hideMark/>
          </w:tcPr>
          <w:p w14:paraId="3AB62B95" w14:textId="77777777" w:rsidR="00A064AE" w:rsidRDefault="00A064AE" w:rsidP="000D378A">
            <w:pPr>
              <w:overflowPunct/>
              <w:autoSpaceDE/>
              <w:adjustRightInd/>
              <w:spacing w:after="0"/>
              <w:rPr>
                <w:ins w:id="166" w:author="Dmitri.Khijniak@7Layers.com" w:date="2017-04-21T16:53:00Z"/>
                <w:rFonts w:ascii="Calibri" w:hAnsi="Calibri"/>
                <w:color w:val="000000"/>
                <w:sz w:val="22"/>
                <w:szCs w:val="22"/>
              </w:rPr>
            </w:pPr>
            <w:ins w:id="167" w:author="Dmitri.Khijniak@7Layers.com" w:date="2017-04-21T16:53:00Z">
              <w:r>
                <w:rPr>
                  <w:rFonts w:ascii="Calibri" w:hAnsi="Calibri"/>
                  <w:color w:val="000000"/>
                  <w:sz w:val="22"/>
                  <w:szCs w:val="22"/>
                </w:rPr>
                <w:t>The SUT starts receiving BSMs and forwarding events to the Test System</w:t>
              </w:r>
            </w:ins>
          </w:p>
        </w:tc>
        <w:tc>
          <w:tcPr>
            <w:tcW w:w="990" w:type="dxa"/>
            <w:hideMark/>
          </w:tcPr>
          <w:p w14:paraId="79B2CE77" w14:textId="77777777" w:rsidR="00A064AE" w:rsidRDefault="00A064AE" w:rsidP="000D378A">
            <w:pPr>
              <w:overflowPunct/>
              <w:autoSpaceDE/>
              <w:adjustRightInd/>
              <w:spacing w:after="0"/>
              <w:rPr>
                <w:ins w:id="168" w:author="Dmitri.Khijniak@7Layers.com" w:date="2017-04-21T16:53:00Z"/>
                <w:rFonts w:ascii="Calibri" w:hAnsi="Calibri"/>
                <w:color w:val="000000"/>
                <w:sz w:val="22"/>
                <w:szCs w:val="22"/>
              </w:rPr>
            </w:pPr>
            <w:ins w:id="169" w:author="Dmitri.Khijniak@7Layers.com" w:date="2017-04-21T16:53:00Z">
              <w:r>
                <w:rPr>
                  <w:rFonts w:ascii="Calibri" w:hAnsi="Calibri"/>
                  <w:color w:val="000000"/>
                  <w:sz w:val="22"/>
                  <w:szCs w:val="22"/>
                </w:rPr>
                <w:t>TS -&gt; SUT</w:t>
              </w:r>
            </w:ins>
          </w:p>
          <w:p w14:paraId="5BA7952D" w14:textId="77777777" w:rsidR="00A064AE" w:rsidRDefault="00A064AE" w:rsidP="000D378A">
            <w:pPr>
              <w:overflowPunct/>
              <w:autoSpaceDE/>
              <w:adjustRightInd/>
              <w:spacing w:after="0"/>
              <w:rPr>
                <w:ins w:id="170" w:author="Dmitri.Khijniak@7Layers.com" w:date="2017-04-21T16:53:00Z"/>
                <w:rFonts w:ascii="Calibri" w:hAnsi="Calibri"/>
                <w:color w:val="000000"/>
                <w:sz w:val="22"/>
                <w:szCs w:val="22"/>
              </w:rPr>
            </w:pPr>
            <w:ins w:id="171" w:author="Dmitri.Khijniak@7Layers.com" w:date="2017-04-21T16:53:00Z">
              <w:r>
                <w:rPr>
                  <w:rFonts w:ascii="Calibri" w:hAnsi="Calibri"/>
                  <w:color w:val="000000"/>
                  <w:sz w:val="22"/>
                  <w:szCs w:val="22"/>
                </w:rPr>
                <w:t>SUT -&gt; TS</w:t>
              </w:r>
            </w:ins>
          </w:p>
        </w:tc>
        <w:tc>
          <w:tcPr>
            <w:tcW w:w="4558" w:type="dxa"/>
            <w:hideMark/>
          </w:tcPr>
          <w:p w14:paraId="4712D98E" w14:textId="77777777" w:rsidR="00A064AE" w:rsidRDefault="00A064AE" w:rsidP="000D378A">
            <w:pPr>
              <w:overflowPunct/>
              <w:autoSpaceDE/>
              <w:adjustRightInd/>
              <w:spacing w:after="0"/>
              <w:rPr>
                <w:ins w:id="172" w:author="Dmitri.Khijniak@7Layers.com" w:date="2017-04-21T16:53:00Z"/>
                <w:rFonts w:ascii="Calibri" w:hAnsi="Calibri"/>
                <w:color w:val="000000"/>
                <w:sz w:val="22"/>
                <w:szCs w:val="22"/>
              </w:rPr>
            </w:pPr>
            <w:ins w:id="173" w:author="Dmitri.Khijniak@7Layers.com" w:date="2017-04-21T16:53:00Z">
              <w:r>
                <w:rPr>
                  <w:rFonts w:ascii="Calibri" w:hAnsi="Calibri"/>
                  <w:color w:val="000000"/>
                  <w:sz w:val="22"/>
                  <w:szCs w:val="22"/>
                </w:rPr>
                <w:t>request.StartBsmRx</w:t>
              </w:r>
            </w:ins>
          </w:p>
          <w:p w14:paraId="3931003E" w14:textId="77777777" w:rsidR="00A064AE" w:rsidRDefault="00A064AE" w:rsidP="000D378A">
            <w:pPr>
              <w:overflowPunct/>
              <w:autoSpaceDE/>
              <w:adjustRightInd/>
              <w:spacing w:after="0"/>
              <w:rPr>
                <w:ins w:id="174" w:author="Dmitri.Khijniak@7Layers.com" w:date="2017-04-21T16:53:00Z"/>
                <w:rFonts w:ascii="Calibri" w:hAnsi="Calibri"/>
                <w:color w:val="000000"/>
                <w:sz w:val="22"/>
                <w:szCs w:val="22"/>
              </w:rPr>
            </w:pPr>
            <w:ins w:id="175" w:author="Dmitri.Khijniak@7Layers.com" w:date="2017-04-21T16:53:00Z">
              <w:r>
                <w:rPr>
                  <w:rFonts w:ascii="Calibri" w:hAnsi="Calibri"/>
                  <w:color w:val="000000"/>
                  <w:sz w:val="22"/>
                  <w:szCs w:val="22"/>
                </w:rPr>
                <w:t>response</w:t>
              </w:r>
            </w:ins>
          </w:p>
        </w:tc>
      </w:tr>
      <w:tr w:rsidR="00A064AE" w14:paraId="0C304E7E" w14:textId="77777777" w:rsidTr="00A064AE">
        <w:trPr>
          <w:ins w:id="176" w:author="Dmitri.Khijniak@7Layers.com" w:date="2017-04-21T16:53:00Z"/>
        </w:trPr>
        <w:tc>
          <w:tcPr>
            <w:tcW w:w="534" w:type="dxa"/>
            <w:hideMark/>
          </w:tcPr>
          <w:p w14:paraId="4D8FB122" w14:textId="77777777" w:rsidR="00A064AE" w:rsidRDefault="00A064AE" w:rsidP="000D378A">
            <w:pPr>
              <w:overflowPunct/>
              <w:autoSpaceDE/>
              <w:adjustRightInd/>
              <w:spacing w:after="0"/>
              <w:rPr>
                <w:ins w:id="177" w:author="Dmitri.Khijniak@7Layers.com" w:date="2017-04-21T16:53:00Z"/>
                <w:rFonts w:ascii="Calibri" w:hAnsi="Calibri"/>
                <w:color w:val="000000"/>
                <w:sz w:val="22"/>
                <w:szCs w:val="22"/>
              </w:rPr>
            </w:pPr>
            <w:ins w:id="178" w:author="Dmitri.Khijniak@7Layers.com" w:date="2017-04-21T16:53:00Z">
              <w:r>
                <w:rPr>
                  <w:rFonts w:ascii="Calibri" w:hAnsi="Calibri"/>
                  <w:color w:val="000000"/>
                  <w:sz w:val="22"/>
                  <w:szCs w:val="22"/>
                </w:rPr>
                <w:t>5</w:t>
              </w:r>
            </w:ins>
          </w:p>
        </w:tc>
        <w:tc>
          <w:tcPr>
            <w:tcW w:w="3453" w:type="dxa"/>
            <w:hideMark/>
          </w:tcPr>
          <w:p w14:paraId="1C8B3E4B" w14:textId="77777777" w:rsidR="00A064AE" w:rsidRDefault="00A064AE" w:rsidP="000D378A">
            <w:pPr>
              <w:overflowPunct/>
              <w:autoSpaceDE/>
              <w:adjustRightInd/>
              <w:spacing w:after="0"/>
              <w:rPr>
                <w:ins w:id="179" w:author="Dmitri.Khijniak@7Layers.com" w:date="2017-04-21T16:53:00Z"/>
                <w:rFonts w:ascii="Calibri" w:hAnsi="Calibri"/>
                <w:color w:val="000000"/>
                <w:sz w:val="22"/>
                <w:szCs w:val="22"/>
              </w:rPr>
            </w:pPr>
            <w:ins w:id="180" w:author="Dmitri.Khijniak@7Layers.com" w:date="2017-04-21T16:53:00Z">
              <w:r>
                <w:rPr>
                  <w:rFonts w:ascii="Calibri" w:hAnsi="Calibri"/>
                  <w:color w:val="000000"/>
                  <w:sz w:val="22"/>
                  <w:szCs w:val="22"/>
                </w:rPr>
                <w:t>The SUT stops receiving BSMs and forwarding events to the Test System</w:t>
              </w:r>
            </w:ins>
          </w:p>
        </w:tc>
        <w:tc>
          <w:tcPr>
            <w:tcW w:w="990" w:type="dxa"/>
            <w:hideMark/>
          </w:tcPr>
          <w:p w14:paraId="24E18E07" w14:textId="77777777" w:rsidR="00A064AE" w:rsidRDefault="00A064AE" w:rsidP="000D378A">
            <w:pPr>
              <w:overflowPunct/>
              <w:autoSpaceDE/>
              <w:adjustRightInd/>
              <w:spacing w:after="0"/>
              <w:rPr>
                <w:ins w:id="181" w:author="Dmitri.Khijniak@7Layers.com" w:date="2017-04-21T16:53:00Z"/>
                <w:rFonts w:ascii="Calibri" w:hAnsi="Calibri"/>
                <w:color w:val="000000"/>
                <w:sz w:val="22"/>
                <w:szCs w:val="22"/>
              </w:rPr>
            </w:pPr>
            <w:ins w:id="182" w:author="Dmitri.Khijniak@7Layers.com" w:date="2017-04-21T16:53:00Z">
              <w:r>
                <w:rPr>
                  <w:rFonts w:ascii="Calibri" w:hAnsi="Calibri"/>
                  <w:color w:val="000000"/>
                  <w:sz w:val="22"/>
                  <w:szCs w:val="22"/>
                </w:rPr>
                <w:t>TS -&gt; SUT</w:t>
              </w:r>
            </w:ins>
          </w:p>
          <w:p w14:paraId="7C1260A8" w14:textId="77777777" w:rsidR="00A064AE" w:rsidRDefault="00A064AE" w:rsidP="000D378A">
            <w:pPr>
              <w:overflowPunct/>
              <w:autoSpaceDE/>
              <w:adjustRightInd/>
              <w:spacing w:after="0"/>
              <w:rPr>
                <w:ins w:id="183" w:author="Dmitri.Khijniak@7Layers.com" w:date="2017-04-21T16:53:00Z"/>
                <w:rFonts w:ascii="Calibri" w:hAnsi="Calibri"/>
                <w:color w:val="000000"/>
                <w:sz w:val="22"/>
                <w:szCs w:val="22"/>
              </w:rPr>
            </w:pPr>
            <w:ins w:id="184" w:author="Dmitri.Khijniak@7Layers.com" w:date="2017-04-21T16:53:00Z">
              <w:r>
                <w:rPr>
                  <w:rFonts w:ascii="Calibri" w:hAnsi="Calibri"/>
                  <w:color w:val="000000"/>
                  <w:sz w:val="22"/>
                  <w:szCs w:val="22"/>
                </w:rPr>
                <w:t>SUT -&gt; TS</w:t>
              </w:r>
            </w:ins>
          </w:p>
        </w:tc>
        <w:tc>
          <w:tcPr>
            <w:tcW w:w="4558" w:type="dxa"/>
            <w:hideMark/>
          </w:tcPr>
          <w:p w14:paraId="6812FD1F" w14:textId="77777777" w:rsidR="00A064AE" w:rsidRDefault="00A064AE" w:rsidP="000D378A">
            <w:pPr>
              <w:overflowPunct/>
              <w:autoSpaceDE/>
              <w:adjustRightInd/>
              <w:spacing w:after="0"/>
              <w:rPr>
                <w:ins w:id="185" w:author="Dmitri.Khijniak@7Layers.com" w:date="2017-04-21T16:53:00Z"/>
                <w:rFonts w:ascii="Calibri" w:hAnsi="Calibri"/>
                <w:color w:val="000000"/>
                <w:sz w:val="22"/>
                <w:szCs w:val="22"/>
              </w:rPr>
            </w:pPr>
            <w:ins w:id="186" w:author="Dmitri.Khijniak@7Layers.com" w:date="2017-04-21T16:53:00Z">
              <w:r>
                <w:rPr>
                  <w:rFonts w:ascii="Calibri" w:hAnsi="Calibri"/>
                  <w:color w:val="000000"/>
                  <w:sz w:val="22"/>
                  <w:szCs w:val="22"/>
                </w:rPr>
                <w:t>request.StopBsmRX</w:t>
              </w:r>
            </w:ins>
          </w:p>
          <w:p w14:paraId="3B858446" w14:textId="77777777" w:rsidR="00A064AE" w:rsidRDefault="00A064AE" w:rsidP="000D378A">
            <w:pPr>
              <w:overflowPunct/>
              <w:autoSpaceDE/>
              <w:adjustRightInd/>
              <w:spacing w:after="0"/>
              <w:rPr>
                <w:ins w:id="187" w:author="Dmitri.Khijniak@7Layers.com" w:date="2017-04-21T16:53:00Z"/>
                <w:rFonts w:ascii="Calibri" w:hAnsi="Calibri"/>
                <w:color w:val="000000"/>
                <w:sz w:val="22"/>
                <w:szCs w:val="22"/>
              </w:rPr>
            </w:pPr>
            <w:ins w:id="188" w:author="Dmitri.Khijniak@7Layers.com" w:date="2017-04-21T16:53:00Z">
              <w:r>
                <w:rPr>
                  <w:rFonts w:ascii="Calibri" w:hAnsi="Calibri"/>
                  <w:color w:val="000000"/>
                  <w:sz w:val="22"/>
                  <w:szCs w:val="22"/>
                </w:rPr>
                <w:t>response</w:t>
              </w:r>
            </w:ins>
          </w:p>
        </w:tc>
      </w:tr>
      <w:bookmarkEnd w:id="164"/>
    </w:tbl>
    <w:p w14:paraId="184CB20F" w14:textId="77777777" w:rsidR="004C363E" w:rsidRDefault="004C363E" w:rsidP="004C363E"/>
    <w:p w14:paraId="5157B401" w14:textId="77777777" w:rsidR="004C363E" w:rsidRDefault="004C363E" w:rsidP="004C363E">
      <w:pPr>
        <w:pStyle w:val="Heading3"/>
        <w:numPr>
          <w:ilvl w:val="2"/>
          <w:numId w:val="36"/>
        </w:numPr>
        <w:textAlignment w:val="auto"/>
      </w:pPr>
      <w:bookmarkStart w:id="189" w:name="_Toc445478956"/>
      <w:bookmarkStart w:id="190" w:name="_Toc480192392"/>
      <w:bookmarkStart w:id="191" w:name="_Toc480192393"/>
      <w:bookmarkStart w:id="192" w:name="_Toc480558312"/>
      <w:r>
        <w:t>Request messages</w:t>
      </w:r>
      <w:bookmarkEnd w:id="189"/>
      <w:bookmarkEnd w:id="190"/>
      <w:bookmarkEnd w:id="192"/>
    </w:p>
    <w:p w14:paraId="2CA159F0" w14:textId="77777777" w:rsidR="004C363E" w:rsidRDefault="004C363E" w:rsidP="004C363E">
      <w:r>
        <w:t xml:space="preserve">Table 41 lists all supported </w:t>
      </w:r>
      <w:r>
        <w:rPr>
          <w:i/>
        </w:rPr>
        <w:t>request</w:t>
      </w:r>
      <w:r>
        <w:t xml:space="preserve"> messages. When the SUT sends a </w:t>
      </w:r>
      <w:r>
        <w:rPr>
          <w:i/>
        </w:rPr>
        <w:t>response</w:t>
      </w:r>
      <w:r>
        <w:t xml:space="preserve"> message, it must include the </w:t>
      </w:r>
      <w:r w:rsidRPr="00BC50D0">
        <w:rPr>
          <w:i/>
        </w:rPr>
        <w:t>MsgID</w:t>
      </w:r>
      <w:r>
        <w:t xml:space="preserve"> corresponding to the </w:t>
      </w:r>
      <w:r>
        <w:rPr>
          <w:i/>
        </w:rPr>
        <w:t>request</w:t>
      </w:r>
      <w:r>
        <w:t xml:space="preserve"> message.</w:t>
      </w:r>
    </w:p>
    <w:p w14:paraId="45042248" w14:textId="77777777" w:rsidR="004C363E" w:rsidRDefault="004C363E" w:rsidP="004C363E">
      <w:pPr>
        <w:pStyle w:val="Caption"/>
        <w:keepNext/>
      </w:pPr>
      <w:r>
        <w:t>Table 41 Request supported in TCI29451 frame</w:t>
      </w:r>
    </w:p>
    <w:tbl>
      <w:tblPr>
        <w:tblStyle w:val="TableGrid"/>
        <w:tblW w:w="8835" w:type="dxa"/>
        <w:tblLayout w:type="fixed"/>
        <w:tblLook w:val="04A0" w:firstRow="1" w:lastRow="0" w:firstColumn="1" w:lastColumn="0" w:noHBand="0" w:noVBand="1"/>
      </w:tblPr>
      <w:tblGrid>
        <w:gridCol w:w="3325"/>
        <w:gridCol w:w="832"/>
        <w:gridCol w:w="4678"/>
      </w:tblGrid>
      <w:tr w:rsidR="004C363E" w14:paraId="44FA1AF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A3F2AE" w14:textId="77777777" w:rsidR="004C363E" w:rsidRDefault="004C363E" w:rsidP="00123835">
            <w:pPr>
              <w:pStyle w:val="TAL"/>
              <w:rPr>
                <w:b/>
              </w:rPr>
            </w:pPr>
            <w:r>
              <w:rPr>
                <w:b/>
              </w:rPr>
              <w:t>Request Messages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1E4D7" w14:textId="77777777" w:rsidR="004C363E" w:rsidRDefault="004C363E" w:rsidP="00123835">
            <w:pPr>
              <w:pStyle w:val="TAL"/>
              <w:rPr>
                <w:b/>
                <w:lang w:eastAsia="en-US"/>
              </w:rPr>
            </w:pPr>
            <w:r>
              <w:rPr>
                <w:b/>
                <w:lang w:eastAsia="en-US"/>
              </w:rPr>
              <w:t>MsgID</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4C798" w14:textId="77777777" w:rsidR="004C363E" w:rsidRDefault="004C363E" w:rsidP="00123835">
            <w:pPr>
              <w:pStyle w:val="TAL"/>
              <w:rPr>
                <w:b/>
                <w:lang w:eastAsia="en-US"/>
              </w:rPr>
            </w:pPr>
            <w:r>
              <w:rPr>
                <w:b/>
                <w:lang w:eastAsia="en-US"/>
              </w:rPr>
              <w:t>Explanation</w:t>
            </w:r>
          </w:p>
        </w:tc>
      </w:tr>
      <w:tr w:rsidR="004C363E" w14:paraId="28530524"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9E93C3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setInitialState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3B8C714"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A18B7" w14:textId="1E870338"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Sets the SUT to the Initial state</w:t>
            </w:r>
          </w:p>
        </w:tc>
      </w:tr>
      <w:tr w:rsidR="004C363E" w14:paraId="6ED57C38"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3F8F5B2" w14:textId="7A65E72F"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enableGpsInput</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F6694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2C5A8" w14:textId="3262EFC2" w:rsidR="004C363E" w:rsidRDefault="004C363E" w:rsidP="00123835">
            <w:pPr>
              <w:overflowPunct/>
              <w:autoSpaceDE/>
              <w:adjustRightInd/>
              <w:spacing w:after="0"/>
              <w:rPr>
                <w:rFonts w:ascii="Calibri" w:hAnsi="Calibri"/>
                <w:color w:val="000000"/>
                <w:sz w:val="22"/>
                <w:szCs w:val="22"/>
              </w:rPr>
            </w:pPr>
            <w:r>
              <w:rPr>
                <w:rFonts w:asciiTheme="minorHAnsi" w:hAnsiTheme="minorHAnsi"/>
                <w:sz w:val="22"/>
                <w:szCs w:val="22"/>
              </w:rPr>
              <w:t>E</w:t>
            </w:r>
            <w:r w:rsidRPr="00A30696">
              <w:rPr>
                <w:rFonts w:asciiTheme="minorHAnsi" w:hAnsiTheme="minorHAnsi"/>
                <w:sz w:val="22"/>
                <w:szCs w:val="22"/>
              </w:rPr>
              <w:t>nable</w:t>
            </w:r>
            <w:r>
              <w:rPr>
                <w:rFonts w:asciiTheme="minorHAnsi" w:hAnsiTheme="minorHAnsi"/>
                <w:sz w:val="22"/>
                <w:szCs w:val="22"/>
              </w:rPr>
              <w:t>s</w:t>
            </w:r>
            <w:r w:rsidRPr="00A30696">
              <w:rPr>
                <w:rFonts w:asciiTheme="minorHAnsi" w:hAnsiTheme="minorHAnsi"/>
                <w:sz w:val="22"/>
                <w:szCs w:val="22"/>
              </w:rPr>
              <w:t xml:space="preserve"> or disable</w:t>
            </w:r>
            <w:r>
              <w:rPr>
                <w:rFonts w:asciiTheme="minorHAnsi" w:hAnsiTheme="minorHAnsi"/>
                <w:sz w:val="22"/>
                <w:szCs w:val="22"/>
              </w:rPr>
              <w:t>s GPS input within the SUT</w:t>
            </w:r>
          </w:p>
        </w:tc>
      </w:tr>
      <w:tr w:rsidR="004C363E" w14:paraId="409FFF7D"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0B6768" w14:textId="1894BEB8"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startBsmTx</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38ACC62"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FB002" w14:textId="1D655922"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A30696">
              <w:rPr>
                <w:rFonts w:ascii="Calibri" w:hAnsi="Calibri"/>
                <w:sz w:val="22"/>
                <w:szCs w:val="22"/>
              </w:rPr>
              <w:t>tarts BSM transmiss</w:t>
            </w:r>
            <w:r>
              <w:rPr>
                <w:rFonts w:ascii="Calibri" w:hAnsi="Calibri"/>
                <w:sz w:val="22"/>
                <w:szCs w:val="22"/>
              </w:rPr>
              <w:t>ion from the SUT</w:t>
            </w:r>
          </w:p>
        </w:tc>
      </w:tr>
      <w:tr w:rsidR="004C363E" w14:paraId="0537F46E"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19322E" w14:textId="67ECBE8F"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stopBsmTx</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2A6EB66"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175FC" w14:textId="326C77BE"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A30696">
              <w:rPr>
                <w:rFonts w:ascii="Calibri" w:hAnsi="Calibri"/>
                <w:sz w:val="22"/>
                <w:szCs w:val="22"/>
              </w:rPr>
              <w:t>tops BSM transmission from the SUT</w:t>
            </w:r>
          </w:p>
        </w:tc>
      </w:tr>
      <w:tr w:rsidR="004C363E" w14:paraId="3D67D3E3"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EA8D60F" w14:textId="063A85ED"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enableCongestionMitigation</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28DCD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CB9FC" w14:textId="5483DE6E"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A30696">
              <w:rPr>
                <w:rFonts w:ascii="Calibri" w:hAnsi="Calibri"/>
                <w:sz w:val="22"/>
                <w:szCs w:val="22"/>
              </w:rPr>
              <w:t>ets the use of c</w:t>
            </w:r>
            <w:r>
              <w:rPr>
                <w:rFonts w:ascii="Calibri" w:hAnsi="Calibri"/>
                <w:sz w:val="22"/>
                <w:szCs w:val="22"/>
              </w:rPr>
              <w:t>ongestion mitigation on the SUT</w:t>
            </w:r>
          </w:p>
        </w:tc>
      </w:tr>
      <w:tr w:rsidR="004C363E" w14:paraId="522DB9E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386F0D" w14:textId="61F9051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setTemporaryID</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709196B"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0F396" w14:textId="03B027C0"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A30696">
              <w:rPr>
                <w:rFonts w:ascii="Calibri" w:hAnsi="Calibri"/>
                <w:sz w:val="22"/>
                <w:szCs w:val="22"/>
              </w:rPr>
              <w:t>ets the TemporaryI</w:t>
            </w:r>
            <w:r>
              <w:rPr>
                <w:rFonts w:ascii="Calibri" w:hAnsi="Calibri"/>
                <w:sz w:val="22"/>
                <w:szCs w:val="22"/>
              </w:rPr>
              <w:t>D transmitted in the SUT’s BSMs</w:t>
            </w:r>
          </w:p>
        </w:tc>
      </w:tr>
      <w:tr w:rsidR="004C363E" w14:paraId="31D2E0D9"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F41A8DC" w14:textId="3C934FB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setLatitude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4F7E6DF"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0E8E1" w14:textId="17F1ADD2"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595228">
              <w:rPr>
                <w:rFonts w:ascii="Calibri" w:hAnsi="Calibri"/>
                <w:sz w:val="22"/>
                <w:szCs w:val="22"/>
              </w:rPr>
              <w:t>ets the Latitud</w:t>
            </w:r>
            <w:r>
              <w:rPr>
                <w:rFonts w:ascii="Calibri" w:hAnsi="Calibri"/>
                <w:sz w:val="22"/>
                <w:szCs w:val="22"/>
              </w:rPr>
              <w:t>e transmitted in the SUT’s BSMs</w:t>
            </w:r>
          </w:p>
        </w:tc>
      </w:tr>
      <w:tr w:rsidR="004C363E" w14:paraId="02742E53"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08A7E6" w14:textId="2DA60631"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setLongitude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11DC579"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D7F2A" w14:textId="5028DAB0"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595228">
              <w:rPr>
                <w:rFonts w:ascii="Calibri" w:hAnsi="Calibri"/>
                <w:sz w:val="22"/>
                <w:szCs w:val="22"/>
              </w:rPr>
              <w:t>ets the Longitud</w:t>
            </w:r>
            <w:r>
              <w:rPr>
                <w:rFonts w:ascii="Calibri" w:hAnsi="Calibri"/>
                <w:sz w:val="22"/>
                <w:szCs w:val="22"/>
              </w:rPr>
              <w:t>e transmitted in the SUT’s BSMs</w:t>
            </w:r>
          </w:p>
        </w:tc>
      </w:tr>
      <w:tr w:rsidR="004C363E" w14:paraId="6D364B78"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21E53E" w14:textId="4A5A6748"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setElevation</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564531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57D56" w14:textId="09390ABA"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595228">
              <w:rPr>
                <w:rFonts w:ascii="Calibri" w:hAnsi="Calibri"/>
                <w:sz w:val="22"/>
                <w:szCs w:val="22"/>
              </w:rPr>
              <w:t>ets the Elevatio</w:t>
            </w:r>
            <w:r>
              <w:rPr>
                <w:rFonts w:ascii="Calibri" w:hAnsi="Calibri"/>
                <w:sz w:val="22"/>
                <w:szCs w:val="22"/>
              </w:rPr>
              <w:t>n transmitted in the SUT’s BSMs</w:t>
            </w:r>
          </w:p>
        </w:tc>
      </w:tr>
      <w:tr w:rsidR="004C363E" w14:paraId="31C60FDD"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FA24C4" w14:textId="6C5D45AE"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setPositionalAccuracy</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615BE1"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E9711" w14:textId="6A8231D9"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ets the PositionalAccurac</w:t>
            </w:r>
            <w:r>
              <w:rPr>
                <w:rFonts w:ascii="Calibri" w:hAnsi="Calibri"/>
                <w:color w:val="000000"/>
                <w:sz w:val="22"/>
                <w:szCs w:val="22"/>
              </w:rPr>
              <w:t>y transmitted in the SUT’s BSMs</w:t>
            </w:r>
          </w:p>
        </w:tc>
      </w:tr>
      <w:tr w:rsidR="004C363E" w14:paraId="0DB01CE8"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65B5CF7" w14:textId="1FBF356A"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setTransmissionState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A0A34B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961BAB" w14:textId="0A8C3053"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ets the TransmissionStat</w:t>
            </w:r>
            <w:r>
              <w:rPr>
                <w:rFonts w:ascii="Calibri" w:hAnsi="Calibri"/>
                <w:color w:val="000000"/>
                <w:sz w:val="22"/>
                <w:szCs w:val="22"/>
              </w:rPr>
              <w:t>e transmitted in the SUT’s BSMs</w:t>
            </w:r>
          </w:p>
        </w:tc>
      </w:tr>
      <w:tr w:rsidR="004C363E" w14:paraId="58DF8171"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9C31493" w14:textId="3F26881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setSpeed</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BF92085" w14:textId="443FAD14"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17557" w14:textId="14170D51"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595228">
              <w:rPr>
                <w:rFonts w:ascii="Calibri" w:hAnsi="Calibri"/>
                <w:sz w:val="22"/>
                <w:szCs w:val="22"/>
              </w:rPr>
              <w:t>ets</w:t>
            </w:r>
            <w:r w:rsidRPr="007A6488">
              <w:rPr>
                <w:rFonts w:ascii="Calibri" w:hAnsi="Calibri"/>
                <w:sz w:val="22"/>
              </w:rPr>
              <w:t xml:space="preserve"> the </w:t>
            </w:r>
            <w:r w:rsidRPr="00595228">
              <w:rPr>
                <w:rFonts w:ascii="Calibri" w:hAnsi="Calibri"/>
                <w:sz w:val="22"/>
                <w:szCs w:val="22"/>
              </w:rPr>
              <w:t>Spee</w:t>
            </w:r>
            <w:r>
              <w:rPr>
                <w:rFonts w:ascii="Calibri" w:hAnsi="Calibri"/>
                <w:sz w:val="22"/>
                <w:szCs w:val="22"/>
              </w:rPr>
              <w:t>d transmitted in the SUT’s</w:t>
            </w:r>
            <w:r w:rsidRPr="007A6488">
              <w:rPr>
                <w:rFonts w:ascii="Calibri" w:hAnsi="Calibri"/>
                <w:sz w:val="22"/>
              </w:rPr>
              <w:t xml:space="preserve"> BSMs</w:t>
            </w:r>
          </w:p>
        </w:tc>
      </w:tr>
      <w:tr w:rsidR="004C363E" w14:paraId="131D61FA"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175A931" w14:textId="53669D8A"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setHeading</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E867CF" w14:textId="22B68B0E"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35415" w14:textId="50015C58" w:rsidR="004C363E" w:rsidRDefault="004C363E" w:rsidP="00123835">
            <w:pPr>
              <w:overflowPunct/>
              <w:autoSpaceDE/>
              <w:adjustRightInd/>
              <w:spacing w:after="0"/>
              <w:rPr>
                <w:rFonts w:ascii="Calibri" w:hAnsi="Calibri"/>
                <w:color w:val="000000"/>
                <w:sz w:val="22"/>
                <w:szCs w:val="22"/>
              </w:rPr>
            </w:pPr>
            <w:r>
              <w:rPr>
                <w:rFonts w:ascii="Calibri" w:hAnsi="Calibri"/>
                <w:sz w:val="22"/>
                <w:szCs w:val="22"/>
              </w:rPr>
              <w:t>S</w:t>
            </w:r>
            <w:r w:rsidRPr="00595228">
              <w:rPr>
                <w:rFonts w:ascii="Calibri" w:hAnsi="Calibri"/>
                <w:sz w:val="22"/>
                <w:szCs w:val="22"/>
              </w:rPr>
              <w:t>ets the Headin</w:t>
            </w:r>
            <w:r>
              <w:rPr>
                <w:rFonts w:ascii="Calibri" w:hAnsi="Calibri"/>
                <w:sz w:val="22"/>
                <w:szCs w:val="22"/>
              </w:rPr>
              <w:t>g transmitted in the SUT’s BSMs</w:t>
            </w:r>
          </w:p>
        </w:tc>
      </w:tr>
      <w:tr w:rsidR="004C363E" w14:paraId="7379DDB9"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447E12" w14:textId="54194158"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setSteeringWheelAngle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3A578F8" w14:textId="5F408804"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E824E" w14:textId="49AED872"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ets the SteeringWheelAngl</w:t>
            </w:r>
            <w:r>
              <w:rPr>
                <w:rFonts w:ascii="Calibri" w:hAnsi="Calibri"/>
                <w:color w:val="000000"/>
                <w:sz w:val="22"/>
                <w:szCs w:val="22"/>
              </w:rPr>
              <w:t>e transmitted in the SUT’s BSMs</w:t>
            </w:r>
          </w:p>
        </w:tc>
      </w:tr>
      <w:tr w:rsidR="004C363E" w14:paraId="7B50DD2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53BF7EC" w14:textId="53B262D5"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setAccelerationSet4Way</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8A2DA00" w14:textId="7D8661E9"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1ED7E" w14:textId="2767345D"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ets the AccelerationSet4Wa</w:t>
            </w:r>
            <w:r>
              <w:rPr>
                <w:rFonts w:ascii="Calibri" w:hAnsi="Calibri"/>
                <w:color w:val="000000"/>
                <w:sz w:val="22"/>
                <w:szCs w:val="22"/>
              </w:rPr>
              <w:t>y transmitted in the SUT’s BSMs</w:t>
            </w:r>
          </w:p>
        </w:tc>
      </w:tr>
      <w:tr w:rsidR="004C363E" w14:paraId="7984A3C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093E1C4" w14:textId="3D508C0F"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setBrakeSystemStatus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448CD0E" w14:textId="5619DEBC"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F7C69" w14:textId="50591C0B"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ets the brake system statu</w:t>
            </w:r>
            <w:r>
              <w:rPr>
                <w:rFonts w:ascii="Calibri" w:hAnsi="Calibri"/>
                <w:color w:val="000000"/>
                <w:sz w:val="22"/>
                <w:szCs w:val="22"/>
              </w:rPr>
              <w:t>s transmitted in the SUT’s BSMs</w:t>
            </w:r>
          </w:p>
        </w:tc>
      </w:tr>
      <w:tr w:rsidR="004C363E" w14:paraId="0BECD5F2"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08C0F1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setVehicleSize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2CB542"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28A34"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w:t>
            </w:r>
            <w:r>
              <w:rPr>
                <w:rFonts w:ascii="Calibri" w:hAnsi="Calibri"/>
                <w:color w:val="000000"/>
                <w:sz w:val="22"/>
                <w:szCs w:val="22"/>
              </w:rPr>
              <w:t>s</w:t>
            </w:r>
            <w:r w:rsidRPr="00595228">
              <w:rPr>
                <w:rFonts w:ascii="Calibri" w:hAnsi="Calibri"/>
                <w:color w:val="000000"/>
                <w:sz w:val="22"/>
                <w:szCs w:val="22"/>
              </w:rPr>
              <w:t xml:space="preserve"> the vehicle siz</w:t>
            </w:r>
            <w:r>
              <w:rPr>
                <w:rFonts w:ascii="Calibri" w:hAnsi="Calibri"/>
                <w:color w:val="000000"/>
                <w:sz w:val="22"/>
                <w:szCs w:val="22"/>
              </w:rPr>
              <w:t>e transmitted in the SUT’s BSMs</w:t>
            </w:r>
          </w:p>
        </w:tc>
      </w:tr>
      <w:tr w:rsidR="004C363E" w14:paraId="259B32AE"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7D84B81"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setExteriorLights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D55C3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0A233"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w:t>
            </w:r>
            <w:r>
              <w:rPr>
                <w:rFonts w:ascii="Calibri" w:hAnsi="Calibri"/>
                <w:color w:val="000000"/>
                <w:sz w:val="22"/>
                <w:szCs w:val="22"/>
              </w:rPr>
              <w:t>s</w:t>
            </w:r>
            <w:r w:rsidRPr="00595228">
              <w:rPr>
                <w:rFonts w:ascii="Calibri" w:hAnsi="Calibri"/>
                <w:color w:val="000000"/>
                <w:sz w:val="22"/>
                <w:szCs w:val="22"/>
              </w:rPr>
              <w:t xml:space="preserve"> the exterior lights transmitted</w:t>
            </w:r>
            <w:r>
              <w:rPr>
                <w:rFonts w:ascii="Calibri" w:hAnsi="Calibri"/>
                <w:color w:val="000000"/>
                <w:sz w:val="22"/>
                <w:szCs w:val="22"/>
              </w:rPr>
              <w:t xml:space="preserve"> in the SUT’s BSMs</w:t>
            </w:r>
          </w:p>
        </w:tc>
      </w:tr>
      <w:tr w:rsidR="004C363E" w14:paraId="596E1AD5"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DF400DF"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setVehicleEventFlags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4D245A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7CF72"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w:t>
            </w:r>
            <w:r w:rsidRPr="00595228">
              <w:rPr>
                <w:rFonts w:ascii="Calibri" w:hAnsi="Calibri"/>
                <w:color w:val="000000"/>
                <w:sz w:val="22"/>
                <w:szCs w:val="22"/>
              </w:rPr>
              <w:t>et</w:t>
            </w:r>
            <w:r>
              <w:rPr>
                <w:rFonts w:ascii="Calibri" w:hAnsi="Calibri"/>
                <w:color w:val="000000"/>
                <w:sz w:val="22"/>
                <w:szCs w:val="22"/>
              </w:rPr>
              <w:t>s</w:t>
            </w:r>
            <w:r w:rsidRPr="00595228">
              <w:rPr>
                <w:rFonts w:ascii="Calibri" w:hAnsi="Calibri"/>
                <w:color w:val="000000"/>
                <w:sz w:val="22"/>
                <w:szCs w:val="22"/>
              </w:rPr>
              <w:t xml:space="preserve"> the vehicle event flags transmitted in the SUT’s BSMs</w:t>
            </w:r>
          </w:p>
        </w:tc>
      </w:tr>
      <w:tr w:rsidR="00187A5D" w14:paraId="4A8500AA" w14:textId="77777777" w:rsidTr="00123835">
        <w:trPr>
          <w:tblHeader/>
          <w:ins w:id="193" w:author="Dmitri.Khijniak@7Layers.com" w:date="2017-04-21T16:46: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5C423DAD" w14:textId="2B04E38C" w:rsidR="00187A5D" w:rsidRDefault="00187A5D" w:rsidP="00123835">
            <w:pPr>
              <w:overflowPunct/>
              <w:autoSpaceDE/>
              <w:adjustRightInd/>
              <w:spacing w:after="0"/>
              <w:rPr>
                <w:ins w:id="194" w:author="Dmitri.Khijniak@7Layers.com" w:date="2017-04-21T16:46:00Z"/>
                <w:rFonts w:ascii="Calibri" w:hAnsi="Calibri"/>
                <w:color w:val="000000"/>
                <w:sz w:val="22"/>
                <w:szCs w:val="22"/>
              </w:rPr>
            </w:pPr>
            <w:ins w:id="195" w:author="Dmitri.Khijniak@7Layers.com" w:date="2017-04-21T16:47:00Z">
              <w:r>
                <w:rPr>
                  <w:rFonts w:ascii="Calibri" w:hAnsi="Calibri"/>
                  <w:color w:val="000000"/>
                  <w:sz w:val="22"/>
                  <w:szCs w:val="22"/>
                </w:rPr>
                <w:t>startBsmRx</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4450ABC" w14:textId="47841F83" w:rsidR="00187A5D" w:rsidRDefault="00187A5D" w:rsidP="00123835">
            <w:pPr>
              <w:overflowPunct/>
              <w:autoSpaceDE/>
              <w:adjustRightInd/>
              <w:spacing w:after="0"/>
              <w:rPr>
                <w:ins w:id="196" w:author="Dmitri.Khijniak@7Layers.com" w:date="2017-04-21T16:46:00Z"/>
                <w:rFonts w:ascii="Calibri" w:hAnsi="Calibri"/>
                <w:color w:val="000000"/>
                <w:sz w:val="22"/>
                <w:szCs w:val="22"/>
              </w:rPr>
            </w:pPr>
            <w:ins w:id="197" w:author="Dmitri.Khijniak@7Layers.com" w:date="2017-04-21T16:47:00Z">
              <w:r>
                <w:rPr>
                  <w:rFonts w:ascii="Calibri" w:hAnsi="Calibri"/>
                  <w:color w:val="000000"/>
                  <w:sz w:val="22"/>
                  <w:szCs w:val="22"/>
                </w:rPr>
                <w:t>20</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9B5ED" w14:textId="289D8695" w:rsidR="00187A5D" w:rsidRDefault="00187A5D" w:rsidP="00123835">
            <w:pPr>
              <w:overflowPunct/>
              <w:autoSpaceDE/>
              <w:adjustRightInd/>
              <w:spacing w:after="0"/>
              <w:rPr>
                <w:ins w:id="198" w:author="Dmitri.Khijniak@7Layers.com" w:date="2017-04-21T16:46:00Z"/>
                <w:rFonts w:ascii="Calibri" w:hAnsi="Calibri"/>
                <w:color w:val="000000"/>
                <w:sz w:val="22"/>
                <w:szCs w:val="22"/>
              </w:rPr>
            </w:pPr>
            <w:ins w:id="199" w:author="Dmitri.Khijniak@7Layers.com" w:date="2017-04-21T16:47:00Z">
              <w:r>
                <w:rPr>
                  <w:rFonts w:ascii="Calibri" w:hAnsi="Calibri"/>
                  <w:color w:val="000000"/>
                  <w:sz w:val="22"/>
                  <w:szCs w:val="22"/>
                </w:rPr>
                <w:t>Begin reception of BSMs</w:t>
              </w:r>
            </w:ins>
          </w:p>
        </w:tc>
      </w:tr>
      <w:tr w:rsidR="00187A5D" w14:paraId="2998043F" w14:textId="77777777" w:rsidTr="00123835">
        <w:trPr>
          <w:tblHeader/>
          <w:ins w:id="200" w:author="Dmitri.Khijniak@7Layers.com" w:date="2017-04-21T16:46: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5BBCF2F5" w14:textId="501A9E5D" w:rsidR="00187A5D" w:rsidRDefault="00187A5D" w:rsidP="00123835">
            <w:pPr>
              <w:overflowPunct/>
              <w:autoSpaceDE/>
              <w:adjustRightInd/>
              <w:spacing w:after="0"/>
              <w:rPr>
                <w:ins w:id="201" w:author="Dmitri.Khijniak@7Layers.com" w:date="2017-04-21T16:46:00Z"/>
                <w:rFonts w:ascii="Calibri" w:hAnsi="Calibri"/>
                <w:color w:val="000000"/>
                <w:sz w:val="22"/>
                <w:szCs w:val="22"/>
              </w:rPr>
            </w:pPr>
            <w:ins w:id="202" w:author="Dmitri.Khijniak@7Layers.com" w:date="2017-04-21T16:47:00Z">
              <w:r>
                <w:rPr>
                  <w:rFonts w:ascii="Calibri" w:hAnsi="Calibri"/>
                  <w:color w:val="000000"/>
                  <w:sz w:val="22"/>
                  <w:szCs w:val="22"/>
                </w:rPr>
                <w:t>stopBsmRx</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AC17DD6" w14:textId="5156DE12" w:rsidR="00187A5D" w:rsidRDefault="00187A5D" w:rsidP="00123835">
            <w:pPr>
              <w:overflowPunct/>
              <w:autoSpaceDE/>
              <w:adjustRightInd/>
              <w:spacing w:after="0"/>
              <w:rPr>
                <w:ins w:id="203" w:author="Dmitri.Khijniak@7Layers.com" w:date="2017-04-21T16:46:00Z"/>
                <w:rFonts w:ascii="Calibri" w:hAnsi="Calibri"/>
                <w:color w:val="000000"/>
                <w:sz w:val="22"/>
                <w:szCs w:val="22"/>
              </w:rPr>
            </w:pPr>
            <w:ins w:id="204" w:author="Dmitri.Khijniak@7Layers.com" w:date="2017-04-21T16:47:00Z">
              <w:r>
                <w:rPr>
                  <w:rFonts w:ascii="Calibri" w:hAnsi="Calibri"/>
                  <w:color w:val="000000"/>
                  <w:sz w:val="22"/>
                  <w:szCs w:val="22"/>
                </w:rPr>
                <w:t>21</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57CF7" w14:textId="269B3847" w:rsidR="00187A5D" w:rsidRDefault="00187A5D" w:rsidP="00123835">
            <w:pPr>
              <w:overflowPunct/>
              <w:autoSpaceDE/>
              <w:adjustRightInd/>
              <w:spacing w:after="0"/>
              <w:rPr>
                <w:ins w:id="205" w:author="Dmitri.Khijniak@7Layers.com" w:date="2017-04-21T16:46:00Z"/>
                <w:rFonts w:ascii="Calibri" w:hAnsi="Calibri"/>
                <w:color w:val="000000"/>
                <w:sz w:val="22"/>
                <w:szCs w:val="22"/>
              </w:rPr>
            </w:pPr>
            <w:ins w:id="206" w:author="Dmitri.Khijniak@7Layers.com" w:date="2017-04-21T16:47:00Z">
              <w:r>
                <w:rPr>
                  <w:rFonts w:ascii="Calibri" w:hAnsi="Calibri"/>
                  <w:color w:val="000000"/>
                  <w:sz w:val="22"/>
                  <w:szCs w:val="22"/>
                </w:rPr>
                <w:t>Stop reception of BSMs</w:t>
              </w:r>
            </w:ins>
          </w:p>
        </w:tc>
      </w:tr>
    </w:tbl>
    <w:p w14:paraId="70085616" w14:textId="77777777" w:rsidR="004C363E" w:rsidRDefault="004C363E" w:rsidP="004C363E">
      <w:pPr>
        <w:rPr>
          <w:b/>
        </w:rPr>
      </w:pPr>
    </w:p>
    <w:p w14:paraId="0ADB7BBD" w14:textId="77777777" w:rsidR="004C363E" w:rsidRPr="008027FB" w:rsidRDefault="004C363E" w:rsidP="004C363E">
      <w:pPr>
        <w:pStyle w:val="Heading4"/>
        <w:numPr>
          <w:ilvl w:val="3"/>
          <w:numId w:val="36"/>
        </w:numPr>
      </w:pPr>
      <w:bookmarkStart w:id="207" w:name="_Toc445478957"/>
      <w:r w:rsidRPr="008027FB">
        <w:t>SetInitialState</w:t>
      </w:r>
      <w:bookmarkEnd w:id="207"/>
    </w:p>
    <w:p w14:paraId="2126AAF3" w14:textId="77777777" w:rsidR="004C363E" w:rsidRDefault="004C363E" w:rsidP="004C363E">
      <w:r>
        <w:t>This request is used to set the SUT in initial condition. The initial condition defines the initial state in which the SUT has to be to carry out each test case.</w:t>
      </w:r>
    </w:p>
    <w:p w14:paraId="3BBF70CF" w14:textId="77777777" w:rsidR="004C363E" w:rsidRDefault="004C363E" w:rsidP="004C363E">
      <w:pPr>
        <w:pStyle w:val="Heading4"/>
        <w:numPr>
          <w:ilvl w:val="3"/>
          <w:numId w:val="36"/>
        </w:numPr>
      </w:pPr>
      <w:bookmarkStart w:id="208" w:name="_Toc445478963"/>
      <w:r>
        <w:t>EnableGpsInput</w:t>
      </w:r>
      <w:bookmarkEnd w:id="208"/>
    </w:p>
    <w:p w14:paraId="3A578A52" w14:textId="77777777" w:rsidR="004C363E" w:rsidRDefault="004C363E" w:rsidP="004C363E">
      <w:r>
        <w:t xml:space="preserve">This request is used to enable or disable GPS input within the SUT. </w:t>
      </w:r>
    </w:p>
    <w:p w14:paraId="4B622C74" w14:textId="1397C76D" w:rsidR="004C363E" w:rsidRDefault="004C363E" w:rsidP="004C363E">
      <w:pPr>
        <w:pStyle w:val="Code"/>
      </w:pPr>
      <w:r>
        <w:t>EnableGpsInputData ::= BOOLEAN</w:t>
      </w:r>
    </w:p>
    <w:p w14:paraId="10502E9E" w14:textId="77777777" w:rsidR="004C363E" w:rsidRDefault="004C363E" w:rsidP="004C363E">
      <w:pPr>
        <w:spacing w:after="0"/>
        <w:rPr>
          <w:rFonts w:ascii="Consolas" w:hAnsi="Consolas" w:cs="Consolas"/>
          <w:sz w:val="18"/>
          <w:szCs w:val="18"/>
        </w:rPr>
      </w:pPr>
    </w:p>
    <w:p w14:paraId="6F191A05" w14:textId="77777777" w:rsidR="004C363E" w:rsidRDefault="004C363E" w:rsidP="004C363E">
      <w:pPr>
        <w:pStyle w:val="Heading4"/>
        <w:numPr>
          <w:ilvl w:val="3"/>
          <w:numId w:val="36"/>
        </w:numPr>
      </w:pPr>
      <w:bookmarkStart w:id="209" w:name="_Toc445478973"/>
      <w:r>
        <w:t>StartBsmTx</w:t>
      </w:r>
      <w:bookmarkEnd w:id="209"/>
    </w:p>
    <w:p w14:paraId="31081B9E" w14:textId="77777777" w:rsidR="004C363E" w:rsidRDefault="004C363E" w:rsidP="004C363E">
      <w:r>
        <w:t>This request starts BSM transmission from the SUT. Refer to StartWsmTx for more information on parameter settings.</w:t>
      </w:r>
    </w:p>
    <w:p w14:paraId="1F184229" w14:textId="77777777" w:rsidR="004C363E" w:rsidRDefault="004C363E" w:rsidP="004C363E">
      <w:pPr>
        <w:pStyle w:val="Code"/>
      </w:pPr>
      <w:r>
        <w:t>StartBsmTx ::= StartWsmTx (WITH COMPONENTS {</w:t>
      </w:r>
    </w:p>
    <w:p w14:paraId="00AED67F" w14:textId="77777777" w:rsidR="004C363E" w:rsidRDefault="004C363E" w:rsidP="004C363E">
      <w:pPr>
        <w:pStyle w:val="Code"/>
      </w:pPr>
      <w:r>
        <w:tab/>
      </w:r>
      <w:r>
        <w:tab/>
        <w:t>psid (32),</w:t>
      </w:r>
    </w:p>
    <w:p w14:paraId="4E677112" w14:textId="77777777" w:rsidR="004C363E" w:rsidRDefault="004C363E" w:rsidP="004C363E">
      <w:pPr>
        <w:pStyle w:val="Code"/>
      </w:pPr>
      <w:r>
        <w:tab/>
      </w:r>
      <w:r>
        <w:tab/>
        <w:t>radio,</w:t>
      </w:r>
    </w:p>
    <w:p w14:paraId="71699C73" w14:textId="77777777" w:rsidR="004C363E" w:rsidRDefault="004C363E" w:rsidP="004C363E">
      <w:pPr>
        <w:pStyle w:val="Code"/>
      </w:pPr>
      <w:r>
        <w:tab/>
      </w:r>
      <w:r>
        <w:tab/>
        <w:t>repeatRate,</w:t>
      </w:r>
    </w:p>
    <w:p w14:paraId="7BA3D612" w14:textId="77777777" w:rsidR="004C363E" w:rsidRDefault="004C363E" w:rsidP="004C363E">
      <w:pPr>
        <w:pStyle w:val="Code"/>
      </w:pPr>
      <w:r>
        <w:tab/>
      </w:r>
      <w:r>
        <w:tab/>
        <w:t>payload ABSENT</w:t>
      </w:r>
      <w:r>
        <w:tab/>
      </w:r>
      <w:r>
        <w:tab/>
        <w:t>-- Assumes BSM payload is generated by the SUT</w:t>
      </w:r>
    </w:p>
    <w:p w14:paraId="575858C3" w14:textId="77777777" w:rsidR="004C363E" w:rsidRDefault="004C363E" w:rsidP="004C363E">
      <w:pPr>
        <w:pStyle w:val="Code"/>
      </w:pPr>
      <w:r>
        <w:tab/>
        <w:t>})</w:t>
      </w:r>
    </w:p>
    <w:p w14:paraId="73522427" w14:textId="77777777" w:rsidR="004C363E" w:rsidRDefault="004C363E" w:rsidP="004C363E">
      <w:pPr>
        <w:spacing w:after="0"/>
        <w:rPr>
          <w:rFonts w:ascii="Consolas" w:hAnsi="Consolas" w:cs="Consolas"/>
          <w:sz w:val="18"/>
          <w:szCs w:val="18"/>
        </w:rPr>
      </w:pPr>
    </w:p>
    <w:p w14:paraId="3141DAEA" w14:textId="77777777" w:rsidR="004C363E" w:rsidRDefault="004C363E" w:rsidP="004C363E">
      <w:pPr>
        <w:pStyle w:val="Heading4"/>
        <w:numPr>
          <w:ilvl w:val="3"/>
          <w:numId w:val="36"/>
        </w:numPr>
      </w:pPr>
      <w:bookmarkStart w:id="210" w:name="_Toc445478974"/>
      <w:r>
        <w:t>StopBsmTx</w:t>
      </w:r>
      <w:bookmarkEnd w:id="210"/>
    </w:p>
    <w:p w14:paraId="46780877" w14:textId="77777777" w:rsidR="004C363E" w:rsidRDefault="004C363E" w:rsidP="004C363E">
      <w:r>
        <w:t>This request stops BSM transmission from the SUT. Refer to StopWsmTx for more information on parameter settings.</w:t>
      </w:r>
    </w:p>
    <w:p w14:paraId="05E9A5AF" w14:textId="77777777" w:rsidR="004C363E" w:rsidRDefault="004C363E" w:rsidP="004C363E">
      <w:pPr>
        <w:pStyle w:val="Code"/>
      </w:pPr>
      <w:r>
        <w:t>StopBsmTx ::= StopWsmTx (WITH COMPONENTS {</w:t>
      </w:r>
    </w:p>
    <w:p w14:paraId="6F85E5FD" w14:textId="77777777" w:rsidR="004C363E" w:rsidRDefault="004C363E" w:rsidP="004C363E">
      <w:pPr>
        <w:pStyle w:val="Code"/>
      </w:pPr>
      <w:r>
        <w:tab/>
      </w:r>
      <w:r>
        <w:tab/>
        <w:t>psid (32)</w:t>
      </w:r>
    </w:p>
    <w:p w14:paraId="7ED51CAF" w14:textId="77777777" w:rsidR="004C363E" w:rsidRDefault="004C363E" w:rsidP="004C363E">
      <w:pPr>
        <w:pStyle w:val="Code"/>
      </w:pPr>
      <w:r>
        <w:tab/>
        <w:t>})</w:t>
      </w:r>
    </w:p>
    <w:p w14:paraId="50BA567E" w14:textId="77777777" w:rsidR="004C363E" w:rsidRPr="006873E6" w:rsidRDefault="004C363E" w:rsidP="007A6488">
      <w:pPr>
        <w:pStyle w:val="Code"/>
      </w:pPr>
    </w:p>
    <w:p w14:paraId="1794EF6D" w14:textId="77777777" w:rsidR="004C363E" w:rsidRDefault="004C363E" w:rsidP="004C363E">
      <w:pPr>
        <w:pStyle w:val="Heading4"/>
        <w:numPr>
          <w:ilvl w:val="3"/>
          <w:numId w:val="36"/>
        </w:numPr>
      </w:pPr>
      <w:r>
        <w:t>EnableCongestionMitigation</w:t>
      </w:r>
    </w:p>
    <w:p w14:paraId="28F8CC14" w14:textId="7003A54A" w:rsidR="004C363E" w:rsidRDefault="004C363E" w:rsidP="004C363E">
      <w:r>
        <w:t>This request sets the use of congestion mitigation on the SUT.</w:t>
      </w:r>
    </w:p>
    <w:p w14:paraId="6BB9E392" w14:textId="77777777" w:rsidR="004C363E" w:rsidRDefault="004C363E" w:rsidP="004C363E">
      <w:pPr>
        <w:pStyle w:val="Code"/>
      </w:pPr>
      <w:r>
        <w:t>EnableCongestionMitigation ::= BOOLEAN</w:t>
      </w:r>
    </w:p>
    <w:p w14:paraId="555C3CBE" w14:textId="77777777" w:rsidR="004C363E" w:rsidRPr="006873E6" w:rsidRDefault="004C363E" w:rsidP="007A6488">
      <w:pPr>
        <w:pStyle w:val="Code"/>
      </w:pPr>
    </w:p>
    <w:p w14:paraId="4E9323A8" w14:textId="56E903E3" w:rsidR="004C363E" w:rsidRDefault="004C363E" w:rsidP="004C363E">
      <w:pPr>
        <w:pStyle w:val="Heading4"/>
        <w:numPr>
          <w:ilvl w:val="3"/>
          <w:numId w:val="36"/>
        </w:numPr>
      </w:pPr>
      <w:r>
        <w:t>SetTemporaryID</w:t>
      </w:r>
    </w:p>
    <w:p w14:paraId="7DCBCDAD" w14:textId="77777777" w:rsidR="004C363E" w:rsidRDefault="004C363E" w:rsidP="004C363E">
      <w:r>
        <w:t>This request sets the TemporaryID transmitted in the SUT’s BSMs.</w:t>
      </w:r>
    </w:p>
    <w:p w14:paraId="0E9E6A66" w14:textId="77777777" w:rsidR="004C363E" w:rsidRDefault="004C363E" w:rsidP="004C363E">
      <w:pPr>
        <w:pStyle w:val="Code"/>
      </w:pPr>
      <w:r w:rsidRPr="00A30696">
        <w:t>SetTemporaryID ::= OCTET STRING (SIZE(4))</w:t>
      </w:r>
    </w:p>
    <w:p w14:paraId="6E648AF7" w14:textId="77777777" w:rsidR="004C363E" w:rsidRDefault="004C363E" w:rsidP="004C363E">
      <w:pPr>
        <w:pStyle w:val="Code"/>
      </w:pPr>
    </w:p>
    <w:p w14:paraId="2234239D" w14:textId="77777777" w:rsidR="004C363E" w:rsidRDefault="004C363E" w:rsidP="004C363E">
      <w:pPr>
        <w:pStyle w:val="Heading4"/>
        <w:numPr>
          <w:ilvl w:val="3"/>
          <w:numId w:val="36"/>
        </w:numPr>
      </w:pPr>
      <w:r>
        <w:t>SetLatitude</w:t>
      </w:r>
    </w:p>
    <w:p w14:paraId="4546F781" w14:textId="77777777" w:rsidR="004C363E" w:rsidRDefault="004C363E" w:rsidP="004C363E">
      <w:r>
        <w:t>This request sets the Latitude transmitted in the SUT’s BSMs.</w:t>
      </w:r>
    </w:p>
    <w:p w14:paraId="4E91F5EA" w14:textId="77777777" w:rsidR="004C363E" w:rsidRDefault="004C363E" w:rsidP="004C363E">
      <w:pPr>
        <w:pStyle w:val="Code"/>
      </w:pPr>
      <w:r w:rsidRPr="00A30696">
        <w:t>SetLatitude ::= Latitude</w:t>
      </w:r>
    </w:p>
    <w:p w14:paraId="5093FAFB" w14:textId="77777777" w:rsidR="004C363E" w:rsidRDefault="004C363E" w:rsidP="004C363E">
      <w:pPr>
        <w:pStyle w:val="Code"/>
      </w:pPr>
    </w:p>
    <w:p w14:paraId="58105B61" w14:textId="77777777" w:rsidR="004C363E" w:rsidRDefault="004C363E" w:rsidP="004C363E">
      <w:pPr>
        <w:pStyle w:val="Heading4"/>
        <w:numPr>
          <w:ilvl w:val="3"/>
          <w:numId w:val="36"/>
        </w:numPr>
      </w:pPr>
      <w:r>
        <w:t>SetLongitude</w:t>
      </w:r>
    </w:p>
    <w:p w14:paraId="068E7D2C" w14:textId="77777777" w:rsidR="004C363E" w:rsidRDefault="004C363E" w:rsidP="004C363E">
      <w:r>
        <w:t>This request sets the Longitude transmitted in the SUT’s BSMs.</w:t>
      </w:r>
    </w:p>
    <w:p w14:paraId="2364A7CD" w14:textId="77777777" w:rsidR="004C363E" w:rsidRDefault="004C363E" w:rsidP="004C363E">
      <w:pPr>
        <w:pStyle w:val="Code"/>
      </w:pPr>
      <w:r w:rsidRPr="00A30696">
        <w:t>SetLatitude ::= Latitude</w:t>
      </w:r>
    </w:p>
    <w:p w14:paraId="67861A65" w14:textId="77777777" w:rsidR="004C363E" w:rsidRDefault="004C363E" w:rsidP="004C363E">
      <w:pPr>
        <w:pStyle w:val="Code"/>
      </w:pPr>
    </w:p>
    <w:p w14:paraId="1EAF7401" w14:textId="77777777" w:rsidR="004C363E" w:rsidRDefault="004C363E" w:rsidP="004C363E">
      <w:pPr>
        <w:pStyle w:val="Heading4"/>
        <w:numPr>
          <w:ilvl w:val="3"/>
          <w:numId w:val="36"/>
        </w:numPr>
      </w:pPr>
      <w:r>
        <w:t>SetElevation</w:t>
      </w:r>
    </w:p>
    <w:p w14:paraId="4C01FFA3" w14:textId="77777777" w:rsidR="004C363E" w:rsidRDefault="004C363E" w:rsidP="004C363E">
      <w:r>
        <w:t>This request sets the Elevation transmitted in the SUT’s BSMs.</w:t>
      </w:r>
    </w:p>
    <w:p w14:paraId="03B8EFAD" w14:textId="77777777" w:rsidR="004C363E" w:rsidRDefault="004C363E" w:rsidP="004C363E">
      <w:pPr>
        <w:pStyle w:val="Code"/>
      </w:pPr>
      <w:r w:rsidRPr="00A30696">
        <w:t>SetElevation ::= Elevation</w:t>
      </w:r>
    </w:p>
    <w:p w14:paraId="68CF830E" w14:textId="77777777" w:rsidR="004C363E" w:rsidRDefault="004C363E" w:rsidP="004C363E">
      <w:pPr>
        <w:pStyle w:val="Code"/>
      </w:pPr>
    </w:p>
    <w:p w14:paraId="7BE3ADAA" w14:textId="77777777" w:rsidR="004C363E" w:rsidRDefault="004C363E" w:rsidP="004C363E">
      <w:pPr>
        <w:pStyle w:val="Heading4"/>
        <w:numPr>
          <w:ilvl w:val="3"/>
          <w:numId w:val="36"/>
        </w:numPr>
      </w:pPr>
      <w:r>
        <w:t>SetPositionalAccuracy</w:t>
      </w:r>
    </w:p>
    <w:p w14:paraId="688A3D14" w14:textId="77777777" w:rsidR="004C363E" w:rsidRDefault="004C363E" w:rsidP="004C363E">
      <w:r>
        <w:t>This request sets the PositionalAccuracy transmitted in the SUT’s BSMs.</w:t>
      </w:r>
    </w:p>
    <w:p w14:paraId="1A561EE1" w14:textId="77777777" w:rsidR="004C363E" w:rsidRDefault="004C363E" w:rsidP="004C363E">
      <w:pPr>
        <w:pStyle w:val="Code"/>
      </w:pPr>
      <w:r>
        <w:t>SetPositionalAccuracy ::= SEQUENCE{</w:t>
      </w:r>
    </w:p>
    <w:p w14:paraId="74EB65D1" w14:textId="77777777" w:rsidR="004C363E" w:rsidRDefault="004C363E" w:rsidP="004C363E">
      <w:pPr>
        <w:pStyle w:val="Code"/>
      </w:pPr>
      <w:r>
        <w:t xml:space="preserve">    SemiMajorAxisAccuracy   INTEGER (0 .. 255),</w:t>
      </w:r>
    </w:p>
    <w:p w14:paraId="05ADF917" w14:textId="77777777" w:rsidR="004C363E" w:rsidRDefault="004C363E" w:rsidP="004C363E">
      <w:pPr>
        <w:pStyle w:val="Code"/>
      </w:pPr>
      <w:r>
        <w:t xml:space="preserve">    SemiMinorAxisAccuracy   INTEGER (0 .. 255),</w:t>
      </w:r>
    </w:p>
    <w:p w14:paraId="7E39AC10" w14:textId="77777777" w:rsidR="004C363E" w:rsidRDefault="004C363E" w:rsidP="004C363E">
      <w:pPr>
        <w:pStyle w:val="Code"/>
      </w:pPr>
      <w:r>
        <w:t xml:space="preserve">    SemiMajorAxisOrientation   INTEGER (0 .. 65535)</w:t>
      </w:r>
    </w:p>
    <w:p w14:paraId="058AD14F" w14:textId="77777777" w:rsidR="004C363E" w:rsidRDefault="004C363E" w:rsidP="004C363E">
      <w:pPr>
        <w:pStyle w:val="Code"/>
      </w:pPr>
      <w:r>
        <w:t>}</w:t>
      </w:r>
    </w:p>
    <w:p w14:paraId="398C81F7" w14:textId="77777777" w:rsidR="004C363E" w:rsidRDefault="004C363E" w:rsidP="004C363E">
      <w:pPr>
        <w:pStyle w:val="Code"/>
      </w:pPr>
    </w:p>
    <w:p w14:paraId="5E62B865" w14:textId="77777777" w:rsidR="004C363E" w:rsidRDefault="004C363E" w:rsidP="004C363E">
      <w:pPr>
        <w:pStyle w:val="Heading4"/>
        <w:numPr>
          <w:ilvl w:val="3"/>
          <w:numId w:val="36"/>
        </w:numPr>
      </w:pPr>
      <w:r>
        <w:t>SetTransmissionState</w:t>
      </w:r>
    </w:p>
    <w:p w14:paraId="0C48E877" w14:textId="77777777" w:rsidR="004C363E" w:rsidRDefault="004C363E" w:rsidP="004C363E">
      <w:r>
        <w:t>This request sets the TransmissionState transmitted in the SUT’s BSMs.</w:t>
      </w:r>
    </w:p>
    <w:p w14:paraId="640AD4AD" w14:textId="77777777" w:rsidR="004C363E" w:rsidRDefault="004C363E" w:rsidP="004C363E">
      <w:pPr>
        <w:pStyle w:val="Code"/>
      </w:pPr>
      <w:r>
        <w:t>SetTransmissionState ::= ENUMERATED {</w:t>
      </w:r>
    </w:p>
    <w:p w14:paraId="0E8DDA93" w14:textId="74C9DA23" w:rsidR="004C363E" w:rsidRDefault="004C363E" w:rsidP="004C363E">
      <w:pPr>
        <w:pStyle w:val="Code"/>
      </w:pPr>
      <w:r>
        <w:t xml:space="preserve">    neutral         (0),</w:t>
      </w:r>
    </w:p>
    <w:p w14:paraId="7306F831" w14:textId="04B1F647" w:rsidR="004C363E" w:rsidRDefault="004C363E" w:rsidP="004C363E">
      <w:pPr>
        <w:pStyle w:val="Code"/>
      </w:pPr>
      <w:r>
        <w:t xml:space="preserve">    park            (1),</w:t>
      </w:r>
    </w:p>
    <w:p w14:paraId="6D6C51E1" w14:textId="04BA366B" w:rsidR="004C363E" w:rsidRDefault="004C363E" w:rsidP="004C363E">
      <w:pPr>
        <w:pStyle w:val="Code"/>
      </w:pPr>
      <w:r>
        <w:t xml:space="preserve">    forwardGears    (2),</w:t>
      </w:r>
    </w:p>
    <w:p w14:paraId="6F8E1C19" w14:textId="2FBBFA14" w:rsidR="004C363E" w:rsidRDefault="004C363E" w:rsidP="004C363E">
      <w:pPr>
        <w:pStyle w:val="Code"/>
      </w:pPr>
      <w:r>
        <w:t xml:space="preserve">    reverseGears    (3),</w:t>
      </w:r>
    </w:p>
    <w:p w14:paraId="39D8D28F" w14:textId="101594CC" w:rsidR="004C363E" w:rsidRDefault="004C363E" w:rsidP="004C363E">
      <w:pPr>
        <w:pStyle w:val="Code"/>
      </w:pPr>
      <w:r>
        <w:t xml:space="preserve">    reserved1       (4),</w:t>
      </w:r>
    </w:p>
    <w:p w14:paraId="4E128BF1" w14:textId="625CC501" w:rsidR="004C363E" w:rsidRDefault="004C363E" w:rsidP="004C363E">
      <w:pPr>
        <w:pStyle w:val="Code"/>
      </w:pPr>
      <w:r>
        <w:t xml:space="preserve">    reserved2       (5),</w:t>
      </w:r>
    </w:p>
    <w:p w14:paraId="388F8E25" w14:textId="15340E98" w:rsidR="004C363E" w:rsidRDefault="004C363E" w:rsidP="004C363E">
      <w:pPr>
        <w:pStyle w:val="Code"/>
      </w:pPr>
      <w:r>
        <w:t xml:space="preserve">    reserved3       (6),   </w:t>
      </w:r>
    </w:p>
    <w:p w14:paraId="764CE300" w14:textId="41618E14" w:rsidR="004C363E" w:rsidRDefault="004C363E" w:rsidP="004C363E">
      <w:pPr>
        <w:pStyle w:val="Code"/>
      </w:pPr>
      <w:r>
        <w:t xml:space="preserve">    unavailable     (7)</w:t>
      </w:r>
    </w:p>
    <w:p w14:paraId="7EAD74BA" w14:textId="77777777" w:rsidR="004C363E" w:rsidRDefault="004C363E" w:rsidP="004C363E">
      <w:pPr>
        <w:pStyle w:val="Code"/>
      </w:pPr>
      <w:r>
        <w:t>}</w:t>
      </w:r>
    </w:p>
    <w:p w14:paraId="5F63FBFA" w14:textId="77777777" w:rsidR="004C363E" w:rsidRPr="006873E6" w:rsidRDefault="004C363E" w:rsidP="007A6488">
      <w:pPr>
        <w:pStyle w:val="Code"/>
      </w:pPr>
    </w:p>
    <w:p w14:paraId="77FFF8DA" w14:textId="77777777" w:rsidR="004C363E" w:rsidRDefault="004C363E" w:rsidP="004C363E">
      <w:pPr>
        <w:pStyle w:val="Heading4"/>
        <w:numPr>
          <w:ilvl w:val="3"/>
          <w:numId w:val="36"/>
        </w:numPr>
      </w:pPr>
      <w:r>
        <w:t>SetSpeed</w:t>
      </w:r>
    </w:p>
    <w:p w14:paraId="31FAB6F6" w14:textId="77777777" w:rsidR="004C363E" w:rsidRDefault="004C363E" w:rsidP="004C363E">
      <w:r>
        <w:t>This request sets the Speed transmitted in the SUT’s BSMs.</w:t>
      </w:r>
    </w:p>
    <w:p w14:paraId="7A49C744" w14:textId="77777777" w:rsidR="004C363E" w:rsidRDefault="004C363E" w:rsidP="004C363E">
      <w:pPr>
        <w:pStyle w:val="Code"/>
      </w:pPr>
      <w:r w:rsidRPr="00361580">
        <w:t>SetSpeed ::= INTEGER (0 .. 8191)</w:t>
      </w:r>
    </w:p>
    <w:p w14:paraId="7B6E7BFA" w14:textId="77777777" w:rsidR="004C363E" w:rsidRDefault="004C363E" w:rsidP="004C363E">
      <w:pPr>
        <w:pStyle w:val="Code"/>
      </w:pPr>
    </w:p>
    <w:p w14:paraId="589724D3" w14:textId="77777777" w:rsidR="004C363E" w:rsidRDefault="004C363E" w:rsidP="004C363E">
      <w:pPr>
        <w:pStyle w:val="Heading4"/>
        <w:numPr>
          <w:ilvl w:val="3"/>
          <w:numId w:val="36"/>
        </w:numPr>
      </w:pPr>
      <w:r>
        <w:t>SetHeading</w:t>
      </w:r>
    </w:p>
    <w:p w14:paraId="396C87FF" w14:textId="77777777" w:rsidR="004C363E" w:rsidRDefault="004C363E" w:rsidP="004C363E">
      <w:r>
        <w:t>This request sets the Heading transmitted in the SUT’s BSMs.</w:t>
      </w:r>
    </w:p>
    <w:p w14:paraId="13AA1735" w14:textId="77777777" w:rsidR="004C363E" w:rsidRDefault="004C363E" w:rsidP="004C363E">
      <w:pPr>
        <w:pStyle w:val="Code"/>
      </w:pPr>
      <w:r w:rsidRPr="00361580">
        <w:t>SetHeading ::= INTEGER (0 .. 28800)</w:t>
      </w:r>
    </w:p>
    <w:p w14:paraId="7F49105C" w14:textId="77777777" w:rsidR="004C363E" w:rsidRDefault="004C363E" w:rsidP="004C363E">
      <w:pPr>
        <w:pStyle w:val="Code"/>
      </w:pPr>
    </w:p>
    <w:p w14:paraId="31059DE5" w14:textId="77777777" w:rsidR="004C363E" w:rsidRDefault="004C363E" w:rsidP="004C363E">
      <w:pPr>
        <w:pStyle w:val="Heading4"/>
        <w:numPr>
          <w:ilvl w:val="3"/>
          <w:numId w:val="36"/>
        </w:numPr>
      </w:pPr>
      <w:r>
        <w:t>SetSteeringWheelAngle</w:t>
      </w:r>
    </w:p>
    <w:p w14:paraId="3F87396D" w14:textId="77777777" w:rsidR="004C363E" w:rsidRDefault="004C363E" w:rsidP="004C363E">
      <w:r>
        <w:t>This request sets the SteeringWheelAngle transmitted in the SUT’s BSMs.</w:t>
      </w:r>
    </w:p>
    <w:p w14:paraId="41B2DF44" w14:textId="77777777" w:rsidR="004C363E" w:rsidRDefault="004C363E" w:rsidP="004C363E">
      <w:r w:rsidRPr="00361580">
        <w:t>SetSteeringWheelAngle ::= INTEGER (-126 .. 127)</w:t>
      </w:r>
    </w:p>
    <w:p w14:paraId="062C1749" w14:textId="77777777" w:rsidR="004C363E" w:rsidRDefault="004C363E" w:rsidP="004C363E">
      <w:pPr>
        <w:pStyle w:val="Heading4"/>
        <w:numPr>
          <w:ilvl w:val="3"/>
          <w:numId w:val="36"/>
        </w:numPr>
      </w:pPr>
      <w:r>
        <w:t>SetAccelerationSet4Way</w:t>
      </w:r>
    </w:p>
    <w:p w14:paraId="64860E5B" w14:textId="77777777" w:rsidR="004C363E" w:rsidRPr="008D54E1" w:rsidRDefault="004C363E" w:rsidP="004C363E">
      <w:r>
        <w:t>This request sets the AccelerationSet4Way transmitted in the SUT’s BSMs.</w:t>
      </w:r>
    </w:p>
    <w:p w14:paraId="05E193CD" w14:textId="77777777" w:rsidR="004C363E" w:rsidRDefault="004C363E" w:rsidP="004C363E">
      <w:pPr>
        <w:pStyle w:val="Code"/>
      </w:pPr>
      <w:r>
        <w:t>SetAccelerationSet4Way ::= SEQUENCE {</w:t>
      </w:r>
    </w:p>
    <w:p w14:paraId="39EFD1AD" w14:textId="77777777" w:rsidR="004C363E" w:rsidRDefault="004C363E" w:rsidP="004C363E">
      <w:pPr>
        <w:pStyle w:val="Code"/>
      </w:pPr>
      <w:r>
        <w:t xml:space="preserve">    LongAcceleration INTEGER (-2000 .. 2001),</w:t>
      </w:r>
    </w:p>
    <w:p w14:paraId="404BA826" w14:textId="77777777" w:rsidR="004C363E" w:rsidRDefault="004C363E" w:rsidP="004C363E">
      <w:pPr>
        <w:pStyle w:val="Code"/>
      </w:pPr>
      <w:r>
        <w:t xml:space="preserve">    LatAcceleration INTEGER (-2000 .. 2001),</w:t>
      </w:r>
    </w:p>
    <w:p w14:paraId="317E8C87" w14:textId="77777777" w:rsidR="004C363E" w:rsidRDefault="004C363E" w:rsidP="004C363E">
      <w:pPr>
        <w:pStyle w:val="Code"/>
      </w:pPr>
      <w:r>
        <w:t xml:space="preserve">    VerticalAcceleration INTEGER (-127 .. 127),</w:t>
      </w:r>
    </w:p>
    <w:p w14:paraId="5EE1DEE6" w14:textId="77777777" w:rsidR="004C363E" w:rsidRDefault="004C363E" w:rsidP="004C363E">
      <w:pPr>
        <w:pStyle w:val="Code"/>
      </w:pPr>
      <w:r>
        <w:t xml:space="preserve">    YawRate INTEGER (-32767 .. 32767)</w:t>
      </w:r>
    </w:p>
    <w:p w14:paraId="1A30FED0" w14:textId="77777777" w:rsidR="004C363E" w:rsidRDefault="004C363E" w:rsidP="004C363E">
      <w:pPr>
        <w:pStyle w:val="Code"/>
      </w:pPr>
      <w:r>
        <w:t>}</w:t>
      </w:r>
    </w:p>
    <w:p w14:paraId="64AC428F" w14:textId="77777777" w:rsidR="004C363E" w:rsidRDefault="004C363E" w:rsidP="004C363E">
      <w:pPr>
        <w:pStyle w:val="Code"/>
      </w:pPr>
    </w:p>
    <w:p w14:paraId="3F824F5A" w14:textId="77777777" w:rsidR="004C363E" w:rsidRDefault="004C363E" w:rsidP="004C363E">
      <w:pPr>
        <w:pStyle w:val="Heading4"/>
        <w:numPr>
          <w:ilvl w:val="3"/>
          <w:numId w:val="36"/>
        </w:numPr>
      </w:pPr>
      <w:r>
        <w:t>SetBrakeSystemStatus</w:t>
      </w:r>
    </w:p>
    <w:p w14:paraId="052AFCA7" w14:textId="77777777" w:rsidR="004C363E" w:rsidRDefault="004C363E" w:rsidP="004C363E">
      <w:r>
        <w:t>This request sets the BrakeSystemStatus transmitted in the SUT’s BSMs.</w:t>
      </w:r>
    </w:p>
    <w:p w14:paraId="5D2B34AF" w14:textId="77777777" w:rsidR="004C363E" w:rsidRPr="003A49A3" w:rsidRDefault="004C363E" w:rsidP="004C363E">
      <w:pPr>
        <w:pStyle w:val="Code"/>
      </w:pPr>
      <w:r w:rsidRPr="003A49A3">
        <w:t>SetBrakeSystemStatus ::= SEQUENCE {</w:t>
      </w:r>
    </w:p>
    <w:p w14:paraId="5D91093F" w14:textId="77777777" w:rsidR="004C363E" w:rsidRPr="003A49A3" w:rsidRDefault="004C363E" w:rsidP="004C363E">
      <w:pPr>
        <w:pStyle w:val="Code"/>
      </w:pPr>
      <w:r w:rsidRPr="003A49A3">
        <w:t xml:space="preserve">    BrakeAppliedStatus       BIT STRING {</w:t>
      </w:r>
    </w:p>
    <w:p w14:paraId="201C9067" w14:textId="77777777" w:rsidR="004C363E" w:rsidRPr="003A49A3" w:rsidRDefault="004C363E" w:rsidP="004C363E">
      <w:pPr>
        <w:pStyle w:val="Code"/>
      </w:pPr>
      <w:r w:rsidRPr="003A49A3">
        <w:t xml:space="preserve">        unavailable (0),</w:t>
      </w:r>
    </w:p>
    <w:p w14:paraId="02DC8315" w14:textId="77777777" w:rsidR="004C363E" w:rsidRPr="003A49A3" w:rsidRDefault="004C363E" w:rsidP="004C363E">
      <w:pPr>
        <w:pStyle w:val="Code"/>
      </w:pPr>
      <w:r w:rsidRPr="003A49A3">
        <w:t xml:space="preserve">        leftFront   (1),</w:t>
      </w:r>
    </w:p>
    <w:p w14:paraId="609D70ED" w14:textId="77777777" w:rsidR="004C363E" w:rsidRPr="003A49A3" w:rsidRDefault="004C363E" w:rsidP="004C363E">
      <w:pPr>
        <w:pStyle w:val="Code"/>
      </w:pPr>
      <w:r w:rsidRPr="003A49A3">
        <w:t xml:space="preserve">        leftRear    (2),</w:t>
      </w:r>
    </w:p>
    <w:p w14:paraId="13022C10" w14:textId="77777777" w:rsidR="004C363E" w:rsidRPr="003A49A3" w:rsidRDefault="004C363E" w:rsidP="004C363E">
      <w:pPr>
        <w:pStyle w:val="Code"/>
      </w:pPr>
      <w:r w:rsidRPr="003A49A3">
        <w:t xml:space="preserve">        rightFront  (3),</w:t>
      </w:r>
    </w:p>
    <w:p w14:paraId="556124DF" w14:textId="77777777" w:rsidR="004C363E" w:rsidRPr="003A49A3" w:rsidRDefault="004C363E" w:rsidP="004C363E">
      <w:pPr>
        <w:pStyle w:val="Code"/>
      </w:pPr>
      <w:r w:rsidRPr="003A49A3">
        <w:t xml:space="preserve">        rightRear   (4)</w:t>
      </w:r>
    </w:p>
    <w:p w14:paraId="0AD06EA9" w14:textId="77777777" w:rsidR="004C363E" w:rsidRPr="003A49A3" w:rsidRDefault="004C363E" w:rsidP="004C363E">
      <w:pPr>
        <w:pStyle w:val="Code"/>
      </w:pPr>
      <w:r w:rsidRPr="003A49A3">
        <w:t xml:space="preserve">    },</w:t>
      </w:r>
    </w:p>
    <w:p w14:paraId="7931EF3B" w14:textId="77777777" w:rsidR="004C363E" w:rsidRPr="003A49A3" w:rsidRDefault="004C363E" w:rsidP="004C363E">
      <w:pPr>
        <w:pStyle w:val="Code"/>
      </w:pPr>
      <w:r w:rsidRPr="003A49A3">
        <w:t xml:space="preserve">    TractionControlStatus    BIT STRING {</w:t>
      </w:r>
    </w:p>
    <w:p w14:paraId="0BB3A039" w14:textId="77777777" w:rsidR="004C363E" w:rsidRPr="003A49A3" w:rsidRDefault="004C363E" w:rsidP="004C363E">
      <w:pPr>
        <w:pStyle w:val="Code"/>
      </w:pPr>
      <w:r w:rsidRPr="003A49A3">
        <w:t xml:space="preserve">        unavailable (0),</w:t>
      </w:r>
    </w:p>
    <w:p w14:paraId="051672DE" w14:textId="77777777" w:rsidR="004C363E" w:rsidRPr="003A49A3" w:rsidRDefault="004C363E" w:rsidP="004C363E">
      <w:pPr>
        <w:pStyle w:val="Code"/>
      </w:pPr>
      <w:r w:rsidRPr="003A49A3">
        <w:t xml:space="preserve">        off         (1),</w:t>
      </w:r>
    </w:p>
    <w:p w14:paraId="49415F0D" w14:textId="77777777" w:rsidR="004C363E" w:rsidRPr="003A49A3" w:rsidRDefault="004C363E" w:rsidP="004C363E">
      <w:pPr>
        <w:pStyle w:val="Code"/>
      </w:pPr>
      <w:r w:rsidRPr="003A49A3">
        <w:t xml:space="preserve">        on          (2),</w:t>
      </w:r>
    </w:p>
    <w:p w14:paraId="6BE85C99" w14:textId="77777777" w:rsidR="004C363E" w:rsidRPr="003A49A3" w:rsidRDefault="004C363E" w:rsidP="004C363E">
      <w:pPr>
        <w:pStyle w:val="Code"/>
      </w:pPr>
      <w:r w:rsidRPr="003A49A3">
        <w:t xml:space="preserve">        engaged     (3)</w:t>
      </w:r>
    </w:p>
    <w:p w14:paraId="4C35427B" w14:textId="77777777" w:rsidR="004C363E" w:rsidRPr="003A49A3" w:rsidRDefault="004C363E" w:rsidP="004C363E">
      <w:pPr>
        <w:pStyle w:val="Code"/>
      </w:pPr>
      <w:r w:rsidRPr="003A49A3">
        <w:t xml:space="preserve">    },</w:t>
      </w:r>
    </w:p>
    <w:p w14:paraId="32444DEA" w14:textId="77777777" w:rsidR="004C363E" w:rsidRPr="003A49A3" w:rsidRDefault="004C363E" w:rsidP="004C363E">
      <w:pPr>
        <w:pStyle w:val="Code"/>
      </w:pPr>
      <w:r w:rsidRPr="003A49A3">
        <w:t xml:space="preserve">    AntiLockBrakeStatus      BIT STRING {</w:t>
      </w:r>
    </w:p>
    <w:p w14:paraId="016DCCB3" w14:textId="77777777" w:rsidR="004C363E" w:rsidRPr="003A49A3" w:rsidRDefault="004C363E" w:rsidP="004C363E">
      <w:pPr>
        <w:pStyle w:val="Code"/>
      </w:pPr>
      <w:r w:rsidRPr="003A49A3">
        <w:t xml:space="preserve">        unavailable (0),</w:t>
      </w:r>
    </w:p>
    <w:p w14:paraId="6C529577" w14:textId="77777777" w:rsidR="004C363E" w:rsidRPr="003A49A3" w:rsidRDefault="004C363E" w:rsidP="004C363E">
      <w:pPr>
        <w:pStyle w:val="Code"/>
      </w:pPr>
      <w:r w:rsidRPr="003A49A3">
        <w:t xml:space="preserve">        off         (1),</w:t>
      </w:r>
    </w:p>
    <w:p w14:paraId="373CD70A" w14:textId="77777777" w:rsidR="004C363E" w:rsidRPr="003A49A3" w:rsidRDefault="004C363E" w:rsidP="004C363E">
      <w:pPr>
        <w:pStyle w:val="Code"/>
      </w:pPr>
      <w:r w:rsidRPr="003A49A3">
        <w:t xml:space="preserve">        on          (2),</w:t>
      </w:r>
    </w:p>
    <w:p w14:paraId="341273B9" w14:textId="77777777" w:rsidR="004C363E" w:rsidRPr="003A49A3" w:rsidRDefault="004C363E" w:rsidP="004C363E">
      <w:pPr>
        <w:pStyle w:val="Code"/>
      </w:pPr>
      <w:r w:rsidRPr="003A49A3">
        <w:t xml:space="preserve">        engaged     (3)</w:t>
      </w:r>
    </w:p>
    <w:p w14:paraId="42EE58EC" w14:textId="77777777" w:rsidR="004C363E" w:rsidRPr="003A49A3" w:rsidRDefault="004C363E" w:rsidP="004C363E">
      <w:pPr>
        <w:pStyle w:val="Code"/>
      </w:pPr>
      <w:r w:rsidRPr="003A49A3">
        <w:t xml:space="preserve">    },</w:t>
      </w:r>
    </w:p>
    <w:p w14:paraId="4CD631F8" w14:textId="77777777" w:rsidR="004C363E" w:rsidRPr="003A49A3" w:rsidRDefault="004C363E" w:rsidP="004C363E">
      <w:pPr>
        <w:pStyle w:val="Code"/>
      </w:pPr>
      <w:r w:rsidRPr="003A49A3">
        <w:t xml:space="preserve">    StabilityControlStatus   BIT STRING {</w:t>
      </w:r>
    </w:p>
    <w:p w14:paraId="5047E7EF" w14:textId="77777777" w:rsidR="004C363E" w:rsidRPr="003A49A3" w:rsidRDefault="004C363E" w:rsidP="004C363E">
      <w:pPr>
        <w:pStyle w:val="Code"/>
      </w:pPr>
      <w:r w:rsidRPr="003A49A3">
        <w:t xml:space="preserve">        unavailable (0),</w:t>
      </w:r>
    </w:p>
    <w:p w14:paraId="7199AACA" w14:textId="77777777" w:rsidR="004C363E" w:rsidRPr="003A49A3" w:rsidRDefault="004C363E" w:rsidP="004C363E">
      <w:pPr>
        <w:pStyle w:val="Code"/>
      </w:pPr>
      <w:r w:rsidRPr="003A49A3">
        <w:t xml:space="preserve">        off         (1),</w:t>
      </w:r>
    </w:p>
    <w:p w14:paraId="2F3A07F6" w14:textId="77777777" w:rsidR="004C363E" w:rsidRPr="003A49A3" w:rsidRDefault="004C363E" w:rsidP="004C363E">
      <w:pPr>
        <w:pStyle w:val="Code"/>
      </w:pPr>
      <w:r w:rsidRPr="003A49A3">
        <w:t xml:space="preserve">        on          (2),</w:t>
      </w:r>
    </w:p>
    <w:p w14:paraId="60503684" w14:textId="77777777" w:rsidR="004C363E" w:rsidRPr="003A49A3" w:rsidRDefault="004C363E" w:rsidP="004C363E">
      <w:pPr>
        <w:pStyle w:val="Code"/>
      </w:pPr>
      <w:r w:rsidRPr="003A49A3">
        <w:t xml:space="preserve">        engaged     (3)</w:t>
      </w:r>
    </w:p>
    <w:p w14:paraId="0048511B" w14:textId="77777777" w:rsidR="004C363E" w:rsidRPr="003A49A3" w:rsidRDefault="004C363E" w:rsidP="004C363E">
      <w:pPr>
        <w:pStyle w:val="Code"/>
      </w:pPr>
      <w:r w:rsidRPr="003A49A3">
        <w:t xml:space="preserve">    },</w:t>
      </w:r>
    </w:p>
    <w:p w14:paraId="715C228A" w14:textId="77777777" w:rsidR="004C363E" w:rsidRPr="003A49A3" w:rsidRDefault="004C363E" w:rsidP="004C363E">
      <w:pPr>
        <w:pStyle w:val="Code"/>
      </w:pPr>
      <w:r w:rsidRPr="003A49A3">
        <w:t xml:space="preserve">    BrakeBoostApplied        BIT STRING {</w:t>
      </w:r>
    </w:p>
    <w:p w14:paraId="76A60F01" w14:textId="77777777" w:rsidR="004C363E" w:rsidRPr="003A49A3" w:rsidRDefault="004C363E" w:rsidP="004C363E">
      <w:pPr>
        <w:pStyle w:val="Code"/>
      </w:pPr>
      <w:r w:rsidRPr="003A49A3">
        <w:t xml:space="preserve">        unavailable (0),</w:t>
      </w:r>
    </w:p>
    <w:p w14:paraId="5B9A7FCA" w14:textId="77777777" w:rsidR="004C363E" w:rsidRPr="003A49A3" w:rsidRDefault="004C363E" w:rsidP="004C363E">
      <w:pPr>
        <w:pStyle w:val="Code"/>
      </w:pPr>
      <w:r w:rsidRPr="003A49A3">
        <w:t xml:space="preserve">        off         (1),</w:t>
      </w:r>
    </w:p>
    <w:p w14:paraId="51254DE9" w14:textId="77777777" w:rsidR="004C363E" w:rsidRPr="003A49A3" w:rsidRDefault="004C363E" w:rsidP="004C363E">
      <w:pPr>
        <w:pStyle w:val="Code"/>
      </w:pPr>
      <w:r w:rsidRPr="003A49A3">
        <w:t xml:space="preserve">        on          (2)</w:t>
      </w:r>
    </w:p>
    <w:p w14:paraId="1F2AC235" w14:textId="77777777" w:rsidR="004C363E" w:rsidRPr="003A49A3" w:rsidRDefault="004C363E" w:rsidP="004C363E">
      <w:pPr>
        <w:pStyle w:val="Code"/>
      </w:pPr>
      <w:r w:rsidRPr="003A49A3">
        <w:t xml:space="preserve">    },</w:t>
      </w:r>
    </w:p>
    <w:p w14:paraId="46692792" w14:textId="77777777" w:rsidR="004C363E" w:rsidRPr="003A49A3" w:rsidRDefault="004C363E" w:rsidP="004C363E">
      <w:pPr>
        <w:pStyle w:val="Code"/>
      </w:pPr>
      <w:r w:rsidRPr="003A49A3">
        <w:t xml:space="preserve">    AuxiliaryBrakeStatus     BIT STRING {</w:t>
      </w:r>
    </w:p>
    <w:p w14:paraId="4B1FEE58" w14:textId="77777777" w:rsidR="004C363E" w:rsidRPr="003A49A3" w:rsidRDefault="004C363E" w:rsidP="004C363E">
      <w:pPr>
        <w:pStyle w:val="Code"/>
      </w:pPr>
      <w:r w:rsidRPr="003A49A3">
        <w:t xml:space="preserve">        unavailable (0),</w:t>
      </w:r>
    </w:p>
    <w:p w14:paraId="23078BCC" w14:textId="77777777" w:rsidR="004C363E" w:rsidRPr="003A49A3" w:rsidRDefault="004C363E" w:rsidP="004C363E">
      <w:pPr>
        <w:pStyle w:val="Code"/>
      </w:pPr>
      <w:r w:rsidRPr="003A49A3">
        <w:t xml:space="preserve">        off         (1),</w:t>
      </w:r>
    </w:p>
    <w:p w14:paraId="738AE52D" w14:textId="77777777" w:rsidR="004C363E" w:rsidRPr="003A49A3" w:rsidRDefault="004C363E" w:rsidP="004C363E">
      <w:pPr>
        <w:pStyle w:val="Code"/>
      </w:pPr>
      <w:r w:rsidRPr="003A49A3">
        <w:t xml:space="preserve">        on          (2),</w:t>
      </w:r>
    </w:p>
    <w:p w14:paraId="3286E7E9" w14:textId="77777777" w:rsidR="004C363E" w:rsidRPr="003A49A3" w:rsidRDefault="004C363E" w:rsidP="004C363E">
      <w:pPr>
        <w:pStyle w:val="Code"/>
      </w:pPr>
      <w:r w:rsidRPr="003A49A3">
        <w:t xml:space="preserve">        reserved    (3)</w:t>
      </w:r>
    </w:p>
    <w:p w14:paraId="7C7B9328" w14:textId="77777777" w:rsidR="004C363E" w:rsidRPr="003A49A3" w:rsidRDefault="004C363E" w:rsidP="004C363E">
      <w:pPr>
        <w:pStyle w:val="Code"/>
      </w:pPr>
      <w:r w:rsidRPr="003A49A3">
        <w:t xml:space="preserve">    }</w:t>
      </w:r>
    </w:p>
    <w:p w14:paraId="2BC96A9B" w14:textId="77777777" w:rsidR="004C363E" w:rsidRDefault="004C363E" w:rsidP="004C363E">
      <w:pPr>
        <w:pStyle w:val="Code"/>
      </w:pPr>
      <w:r w:rsidRPr="003A49A3">
        <w:t>}</w:t>
      </w:r>
      <w:r w:rsidRPr="003A49A3" w:rsidDel="003A49A3">
        <w:t xml:space="preserve"> </w:t>
      </w:r>
    </w:p>
    <w:p w14:paraId="690B868F" w14:textId="77777777" w:rsidR="004C363E" w:rsidRDefault="004C363E" w:rsidP="004C363E">
      <w:pPr>
        <w:pStyle w:val="Code"/>
      </w:pPr>
    </w:p>
    <w:p w14:paraId="7A361C60" w14:textId="77777777" w:rsidR="004C363E" w:rsidRDefault="004C363E" w:rsidP="004C363E">
      <w:pPr>
        <w:pStyle w:val="Heading4"/>
        <w:numPr>
          <w:ilvl w:val="3"/>
          <w:numId w:val="36"/>
        </w:numPr>
      </w:pPr>
      <w:r>
        <w:t>SetVehicleSize</w:t>
      </w:r>
    </w:p>
    <w:p w14:paraId="08EB7575" w14:textId="1629BF7C" w:rsidR="004C363E" w:rsidRDefault="004C363E" w:rsidP="004C363E">
      <w:r>
        <w:t>This request is used to set the VehicleSize transmitted in the SUT’s BSMs.</w:t>
      </w:r>
    </w:p>
    <w:p w14:paraId="4C05B03E" w14:textId="5AA3BCC1" w:rsidR="004C363E" w:rsidRDefault="004C363E" w:rsidP="004C363E">
      <w:pPr>
        <w:pStyle w:val="Code"/>
      </w:pPr>
      <w:r>
        <w:t>SetVehicleSize ::= SEQUENCE{</w:t>
      </w:r>
    </w:p>
    <w:p w14:paraId="114710D8" w14:textId="77777777" w:rsidR="004C363E" w:rsidRDefault="004C363E" w:rsidP="004C363E">
      <w:pPr>
        <w:pStyle w:val="Code"/>
      </w:pPr>
      <w:r>
        <w:t xml:space="preserve">    VehicleWidth     INTEGER(0 .. 1023),</w:t>
      </w:r>
    </w:p>
    <w:p w14:paraId="6E5DEB88" w14:textId="77777777" w:rsidR="004C363E" w:rsidRDefault="004C363E" w:rsidP="004C363E">
      <w:pPr>
        <w:pStyle w:val="Code"/>
      </w:pPr>
      <w:r>
        <w:t xml:space="preserve">    VehicleLength    INTEGER(0 .. 4095)</w:t>
      </w:r>
    </w:p>
    <w:p w14:paraId="2421C209" w14:textId="77777777" w:rsidR="004C363E" w:rsidRDefault="004C363E" w:rsidP="004C363E">
      <w:pPr>
        <w:pStyle w:val="Code"/>
      </w:pPr>
      <w:r>
        <w:t>}</w:t>
      </w:r>
    </w:p>
    <w:p w14:paraId="3E1D9009" w14:textId="77777777" w:rsidR="004C363E" w:rsidRDefault="004C363E" w:rsidP="004C363E">
      <w:pPr>
        <w:pStyle w:val="Code"/>
      </w:pPr>
    </w:p>
    <w:p w14:paraId="0F2B8F07" w14:textId="77777777" w:rsidR="004C363E" w:rsidRDefault="004C363E" w:rsidP="004C363E">
      <w:pPr>
        <w:pStyle w:val="Heading4"/>
        <w:numPr>
          <w:ilvl w:val="3"/>
          <w:numId w:val="36"/>
        </w:numPr>
      </w:pPr>
      <w:r>
        <w:t>SetExteriorLights</w:t>
      </w:r>
    </w:p>
    <w:p w14:paraId="151AA649" w14:textId="77777777" w:rsidR="004C363E" w:rsidRDefault="004C363E" w:rsidP="004C363E">
      <w:r>
        <w:t>This request is used to set the ExteriorLights transmitted in the SUT’s BSMs.</w:t>
      </w:r>
    </w:p>
    <w:p w14:paraId="3A69EE79" w14:textId="77777777" w:rsidR="004C363E" w:rsidRPr="00413E09" w:rsidRDefault="004C363E" w:rsidP="004C363E">
      <w:pPr>
        <w:pStyle w:val="Code"/>
      </w:pPr>
      <w:r>
        <w:t>SetExteriorLights</w:t>
      </w:r>
      <w:r w:rsidRPr="00413E09">
        <w:t xml:space="preserve"> ::= BIT STRING</w:t>
      </w:r>
    </w:p>
    <w:p w14:paraId="0CEE7B64" w14:textId="77777777" w:rsidR="004C363E" w:rsidRPr="00413E09" w:rsidRDefault="004C363E" w:rsidP="004C363E">
      <w:pPr>
        <w:pStyle w:val="Code"/>
      </w:pPr>
      <w:r w:rsidRPr="00413E09">
        <w:t>{</w:t>
      </w:r>
    </w:p>
    <w:p w14:paraId="3400603B" w14:textId="77777777" w:rsidR="004C363E" w:rsidRPr="00413E09" w:rsidRDefault="004C363E" w:rsidP="004C363E">
      <w:pPr>
        <w:pStyle w:val="Code"/>
      </w:pPr>
      <w:r w:rsidRPr="00413E09">
        <w:t xml:space="preserve">   lowBeamHeadlightsOn       (0), </w:t>
      </w:r>
    </w:p>
    <w:p w14:paraId="0D78740E" w14:textId="77777777" w:rsidR="004C363E" w:rsidRPr="00413E09" w:rsidRDefault="004C363E" w:rsidP="004C363E">
      <w:pPr>
        <w:pStyle w:val="Code"/>
      </w:pPr>
      <w:r w:rsidRPr="00413E09">
        <w:t xml:space="preserve">   highBeamHeadlightsOn      (1), </w:t>
      </w:r>
    </w:p>
    <w:p w14:paraId="6108EE89" w14:textId="77777777" w:rsidR="004C363E" w:rsidRPr="00413E09" w:rsidRDefault="004C363E" w:rsidP="004C363E">
      <w:pPr>
        <w:pStyle w:val="Code"/>
      </w:pPr>
      <w:r w:rsidRPr="00413E09">
        <w:t xml:space="preserve">   leftTurnSignalOn          (2), </w:t>
      </w:r>
    </w:p>
    <w:p w14:paraId="2EB3F97A" w14:textId="77777777" w:rsidR="004C363E" w:rsidRPr="00413E09" w:rsidRDefault="004C363E" w:rsidP="004C363E">
      <w:pPr>
        <w:pStyle w:val="Code"/>
      </w:pPr>
      <w:r w:rsidRPr="00413E09">
        <w:t xml:space="preserve">   rightTurnSignalOn         (3), </w:t>
      </w:r>
    </w:p>
    <w:p w14:paraId="497692E3" w14:textId="77777777" w:rsidR="004C363E" w:rsidRPr="00413E09" w:rsidRDefault="004C363E" w:rsidP="004C363E">
      <w:pPr>
        <w:pStyle w:val="Code"/>
      </w:pPr>
      <w:r w:rsidRPr="00413E09">
        <w:t xml:space="preserve">   hazardSignalOn            (4), </w:t>
      </w:r>
    </w:p>
    <w:p w14:paraId="64EDF8F0" w14:textId="77777777" w:rsidR="004C363E" w:rsidRPr="00413E09" w:rsidRDefault="004C363E" w:rsidP="004C363E">
      <w:pPr>
        <w:pStyle w:val="Code"/>
      </w:pPr>
      <w:r w:rsidRPr="00413E09">
        <w:t xml:space="preserve">   automaticLightControlOn   (5),</w:t>
      </w:r>
    </w:p>
    <w:p w14:paraId="1873ED4D" w14:textId="77777777" w:rsidR="004C363E" w:rsidRPr="00413E09" w:rsidRDefault="004C363E" w:rsidP="004C363E">
      <w:pPr>
        <w:pStyle w:val="Code"/>
      </w:pPr>
      <w:r w:rsidRPr="00413E09">
        <w:t xml:space="preserve">   daytimeRunningLightsOn    (6), </w:t>
      </w:r>
    </w:p>
    <w:p w14:paraId="32635BD8" w14:textId="77777777" w:rsidR="004C363E" w:rsidRPr="00413E09" w:rsidRDefault="004C363E" w:rsidP="004C363E">
      <w:pPr>
        <w:pStyle w:val="Code"/>
      </w:pPr>
      <w:r w:rsidRPr="00413E09">
        <w:t xml:space="preserve">   fogLightOn                (7), </w:t>
      </w:r>
    </w:p>
    <w:p w14:paraId="28C74224" w14:textId="77777777" w:rsidR="004C363E" w:rsidRPr="00413E09" w:rsidRDefault="004C363E" w:rsidP="004C363E">
      <w:pPr>
        <w:pStyle w:val="Code"/>
      </w:pPr>
      <w:r w:rsidRPr="00413E09">
        <w:t xml:space="preserve">   parkingLightsOn           (8) </w:t>
      </w:r>
    </w:p>
    <w:p w14:paraId="7F411C4A" w14:textId="77777777" w:rsidR="004C363E" w:rsidRDefault="004C363E" w:rsidP="004C363E">
      <w:pPr>
        <w:pStyle w:val="Code"/>
      </w:pPr>
      <w:r w:rsidRPr="00413E09">
        <w:t>}</w:t>
      </w:r>
    </w:p>
    <w:p w14:paraId="7FE75271" w14:textId="77777777" w:rsidR="004C363E" w:rsidRPr="006873E6" w:rsidRDefault="004C363E" w:rsidP="007A6488">
      <w:pPr>
        <w:pStyle w:val="Code"/>
      </w:pPr>
    </w:p>
    <w:p w14:paraId="2345BBCC" w14:textId="77777777" w:rsidR="004C363E" w:rsidRDefault="004C363E" w:rsidP="004C363E">
      <w:pPr>
        <w:pStyle w:val="Heading4"/>
        <w:numPr>
          <w:ilvl w:val="3"/>
          <w:numId w:val="36"/>
        </w:numPr>
      </w:pPr>
      <w:bookmarkStart w:id="211" w:name="_Toc445478966"/>
      <w:r>
        <w:t>SetVehicleEventFlags</w:t>
      </w:r>
      <w:bookmarkEnd w:id="211"/>
    </w:p>
    <w:p w14:paraId="454243B8" w14:textId="176253DB" w:rsidR="004C363E" w:rsidRDefault="004C363E" w:rsidP="004C363E">
      <w:r>
        <w:t>This request is used to set the VehicleEventFlags transmitted in the SUT’s BSMs.</w:t>
      </w:r>
    </w:p>
    <w:p w14:paraId="1A2CD60B" w14:textId="77777777" w:rsidR="004C363E" w:rsidRDefault="004C363E" w:rsidP="004C363E">
      <w:pPr>
        <w:pStyle w:val="Code"/>
      </w:pPr>
      <w:r>
        <w:t>SetVehicleEventFlags ::= BIT STRING {</w:t>
      </w:r>
    </w:p>
    <w:p w14:paraId="451C2290" w14:textId="77777777" w:rsidR="004C363E" w:rsidRDefault="004C363E" w:rsidP="004C363E">
      <w:pPr>
        <w:pStyle w:val="Code"/>
      </w:pPr>
      <w:r>
        <w:tab/>
        <w:t>eventHazardLights</w:t>
      </w:r>
      <w:r>
        <w:tab/>
      </w:r>
      <w:r>
        <w:tab/>
      </w:r>
      <w:r>
        <w:tab/>
        <w:t>(0),</w:t>
      </w:r>
    </w:p>
    <w:p w14:paraId="6366BB7D" w14:textId="3237BFF8" w:rsidR="004C363E" w:rsidRDefault="004C363E" w:rsidP="004C363E">
      <w:pPr>
        <w:pStyle w:val="Code"/>
      </w:pPr>
      <w:r>
        <w:tab/>
        <w:t>eventStopLineViolation</w:t>
      </w:r>
      <w:r>
        <w:tab/>
      </w:r>
      <w:r>
        <w:tab/>
        <w:t>(1),</w:t>
      </w:r>
    </w:p>
    <w:p w14:paraId="773387B1" w14:textId="77777777" w:rsidR="004C363E" w:rsidRDefault="004C363E" w:rsidP="004C363E">
      <w:pPr>
        <w:pStyle w:val="Code"/>
      </w:pPr>
      <w:r>
        <w:tab/>
        <w:t>eventABSactivated</w:t>
      </w:r>
      <w:r>
        <w:tab/>
      </w:r>
      <w:r>
        <w:tab/>
      </w:r>
      <w:r>
        <w:tab/>
        <w:t>(2),</w:t>
      </w:r>
    </w:p>
    <w:p w14:paraId="0EE996FA" w14:textId="77777777" w:rsidR="004C363E" w:rsidRDefault="004C363E" w:rsidP="004C363E">
      <w:pPr>
        <w:pStyle w:val="Code"/>
      </w:pPr>
      <w:r>
        <w:tab/>
        <w:t>eventTractionControlLoss</w:t>
      </w:r>
      <w:r>
        <w:tab/>
      </w:r>
      <w:r>
        <w:tab/>
        <w:t>(3),</w:t>
      </w:r>
    </w:p>
    <w:p w14:paraId="3251AA18" w14:textId="77777777" w:rsidR="004C363E" w:rsidRDefault="004C363E" w:rsidP="004C363E">
      <w:pPr>
        <w:pStyle w:val="Code"/>
      </w:pPr>
      <w:r>
        <w:tab/>
        <w:t>eventStabilityControlActivated</w:t>
      </w:r>
      <w:r>
        <w:tab/>
        <w:t>(4),</w:t>
      </w:r>
    </w:p>
    <w:p w14:paraId="01F73A2E" w14:textId="77777777" w:rsidR="004C363E" w:rsidRDefault="004C363E" w:rsidP="004C363E">
      <w:pPr>
        <w:pStyle w:val="Code"/>
      </w:pPr>
      <w:r>
        <w:tab/>
        <w:t>eventHazardousMaterials</w:t>
      </w:r>
      <w:r>
        <w:tab/>
      </w:r>
      <w:r>
        <w:tab/>
        <w:t>(5),</w:t>
      </w:r>
    </w:p>
    <w:p w14:paraId="047FB9ED" w14:textId="77777777" w:rsidR="004C363E" w:rsidRDefault="004C363E" w:rsidP="004C363E">
      <w:pPr>
        <w:pStyle w:val="Code"/>
      </w:pPr>
      <w:r>
        <w:tab/>
        <w:t>eventReserved1</w:t>
      </w:r>
      <w:r>
        <w:tab/>
      </w:r>
      <w:r>
        <w:tab/>
      </w:r>
      <w:r>
        <w:tab/>
        <w:t>(6),</w:t>
      </w:r>
    </w:p>
    <w:p w14:paraId="330C69F4" w14:textId="77777777" w:rsidR="004C363E" w:rsidRDefault="004C363E" w:rsidP="004C363E">
      <w:pPr>
        <w:pStyle w:val="Code"/>
      </w:pPr>
      <w:r>
        <w:tab/>
        <w:t xml:space="preserve">eventHardBraking        </w:t>
      </w:r>
      <w:r>
        <w:tab/>
      </w:r>
      <w:r>
        <w:tab/>
        <w:t>(7),</w:t>
      </w:r>
    </w:p>
    <w:p w14:paraId="7E499097" w14:textId="77777777" w:rsidR="004C363E" w:rsidRDefault="004C363E" w:rsidP="004C363E">
      <w:pPr>
        <w:pStyle w:val="Code"/>
      </w:pPr>
      <w:r>
        <w:tab/>
        <w:t xml:space="preserve">eventLightsChanged      </w:t>
      </w:r>
      <w:r>
        <w:tab/>
      </w:r>
      <w:r>
        <w:tab/>
        <w:t>(8),</w:t>
      </w:r>
    </w:p>
    <w:p w14:paraId="673CF570" w14:textId="77777777" w:rsidR="004C363E" w:rsidRDefault="004C363E" w:rsidP="004C363E">
      <w:pPr>
        <w:pStyle w:val="Code"/>
      </w:pPr>
      <w:r>
        <w:tab/>
        <w:t xml:space="preserve">eventWipersChanged      </w:t>
      </w:r>
      <w:r>
        <w:tab/>
      </w:r>
      <w:r>
        <w:tab/>
        <w:t>(9),</w:t>
      </w:r>
    </w:p>
    <w:p w14:paraId="28A0C698" w14:textId="77777777" w:rsidR="004C363E" w:rsidRDefault="004C363E" w:rsidP="004C363E">
      <w:pPr>
        <w:pStyle w:val="Code"/>
      </w:pPr>
      <w:r>
        <w:tab/>
        <w:t xml:space="preserve">eventFlatTire           </w:t>
      </w:r>
      <w:r>
        <w:tab/>
      </w:r>
      <w:r>
        <w:tab/>
        <w:t>(10),</w:t>
      </w:r>
    </w:p>
    <w:p w14:paraId="3AEF8731" w14:textId="1FCC52E9" w:rsidR="004C363E" w:rsidRDefault="004C363E" w:rsidP="004C363E">
      <w:pPr>
        <w:pStyle w:val="Code"/>
      </w:pPr>
      <w:r>
        <w:tab/>
        <w:t xml:space="preserve">eventDisabledVehicle    </w:t>
      </w:r>
      <w:r>
        <w:tab/>
      </w:r>
      <w:r>
        <w:tab/>
        <w:t>(11),</w:t>
      </w:r>
    </w:p>
    <w:p w14:paraId="122231B4" w14:textId="77777777" w:rsidR="004C363E" w:rsidRDefault="004C363E" w:rsidP="004C363E">
      <w:pPr>
        <w:pStyle w:val="Code"/>
      </w:pPr>
      <w:r>
        <w:tab/>
        <w:t xml:space="preserve">eventAirBagDeployment           </w:t>
      </w:r>
      <w:r>
        <w:tab/>
        <w:t>(12)</w:t>
      </w:r>
    </w:p>
    <w:p w14:paraId="44D98422" w14:textId="28788FAF" w:rsidR="004C363E" w:rsidRDefault="004C363E" w:rsidP="004C363E">
      <w:pPr>
        <w:pStyle w:val="Code"/>
        <w:rPr>
          <w:ins w:id="212" w:author="Dmitri.Khijniak@7Layers.com" w:date="2017-04-21T16:46:00Z"/>
        </w:rPr>
      </w:pPr>
      <w:r>
        <w:t>}</w:t>
      </w:r>
    </w:p>
    <w:p w14:paraId="342CE97E" w14:textId="09066D94" w:rsidR="00187A5D" w:rsidRDefault="00187A5D" w:rsidP="004C363E">
      <w:pPr>
        <w:pStyle w:val="Code"/>
        <w:rPr>
          <w:ins w:id="213" w:author="Dmitri.Khijniak@7Layers.com" w:date="2017-04-21T16:46:00Z"/>
        </w:rPr>
      </w:pPr>
    </w:p>
    <w:p w14:paraId="787133A5" w14:textId="77777777" w:rsidR="00187A5D" w:rsidRDefault="00187A5D" w:rsidP="00187A5D">
      <w:pPr>
        <w:pStyle w:val="Heading4"/>
        <w:numPr>
          <w:ilvl w:val="3"/>
          <w:numId w:val="36"/>
        </w:numPr>
        <w:rPr>
          <w:ins w:id="214" w:author="Dmitri.Khijniak@7Layers.com" w:date="2017-04-21T16:46:00Z"/>
        </w:rPr>
      </w:pPr>
      <w:bookmarkStart w:id="215" w:name="_Toc445478975"/>
      <w:ins w:id="216" w:author="Dmitri.Khijniak@7Layers.com" w:date="2017-04-21T16:46:00Z">
        <w:r>
          <w:t>StartBsmRx</w:t>
        </w:r>
        <w:bookmarkEnd w:id="215"/>
      </w:ins>
    </w:p>
    <w:p w14:paraId="29D7463E" w14:textId="77777777" w:rsidR="00187A5D" w:rsidRDefault="00187A5D" w:rsidP="00187A5D">
      <w:pPr>
        <w:rPr>
          <w:ins w:id="217" w:author="Dmitri.Khijniak@7Layers.com" w:date="2017-04-21T16:46:00Z"/>
        </w:rPr>
      </w:pPr>
      <w:ins w:id="218" w:author="Dmitri.Khijniak@7Layers.com" w:date="2017-04-21T16:46:00Z">
        <w:r>
          <w:t>This request starts BSM reception from the SUT. Refer to StartWsmRx for more information on parameter settings.</w:t>
        </w:r>
      </w:ins>
    </w:p>
    <w:p w14:paraId="42AE7165" w14:textId="77777777" w:rsidR="00187A5D" w:rsidRDefault="00187A5D" w:rsidP="00187A5D">
      <w:pPr>
        <w:pStyle w:val="Code"/>
        <w:rPr>
          <w:ins w:id="219" w:author="Dmitri.Khijniak@7Layers.com" w:date="2017-04-21T16:46:00Z"/>
        </w:rPr>
      </w:pPr>
      <w:ins w:id="220" w:author="Dmitri.Khijniak@7Layers.com" w:date="2017-04-21T16:46:00Z">
        <w:r>
          <w:t>StartBsmRx ::= StartWsmRx (WITH COMPONENTS {</w:t>
        </w:r>
      </w:ins>
    </w:p>
    <w:p w14:paraId="3941045C" w14:textId="77777777" w:rsidR="00187A5D" w:rsidRDefault="00187A5D" w:rsidP="00187A5D">
      <w:pPr>
        <w:pStyle w:val="Code"/>
        <w:rPr>
          <w:ins w:id="221" w:author="Dmitri.Khijniak@7Layers.com" w:date="2017-04-21T16:46:00Z"/>
        </w:rPr>
      </w:pPr>
      <w:ins w:id="222" w:author="Dmitri.Khijniak@7Layers.com" w:date="2017-04-21T16:46:00Z">
        <w:r>
          <w:tab/>
          <w:t xml:space="preserve">psid  (32), </w:t>
        </w:r>
      </w:ins>
    </w:p>
    <w:p w14:paraId="0E512101" w14:textId="77777777" w:rsidR="00187A5D" w:rsidRDefault="00187A5D" w:rsidP="00187A5D">
      <w:pPr>
        <w:pStyle w:val="Code"/>
        <w:rPr>
          <w:ins w:id="223" w:author="Dmitri.Khijniak@7Layers.com" w:date="2017-04-21T16:46:00Z"/>
        </w:rPr>
      </w:pPr>
      <w:ins w:id="224" w:author="Dmitri.Khijniak@7Layers.com" w:date="2017-04-21T16:46:00Z">
        <w:r>
          <w:tab/>
          <w:t>-- PSID is optional if eventHandling.rxFlag is set to receive any WSM with PSID</w:t>
        </w:r>
      </w:ins>
    </w:p>
    <w:p w14:paraId="596BE633" w14:textId="77777777" w:rsidR="00187A5D" w:rsidRDefault="00187A5D" w:rsidP="00187A5D">
      <w:pPr>
        <w:pStyle w:val="Code"/>
        <w:rPr>
          <w:ins w:id="225" w:author="Dmitri.Khijniak@7Layers.com" w:date="2017-04-21T16:46:00Z"/>
        </w:rPr>
      </w:pPr>
      <w:ins w:id="226" w:author="Dmitri.Khijniak@7Layers.com" w:date="2017-04-21T16:46:00Z">
        <w:r>
          <w:tab/>
          <w:t>radio ( WITH COMPONENTS { ..., antenna ABSENT }),</w:t>
        </w:r>
      </w:ins>
    </w:p>
    <w:p w14:paraId="0B3280E1" w14:textId="77777777" w:rsidR="00B17AA5" w:rsidRDefault="00B17AA5" w:rsidP="00B17AA5">
      <w:pPr>
        <w:pStyle w:val="Code"/>
        <w:rPr>
          <w:ins w:id="227" w:author="Dmitri.Khijniak@7Layers.com" w:date="2017-04-21T17:11:00Z"/>
        </w:rPr>
      </w:pPr>
      <w:ins w:id="228" w:author="Dmitri.Khijniak@7Layers.com" w:date="2017-04-21T17:11:00Z">
        <w:r>
          <w:t xml:space="preserve">    channelIdentifier (172),        -- default value for BSM</w:t>
        </w:r>
      </w:ins>
    </w:p>
    <w:p w14:paraId="2B86E658" w14:textId="77777777" w:rsidR="00B17AA5" w:rsidRDefault="00B17AA5" w:rsidP="00B17AA5">
      <w:pPr>
        <w:pStyle w:val="Code"/>
        <w:rPr>
          <w:ins w:id="229" w:author="Dmitri.Khijniak@7Layers.com" w:date="2017-04-21T17:11:00Z"/>
        </w:rPr>
      </w:pPr>
      <w:ins w:id="230" w:author="Dmitri.Khijniak@7Layers.com" w:date="2017-04-21T17:11:00Z">
        <w:r>
          <w:t xml:space="preserve">    timeSlot (continuous),          -- default value for BSM</w:t>
        </w:r>
      </w:ins>
    </w:p>
    <w:p w14:paraId="20719F5E" w14:textId="77777777" w:rsidR="00187A5D" w:rsidRDefault="00187A5D" w:rsidP="00187A5D">
      <w:pPr>
        <w:pStyle w:val="Code"/>
        <w:rPr>
          <w:ins w:id="231" w:author="Dmitri.Khijniak@7Layers.com" w:date="2017-04-21T16:46:00Z"/>
        </w:rPr>
      </w:pPr>
      <w:ins w:id="232" w:author="Dmitri.Khijniak@7Layers.com" w:date="2017-04-21T16:46:00Z">
        <w:r>
          <w:tab/>
          <w:t>eventHandling</w:t>
        </w:r>
      </w:ins>
    </w:p>
    <w:p w14:paraId="41FBABF2" w14:textId="77777777" w:rsidR="00187A5D" w:rsidRDefault="00187A5D" w:rsidP="00187A5D">
      <w:pPr>
        <w:pStyle w:val="Code"/>
        <w:rPr>
          <w:ins w:id="233" w:author="Dmitri.Khijniak@7Layers.com" w:date="2017-04-21T16:46:00Z"/>
        </w:rPr>
      </w:pPr>
      <w:ins w:id="234" w:author="Dmitri.Khijniak@7Layers.com" w:date="2017-04-21T16:46:00Z">
        <w:r>
          <w:tab/>
          <w:t>})</w:t>
        </w:r>
      </w:ins>
    </w:p>
    <w:p w14:paraId="6F0031BC" w14:textId="77777777" w:rsidR="00187A5D" w:rsidRDefault="00187A5D" w:rsidP="00187A5D">
      <w:pPr>
        <w:spacing w:after="0"/>
        <w:rPr>
          <w:ins w:id="235" w:author="Dmitri.Khijniak@7Layers.com" w:date="2017-04-21T16:46:00Z"/>
          <w:rFonts w:ascii="Consolas" w:hAnsi="Consolas" w:cs="Consolas"/>
          <w:sz w:val="18"/>
          <w:szCs w:val="18"/>
        </w:rPr>
      </w:pPr>
    </w:p>
    <w:p w14:paraId="7580FCCB" w14:textId="77777777" w:rsidR="00187A5D" w:rsidRDefault="00187A5D" w:rsidP="00187A5D">
      <w:pPr>
        <w:rPr>
          <w:ins w:id="236" w:author="Dmitri.Khijniak@7Layers.com" w:date="2017-04-21T16:46:00Z"/>
        </w:rPr>
      </w:pPr>
    </w:p>
    <w:p w14:paraId="706EEF8E" w14:textId="77777777" w:rsidR="00187A5D" w:rsidRDefault="00187A5D" w:rsidP="00187A5D">
      <w:pPr>
        <w:pStyle w:val="Heading4"/>
        <w:numPr>
          <w:ilvl w:val="3"/>
          <w:numId w:val="36"/>
        </w:numPr>
        <w:rPr>
          <w:ins w:id="237" w:author="Dmitri.Khijniak@7Layers.com" w:date="2017-04-21T16:46:00Z"/>
        </w:rPr>
      </w:pPr>
      <w:bookmarkStart w:id="238" w:name="_Toc445478976"/>
      <w:ins w:id="239" w:author="Dmitri.Khijniak@7Layers.com" w:date="2017-04-21T16:46:00Z">
        <w:r>
          <w:t>StopBsmRx</w:t>
        </w:r>
        <w:bookmarkEnd w:id="238"/>
      </w:ins>
    </w:p>
    <w:p w14:paraId="6AE90582" w14:textId="77777777" w:rsidR="00187A5D" w:rsidRDefault="00187A5D" w:rsidP="00187A5D">
      <w:pPr>
        <w:rPr>
          <w:ins w:id="240" w:author="Dmitri.Khijniak@7Layers.com" w:date="2017-04-21T16:46:00Z"/>
        </w:rPr>
      </w:pPr>
      <w:ins w:id="241" w:author="Dmitri.Khijniak@7Layers.com" w:date="2017-04-21T16:46:00Z">
        <w:r>
          <w:t>This request stops BSM reception from the SUT. Refer to StopWsmRx for more information on parameter settings.</w:t>
        </w:r>
      </w:ins>
    </w:p>
    <w:p w14:paraId="08852DDD" w14:textId="77777777" w:rsidR="00187A5D" w:rsidRDefault="00187A5D" w:rsidP="00187A5D">
      <w:pPr>
        <w:pStyle w:val="Code"/>
        <w:rPr>
          <w:ins w:id="242" w:author="Dmitri.Khijniak@7Layers.com" w:date="2017-04-21T16:46:00Z"/>
        </w:rPr>
      </w:pPr>
      <w:ins w:id="243" w:author="Dmitri.Khijniak@7Layers.com" w:date="2017-04-21T16:46:00Z">
        <w:r>
          <w:t>StopBsmRx ::= StopWsmRx (WITH COMPONENTS {</w:t>
        </w:r>
      </w:ins>
    </w:p>
    <w:p w14:paraId="783D1E78" w14:textId="77777777" w:rsidR="00187A5D" w:rsidRDefault="00187A5D" w:rsidP="00187A5D">
      <w:pPr>
        <w:pStyle w:val="Code"/>
        <w:rPr>
          <w:ins w:id="244" w:author="Dmitri.Khijniak@7Layers.com" w:date="2017-04-21T16:46:00Z"/>
        </w:rPr>
      </w:pPr>
      <w:ins w:id="245" w:author="Dmitri.Khijniak@7Layers.com" w:date="2017-04-21T16:46:00Z">
        <w:r>
          <w:tab/>
        </w:r>
        <w:r>
          <w:tab/>
          <w:t>psid (32)</w:t>
        </w:r>
      </w:ins>
    </w:p>
    <w:p w14:paraId="5BC6E1B8" w14:textId="77777777" w:rsidR="00187A5D" w:rsidRDefault="00187A5D" w:rsidP="00187A5D">
      <w:pPr>
        <w:pStyle w:val="Code"/>
        <w:rPr>
          <w:ins w:id="246" w:author="Dmitri.Khijniak@7Layers.com" w:date="2017-04-21T16:46:00Z"/>
        </w:rPr>
      </w:pPr>
      <w:ins w:id="247" w:author="Dmitri.Khijniak@7Layers.com" w:date="2017-04-21T16:46:00Z">
        <w:r>
          <w:tab/>
          <w:t>})</w:t>
        </w:r>
      </w:ins>
    </w:p>
    <w:p w14:paraId="56A671B3" w14:textId="77777777" w:rsidR="00187A5D" w:rsidRPr="0090668E" w:rsidRDefault="00187A5D" w:rsidP="004C363E">
      <w:pPr>
        <w:pStyle w:val="Code"/>
      </w:pPr>
    </w:p>
    <w:p w14:paraId="175FAACC" w14:textId="77777777" w:rsidR="004C363E" w:rsidRDefault="004C363E" w:rsidP="004C363E">
      <w:pPr>
        <w:pStyle w:val="Heading3"/>
      </w:pPr>
      <w:bookmarkStart w:id="248" w:name="_Toc480558313"/>
      <w:r w:rsidRPr="005A5216">
        <w:rPr>
          <w:i/>
        </w:rPr>
        <w:t>Response</w:t>
      </w:r>
      <w:r>
        <w:t xml:space="preserve"> messages</w:t>
      </w:r>
      <w:bookmarkEnd w:id="191"/>
      <w:bookmarkEnd w:id="248"/>
    </w:p>
    <w:p w14:paraId="4C281991" w14:textId="77777777" w:rsidR="004C363E" w:rsidRDefault="004C363E" w:rsidP="004C363E">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the </w:t>
      </w:r>
      <w:r w:rsidRPr="00123A6C">
        <w:rPr>
          <w:i/>
        </w:rPr>
        <w:t>TCICommonTypes</w:t>
      </w:r>
      <w:r>
        <w:t xml:space="preserve"> module.</w:t>
      </w:r>
    </w:p>
    <w:p w14:paraId="3969B820" w14:textId="77777777" w:rsidR="004C363E" w:rsidRDefault="004C363E" w:rsidP="004C363E">
      <w:pPr>
        <w:pStyle w:val="Heading3"/>
      </w:pPr>
      <w:bookmarkStart w:id="249" w:name="_Toc480192394"/>
      <w:bookmarkStart w:id="250" w:name="_Toc480558314"/>
      <w:r w:rsidRPr="005A5216">
        <w:rPr>
          <w:i/>
        </w:rPr>
        <w:t>Indication</w:t>
      </w:r>
      <w:r>
        <w:t xml:space="preserve"> messages</w:t>
      </w:r>
      <w:bookmarkEnd w:id="249"/>
      <w:bookmarkEnd w:id="250"/>
    </w:p>
    <w:p w14:paraId="27C98569" w14:textId="77777777" w:rsidR="004C363E" w:rsidRDefault="004C363E" w:rsidP="004C363E">
      <w:r>
        <w:t xml:space="preserve">The </w:t>
      </w:r>
      <w:r w:rsidRPr="00A71453">
        <w:rPr>
          <w:i/>
        </w:rPr>
        <w:t>Indication</w:t>
      </w:r>
      <w:r>
        <w:t xml:space="preserve"> message is sent from the SUT to the TS indicating an occurrence of a predefined event. TCI29451 defines </w:t>
      </w:r>
      <w:r w:rsidRPr="004F5F2F">
        <w:rPr>
          <w:i/>
        </w:rPr>
        <w:t>D2945Indication</w:t>
      </w:r>
      <w:r>
        <w:t xml:space="preserve"> as follows: </w:t>
      </w:r>
    </w:p>
    <w:p w14:paraId="6C99C2B7" w14:textId="77777777" w:rsidR="004C363E" w:rsidRPr="00413E09" w:rsidRDefault="004C363E" w:rsidP="004C363E">
      <w:pPr>
        <w:pStyle w:val="Code"/>
      </w:pPr>
      <w:r w:rsidRPr="00413E09">
        <w:t>D2945Indication ::= Indication (WITH COMPONENTS {</w:t>
      </w:r>
    </w:p>
    <w:p w14:paraId="61CFDC7E" w14:textId="77777777" w:rsidR="004C363E" w:rsidRPr="00413E09" w:rsidRDefault="004C363E" w:rsidP="004C363E">
      <w:pPr>
        <w:pStyle w:val="Code"/>
      </w:pPr>
      <w:r w:rsidRPr="00413E09">
        <w:tab/>
        <w:t>radio,</w:t>
      </w:r>
    </w:p>
    <w:p w14:paraId="7E4AAAE8" w14:textId="77777777" w:rsidR="004C363E" w:rsidRPr="00413E09" w:rsidRDefault="004C363E" w:rsidP="004C363E">
      <w:pPr>
        <w:pStyle w:val="Code"/>
      </w:pPr>
      <w:r w:rsidRPr="00413E09">
        <w:tab/>
        <w:t>event (</w:t>
      </w:r>
      <w:r w:rsidRPr="00413E09">
        <w:tab/>
        <w:t>eWsmPktRx |</w:t>
      </w:r>
    </w:p>
    <w:p w14:paraId="118B7E05" w14:textId="77777777" w:rsidR="004C363E" w:rsidRPr="00413E09" w:rsidRDefault="004C363E" w:rsidP="004C363E">
      <w:pPr>
        <w:pStyle w:val="Code"/>
      </w:pPr>
      <w:r w:rsidRPr="00413E09">
        <w:tab/>
      </w:r>
      <w:r w:rsidRPr="00413E09">
        <w:tab/>
      </w:r>
      <w:r w:rsidRPr="00413E09">
        <w:tab/>
        <w:t>exception),</w:t>
      </w:r>
    </w:p>
    <w:p w14:paraId="2F6E437C" w14:textId="77777777" w:rsidR="004C363E" w:rsidRPr="00413E09" w:rsidRDefault="004C363E" w:rsidP="004C363E">
      <w:pPr>
        <w:pStyle w:val="Code"/>
      </w:pPr>
      <w:r w:rsidRPr="00413E09">
        <w:tab/>
        <w:t>eventParams</w:t>
      </w:r>
      <w:r>
        <w:t xml:space="preserve"> </w:t>
      </w:r>
      <w:r w:rsidRPr="00413E09">
        <w:t>(WITH COMPONENTS {wsm}</w:t>
      </w:r>
      <w:r>
        <w:t xml:space="preserve"> </w:t>
      </w:r>
      <w:r w:rsidRPr="00413E09">
        <w:t>) OPTIONAL,</w:t>
      </w:r>
    </w:p>
    <w:p w14:paraId="341FB255" w14:textId="77777777" w:rsidR="004C363E" w:rsidRPr="00413E09" w:rsidRDefault="004C363E" w:rsidP="004C363E">
      <w:pPr>
        <w:pStyle w:val="Code"/>
      </w:pPr>
      <w:r w:rsidRPr="00413E09">
        <w:tab/>
        <w:t>pdu</w:t>
      </w:r>
      <w:r w:rsidRPr="00413E09">
        <w:tab/>
        <w:t>OPTIONAL,</w:t>
      </w:r>
    </w:p>
    <w:p w14:paraId="3F0928E4" w14:textId="77777777" w:rsidR="004C363E" w:rsidRPr="00413E09" w:rsidRDefault="004C363E" w:rsidP="004C363E">
      <w:pPr>
        <w:pStyle w:val="Code"/>
      </w:pPr>
      <w:r w:rsidRPr="00413E09">
        <w:tab/>
        <w:t>exception OPTIONAL</w:t>
      </w:r>
    </w:p>
    <w:p w14:paraId="5D728DA4" w14:textId="77777777" w:rsidR="004C363E" w:rsidRPr="00413E09" w:rsidRDefault="004C363E" w:rsidP="004C363E">
      <w:pPr>
        <w:pStyle w:val="Code"/>
      </w:pPr>
      <w:r w:rsidRPr="00413E09">
        <w:tab/>
        <w:t>})</w:t>
      </w:r>
    </w:p>
    <w:p w14:paraId="0EB0AC1D" w14:textId="77777777" w:rsidR="004C363E" w:rsidRDefault="004C363E" w:rsidP="004C363E">
      <w:pPr>
        <w:pStyle w:val="Code"/>
      </w:pPr>
    </w:p>
    <w:p w14:paraId="2AC79EB7" w14:textId="77777777" w:rsidR="004C363E" w:rsidRDefault="004C363E" w:rsidP="004C363E">
      <w:r>
        <w:t xml:space="preserve">where </w:t>
      </w:r>
      <w:r w:rsidRPr="00123A6C">
        <w:rPr>
          <w:i/>
        </w:rPr>
        <w:t>Indication</w:t>
      </w:r>
      <w:r>
        <w:t xml:space="preserve"> is defined in the </w:t>
      </w:r>
      <w:r w:rsidRPr="00123A6C">
        <w:rPr>
          <w:i/>
        </w:rPr>
        <w:t>TCIindication</w:t>
      </w:r>
      <w:r>
        <w:t xml:space="preserve"> module.</w:t>
      </w:r>
    </w:p>
    <w:p w14:paraId="4720A593" w14:textId="77777777" w:rsidR="004C363E" w:rsidRDefault="004C363E" w:rsidP="004C363E">
      <w:pPr>
        <w:pStyle w:val="Heading3"/>
      </w:pPr>
      <w:bookmarkStart w:id="251" w:name="_Toc480192395"/>
      <w:bookmarkStart w:id="252" w:name="_Toc480558315"/>
      <w:r w:rsidRPr="00C07122">
        <w:rPr>
          <w:i/>
        </w:rPr>
        <w:t>ResponseInfo</w:t>
      </w:r>
      <w:r>
        <w:t xml:space="preserve"> messages</w:t>
      </w:r>
      <w:bookmarkEnd w:id="251"/>
      <w:bookmarkEnd w:id="252"/>
    </w:p>
    <w:p w14:paraId="4A7CE31A" w14:textId="77777777" w:rsidR="004C363E" w:rsidRDefault="004C363E" w:rsidP="004C363E">
      <w:r>
        <w:t xml:space="preserve">TCI29451 does not use </w:t>
      </w:r>
      <w:r w:rsidRPr="003D72EC">
        <w:rPr>
          <w:i/>
        </w:rPr>
        <w:t>ResponseInfo</w:t>
      </w:r>
      <w:r>
        <w:t xml:space="preserve"> messages.</w:t>
      </w:r>
    </w:p>
    <w:p w14:paraId="34212919" w14:textId="77777777" w:rsidR="004C363E" w:rsidRDefault="004C363E" w:rsidP="004C363E">
      <w:pPr>
        <w:pStyle w:val="Heading3"/>
      </w:pPr>
      <w:bookmarkStart w:id="253" w:name="_Toc480192396"/>
      <w:bookmarkStart w:id="254" w:name="_Toc480558316"/>
      <w:r w:rsidRPr="00C07122">
        <w:rPr>
          <w:i/>
        </w:rPr>
        <w:t>Exception</w:t>
      </w:r>
      <w:r>
        <w:t xml:space="preserve"> messages</w:t>
      </w:r>
      <w:bookmarkEnd w:id="253"/>
      <w:bookmarkEnd w:id="254"/>
    </w:p>
    <w:p w14:paraId="773276F3" w14:textId="77777777" w:rsidR="004C363E" w:rsidRDefault="004C363E" w:rsidP="004C363E">
      <w:r w:rsidRPr="00BF0C82">
        <w:rPr>
          <w:i/>
        </w:rPr>
        <w:t>Exception</w:t>
      </w:r>
      <w:r>
        <w:t xml:space="preserve"> is a message sent from the SUT to TS. It is used to report exception conditions to the TS. </w:t>
      </w:r>
      <w:r w:rsidRPr="00AE612B">
        <w:rPr>
          <w:i/>
        </w:rPr>
        <w:t>Exception</w:t>
      </w:r>
      <w:r>
        <w:t xml:space="preserve"> is defined in the </w:t>
      </w:r>
      <w:r w:rsidRPr="00123A6C">
        <w:rPr>
          <w:i/>
        </w:rPr>
        <w:t>TCICommonTypes</w:t>
      </w:r>
      <w:r>
        <w:t xml:space="preserve"> module.</w:t>
      </w:r>
    </w:p>
    <w:p w14:paraId="2E811F1D" w14:textId="77777777" w:rsidR="00321249" w:rsidRDefault="00321249" w:rsidP="0090668E"/>
    <w:p w14:paraId="2A9362F2" w14:textId="77777777" w:rsidR="00807F8C" w:rsidRDefault="00807F8C" w:rsidP="00807F8C">
      <w:pPr>
        <w:pStyle w:val="Heading2"/>
      </w:pPr>
      <w:bookmarkStart w:id="255" w:name="_Toc445476111"/>
      <w:bookmarkStart w:id="256" w:name="_Toc480558317"/>
      <w:r>
        <w:t>TCISutControl</w:t>
      </w:r>
      <w:bookmarkEnd w:id="255"/>
      <w:bookmarkEnd w:id="256"/>
      <w:r>
        <w:t xml:space="preserve"> </w:t>
      </w:r>
    </w:p>
    <w:p w14:paraId="7347955C" w14:textId="77777777" w:rsidR="00807F8C" w:rsidRDefault="00807F8C" w:rsidP="00807F8C">
      <w:pPr>
        <w:pStyle w:val="Heading3"/>
      </w:pPr>
      <w:bookmarkStart w:id="257" w:name="_Toc445476112"/>
      <w:bookmarkStart w:id="258" w:name="_Toc480558318"/>
      <w:r>
        <w:t>Supported use cases</w:t>
      </w:r>
      <w:bookmarkEnd w:id="257"/>
      <w:bookmarkEnd w:id="258"/>
    </w:p>
    <w:p w14:paraId="1C39D426" w14:textId="31AF013A" w:rsidR="00807F8C" w:rsidRDefault="00807F8C" w:rsidP="00807F8C">
      <w:r>
        <w:t>Use cases (UC) supported by TCISutControl</w:t>
      </w:r>
      <w:r w:rsidR="00F65884">
        <w:t xml:space="preserve"> </w:t>
      </w:r>
      <w:r>
        <w:t xml:space="preserve">are listed in </w:t>
      </w:r>
      <w:r w:rsidR="00F65884">
        <w:fldChar w:fldCharType="begin"/>
      </w:r>
      <w:r w:rsidR="00F65884">
        <w:instrText xml:space="preserve"> REF _Ref456107916 \h </w:instrText>
      </w:r>
      <w:r w:rsidR="00F65884">
        <w:fldChar w:fldCharType="separate"/>
      </w:r>
      <w:r w:rsidR="00161E0E">
        <w:t xml:space="preserve">Table </w:t>
      </w:r>
      <w:r w:rsidR="00161E0E">
        <w:rPr>
          <w:noProof/>
        </w:rPr>
        <w:t>34</w:t>
      </w:r>
      <w:r w:rsidR="00F65884">
        <w:fldChar w:fldCharType="end"/>
      </w:r>
      <w:r>
        <w:t xml:space="preserve">. </w:t>
      </w:r>
    </w:p>
    <w:p w14:paraId="718C74AB" w14:textId="3A296DCD" w:rsidR="00807F8C" w:rsidRDefault="00807F8C" w:rsidP="00807F8C">
      <w:pPr>
        <w:pStyle w:val="Caption"/>
        <w:keepNext/>
      </w:pPr>
      <w:bookmarkStart w:id="259" w:name="_Ref456107916"/>
      <w:bookmarkStart w:id="260" w:name="_Toc445476177"/>
      <w:r>
        <w:t xml:space="preserve">Table </w:t>
      </w:r>
      <w:fldSimple w:instr=" SEQ Table \* ARABIC ">
        <w:r w:rsidR="00161E0E">
          <w:rPr>
            <w:noProof/>
          </w:rPr>
          <w:t>34</w:t>
        </w:r>
      </w:fldSimple>
      <w:bookmarkEnd w:id="259"/>
      <w:r>
        <w:t xml:space="preserve"> Use cases supported by TCI16093</w:t>
      </w:r>
      <w:bookmarkEnd w:id="260"/>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0C0F967F" w14:textId="77777777" w:rsidTr="00AC3C00">
        <w:tc>
          <w:tcPr>
            <w:tcW w:w="535" w:type="dxa"/>
            <w:tcMar>
              <w:left w:w="29" w:type="dxa"/>
              <w:right w:w="29" w:type="dxa"/>
            </w:tcMar>
          </w:tcPr>
          <w:p w14:paraId="3464AD2C" w14:textId="77777777" w:rsidR="00807F8C" w:rsidRDefault="00807F8C" w:rsidP="00AC3C00">
            <w:pPr>
              <w:pStyle w:val="TAL"/>
              <w:rPr>
                <w:b/>
              </w:rPr>
            </w:pPr>
            <w:r>
              <w:rPr>
                <w:b/>
              </w:rPr>
              <w:t>UC #</w:t>
            </w:r>
          </w:p>
        </w:tc>
        <w:tc>
          <w:tcPr>
            <w:tcW w:w="3454" w:type="dxa"/>
            <w:tcMar>
              <w:left w:w="29" w:type="dxa"/>
              <w:right w:w="29" w:type="dxa"/>
            </w:tcMar>
          </w:tcPr>
          <w:p w14:paraId="15543DF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5BD8E891"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2B5EEE59" w14:textId="77777777" w:rsidR="00807F8C" w:rsidRDefault="00807F8C" w:rsidP="00AC3C00">
            <w:pPr>
              <w:pStyle w:val="TAL"/>
              <w:rPr>
                <w:b/>
                <w:lang w:eastAsia="en-US"/>
              </w:rPr>
            </w:pPr>
            <w:r>
              <w:rPr>
                <w:b/>
                <w:lang w:eastAsia="en-US"/>
              </w:rPr>
              <w:t xml:space="preserve">Message Sequence </w:t>
            </w:r>
          </w:p>
          <w:p w14:paraId="73EAA6D8" w14:textId="77777777" w:rsidR="00807F8C" w:rsidRDefault="00807F8C" w:rsidP="00AC3C00">
            <w:pPr>
              <w:pStyle w:val="TAL"/>
              <w:rPr>
                <w:b/>
                <w:lang w:eastAsia="en-US"/>
              </w:rPr>
            </w:pPr>
          </w:p>
        </w:tc>
      </w:tr>
      <w:tr w:rsidR="00807F8C" w:rsidRPr="00274BB0" w14:paraId="40773A6E" w14:textId="77777777" w:rsidTr="00AC3C00">
        <w:tc>
          <w:tcPr>
            <w:tcW w:w="535" w:type="dxa"/>
            <w:tcMar>
              <w:left w:w="29" w:type="dxa"/>
              <w:right w:w="29" w:type="dxa"/>
            </w:tcMar>
          </w:tcPr>
          <w:p w14:paraId="4D0D3A83"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0F8A8C2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512FA8D5"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C6CC61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F89B4D"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Shutdown</w:t>
            </w:r>
          </w:p>
          <w:p w14:paraId="536ABA3B"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1F88011D" w14:textId="77777777" w:rsidTr="00AC3C00">
        <w:tc>
          <w:tcPr>
            <w:tcW w:w="535" w:type="dxa"/>
            <w:tcMar>
              <w:left w:w="29" w:type="dxa"/>
              <w:right w:w="29" w:type="dxa"/>
            </w:tcMar>
          </w:tcPr>
          <w:p w14:paraId="3909755D"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3AE83DB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7A95440A"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601F4E"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19DCDED"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Restart</w:t>
            </w:r>
          </w:p>
          <w:p w14:paraId="5DF1C7B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08433868" w14:textId="77777777" w:rsidTr="00AC3C00">
        <w:tc>
          <w:tcPr>
            <w:tcW w:w="535" w:type="dxa"/>
            <w:tcMar>
              <w:left w:w="29" w:type="dxa"/>
              <w:right w:w="29" w:type="dxa"/>
            </w:tcMar>
          </w:tcPr>
          <w:p w14:paraId="3F9F8782"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661E5520" w14:textId="77777777"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4B490BB"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212330"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84FA654" w14:textId="46339D27" w:rsidR="00807F8C"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00807F8C">
              <w:rPr>
                <w:rFonts w:ascii="Calibri" w:hAnsi="Calibri"/>
                <w:color w:val="000000"/>
                <w:sz w:val="22"/>
                <w:szCs w:val="22"/>
              </w:rPr>
              <w:t>.</w:t>
            </w:r>
            <w:r w:rsidR="00B60631" w:rsidRPr="00185C4F">
              <w:rPr>
                <w:rFonts w:ascii="Calibri" w:hAnsi="Calibri"/>
                <w:color w:val="000000"/>
                <w:sz w:val="22"/>
                <w:szCs w:val="22"/>
              </w:rPr>
              <w:t>Request</w:t>
            </w:r>
            <w:r w:rsidR="00B60631">
              <w:rPr>
                <w:rFonts w:ascii="Calibri" w:hAnsi="Calibri"/>
                <w:color w:val="000000"/>
                <w:sz w:val="22"/>
                <w:szCs w:val="22"/>
              </w:rPr>
              <w:t>Sut</w:t>
            </w:r>
            <w:r w:rsidR="00B60631" w:rsidRPr="00185C4F">
              <w:rPr>
                <w:rFonts w:ascii="Calibri" w:hAnsi="Calibri"/>
                <w:color w:val="000000"/>
                <w:sz w:val="22"/>
                <w:szCs w:val="22"/>
              </w:rPr>
              <w:t>Availability</w:t>
            </w:r>
          </w:p>
          <w:p w14:paraId="12ACBFB5" w14:textId="77777777"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B60631" w14:paraId="6665AC24" w14:textId="77777777" w:rsidTr="00AC3C00">
        <w:tc>
          <w:tcPr>
            <w:tcW w:w="535" w:type="dxa"/>
            <w:tcMar>
              <w:left w:w="29" w:type="dxa"/>
              <w:right w:w="29" w:type="dxa"/>
            </w:tcMar>
          </w:tcPr>
          <w:p w14:paraId="1DC47408" w14:textId="76235EDF" w:rsidR="00B60631"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3454" w:type="dxa"/>
            <w:tcMar>
              <w:left w:w="29" w:type="dxa"/>
              <w:right w:w="29" w:type="dxa"/>
            </w:tcMar>
          </w:tcPr>
          <w:p w14:paraId="14A420CA" w14:textId="76E16969"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version information</w:t>
            </w:r>
          </w:p>
        </w:tc>
        <w:tc>
          <w:tcPr>
            <w:tcW w:w="990" w:type="dxa"/>
            <w:tcMar>
              <w:left w:w="29" w:type="dxa"/>
              <w:right w:w="29" w:type="dxa"/>
            </w:tcMar>
          </w:tcPr>
          <w:p w14:paraId="284B773D" w14:textId="77777777"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78A9C9A" w14:textId="722A1DF3"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532C29E" w14:textId="77777777"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request.RequestSutInfo</w:t>
            </w:r>
          </w:p>
          <w:p w14:paraId="1BA6BB21" w14:textId="5CFA835B"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responseInfo</w:t>
            </w:r>
          </w:p>
        </w:tc>
      </w:tr>
      <w:tr w:rsidR="00B60631" w14:paraId="516E6EC7" w14:textId="77777777" w:rsidTr="00AC3C00">
        <w:tc>
          <w:tcPr>
            <w:tcW w:w="535" w:type="dxa"/>
            <w:tcMar>
              <w:left w:w="29" w:type="dxa"/>
              <w:right w:w="29" w:type="dxa"/>
            </w:tcMar>
          </w:tcPr>
          <w:p w14:paraId="3F048A93" w14:textId="4AE6F599" w:rsidR="00B60631" w:rsidRDefault="003E6CB2"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3454" w:type="dxa"/>
            <w:tcMar>
              <w:left w:w="29" w:type="dxa"/>
              <w:right w:w="29" w:type="dxa"/>
            </w:tcMar>
          </w:tcPr>
          <w:p w14:paraId="2C44ECB1" w14:textId="0FD1793F"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Provide information about Test ID to the SUT</w:t>
            </w:r>
          </w:p>
        </w:tc>
        <w:tc>
          <w:tcPr>
            <w:tcW w:w="990" w:type="dxa"/>
            <w:tcMar>
              <w:left w:w="29" w:type="dxa"/>
              <w:right w:w="29" w:type="dxa"/>
            </w:tcMar>
          </w:tcPr>
          <w:p w14:paraId="7A17C156" w14:textId="77777777"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B38FA1F" w14:textId="7C610490"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97A36C" w14:textId="77777777"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request.SetTestId</w:t>
            </w:r>
          </w:p>
          <w:p w14:paraId="03E05D78" w14:textId="6B0B85FB"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15D7A35C" w14:textId="77777777" w:rsidR="00807F8C" w:rsidRDefault="00807F8C" w:rsidP="00807F8C">
      <w:pPr>
        <w:spacing w:after="0"/>
        <w:rPr>
          <w:rFonts w:ascii="Consolas" w:hAnsi="Consolas" w:cs="Consolas"/>
          <w:sz w:val="18"/>
          <w:szCs w:val="18"/>
        </w:rPr>
      </w:pPr>
    </w:p>
    <w:p w14:paraId="0CA2AF08" w14:textId="77777777" w:rsidR="00807F8C" w:rsidRDefault="00807F8C" w:rsidP="00807F8C">
      <w:pPr>
        <w:pStyle w:val="Heading3"/>
      </w:pPr>
      <w:bookmarkStart w:id="261" w:name="_Toc445476113"/>
      <w:bookmarkStart w:id="262" w:name="_Toc480558319"/>
      <w:r w:rsidRPr="00CE390B">
        <w:rPr>
          <w:i/>
        </w:rPr>
        <w:t>Request</w:t>
      </w:r>
      <w:r>
        <w:t xml:space="preserve"> messages</w:t>
      </w:r>
      <w:bookmarkEnd w:id="261"/>
      <w:bookmarkEnd w:id="262"/>
    </w:p>
    <w:p w14:paraId="582178A2" w14:textId="555FE146" w:rsidR="00807F8C" w:rsidRDefault="00807F8C" w:rsidP="00807F8C">
      <w:r>
        <w:fldChar w:fldCharType="begin"/>
      </w:r>
      <w:r>
        <w:instrText xml:space="preserve"> REF _Ref445475483 \h </w:instrText>
      </w:r>
      <w:r>
        <w:fldChar w:fldCharType="separate"/>
      </w:r>
      <w:r w:rsidR="00161E0E">
        <w:t xml:space="preserve">Table </w:t>
      </w:r>
      <w:r w:rsidR="00161E0E">
        <w:rPr>
          <w:noProof/>
        </w:rPr>
        <w:t>35</w:t>
      </w:r>
      <w:r>
        <w:fldChar w:fldCharType="end"/>
      </w:r>
      <w:r>
        <w:t xml:space="preserve"> lists all supported R</w:t>
      </w:r>
      <w:r w:rsidRPr="00A52B97">
        <w:rPr>
          <w:i/>
        </w:rPr>
        <w:t>equest</w:t>
      </w:r>
      <w:r>
        <w:t xml:space="preserve"> messages in the </w:t>
      </w:r>
      <w:r w:rsidRPr="00F44477">
        <w:rPr>
          <w:i/>
        </w:rPr>
        <w:t>TCI</w:t>
      </w:r>
      <w:r>
        <w:rPr>
          <w:i/>
        </w:rPr>
        <w:t>SutControl</w:t>
      </w:r>
      <w:r w:rsidR="00890DD4">
        <w:rPr>
          <w:i/>
        </w:rPr>
        <w:t>.</w:t>
      </w:r>
      <w:r>
        <w:t xml:space="preserve"> </w:t>
      </w:r>
    </w:p>
    <w:p w14:paraId="171DB792" w14:textId="6BA176DF" w:rsidR="00807F8C" w:rsidRDefault="00807F8C" w:rsidP="00807F8C">
      <w:pPr>
        <w:pStyle w:val="Caption"/>
        <w:keepNext/>
      </w:pPr>
      <w:bookmarkStart w:id="263" w:name="_Ref445475483"/>
      <w:bookmarkStart w:id="264" w:name="_Toc445476178"/>
      <w:r>
        <w:t xml:space="preserve">Table </w:t>
      </w:r>
      <w:fldSimple w:instr=" SEQ Table \* ARABIC ">
        <w:r w:rsidR="00161E0E">
          <w:rPr>
            <w:noProof/>
          </w:rPr>
          <w:t>35</w:t>
        </w:r>
      </w:fldSimple>
      <w:bookmarkEnd w:id="263"/>
      <w:r>
        <w:t xml:space="preserve"> Listing of </w:t>
      </w:r>
      <w:r w:rsidRPr="00F44477">
        <w:rPr>
          <w:i/>
        </w:rPr>
        <w:t>Request</w:t>
      </w:r>
      <w:r>
        <w:t xml:space="preserve"> messages</w:t>
      </w:r>
      <w:bookmarkEnd w:id="264"/>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181AAFAB" w14:textId="77777777" w:rsidTr="00AC3C00">
        <w:trPr>
          <w:tblHeader/>
        </w:trPr>
        <w:tc>
          <w:tcPr>
            <w:tcW w:w="2988" w:type="dxa"/>
          </w:tcPr>
          <w:p w14:paraId="6A1811E9" w14:textId="77777777" w:rsidR="00807F8C" w:rsidRPr="003D68B7" w:rsidRDefault="00807F8C" w:rsidP="00AC3C00">
            <w:pPr>
              <w:pStyle w:val="TAL"/>
              <w:rPr>
                <w:b/>
              </w:rPr>
            </w:pPr>
            <w:r>
              <w:rPr>
                <w:b/>
              </w:rPr>
              <w:t>Request Messages</w:t>
            </w:r>
          </w:p>
        </w:tc>
        <w:tc>
          <w:tcPr>
            <w:tcW w:w="1170" w:type="dxa"/>
          </w:tcPr>
          <w:p w14:paraId="3874087D" w14:textId="77777777" w:rsidR="00807F8C" w:rsidRPr="003D68B7" w:rsidRDefault="00807F8C" w:rsidP="00AC3C00">
            <w:pPr>
              <w:pStyle w:val="TAL"/>
              <w:rPr>
                <w:b/>
                <w:lang w:eastAsia="en-US"/>
              </w:rPr>
            </w:pPr>
            <w:r>
              <w:rPr>
                <w:b/>
                <w:lang w:eastAsia="en-US"/>
              </w:rPr>
              <w:t>MsgID</w:t>
            </w:r>
          </w:p>
        </w:tc>
        <w:tc>
          <w:tcPr>
            <w:tcW w:w="4680" w:type="dxa"/>
          </w:tcPr>
          <w:p w14:paraId="56766C04" w14:textId="77777777" w:rsidR="00807F8C" w:rsidRDefault="00807F8C" w:rsidP="00AC3C00">
            <w:pPr>
              <w:pStyle w:val="TAL"/>
              <w:rPr>
                <w:b/>
                <w:lang w:eastAsia="en-US"/>
              </w:rPr>
            </w:pPr>
            <w:r>
              <w:rPr>
                <w:b/>
                <w:lang w:eastAsia="en-US"/>
              </w:rPr>
              <w:t>Explanation</w:t>
            </w:r>
          </w:p>
        </w:tc>
      </w:tr>
      <w:tr w:rsidR="00807F8C" w:rsidRPr="00274BB0" w14:paraId="42A8CCC6" w14:textId="77777777" w:rsidTr="00AC3C00">
        <w:trPr>
          <w:tblHeader/>
        </w:trPr>
        <w:tc>
          <w:tcPr>
            <w:tcW w:w="2988" w:type="dxa"/>
            <w:noWrap/>
            <w:hideMark/>
          </w:tcPr>
          <w:p w14:paraId="52D20145"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5D879F3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6F3D114"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1A9DC7A9" w14:textId="77777777" w:rsidTr="00AC3C00">
        <w:trPr>
          <w:tblHeader/>
        </w:trPr>
        <w:tc>
          <w:tcPr>
            <w:tcW w:w="2988" w:type="dxa"/>
            <w:noWrap/>
            <w:hideMark/>
          </w:tcPr>
          <w:p w14:paraId="60C49FF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7239D75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007142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64A5DEEE" w14:textId="77777777" w:rsidTr="00AC3C00">
        <w:trPr>
          <w:tblHeader/>
        </w:trPr>
        <w:tc>
          <w:tcPr>
            <w:tcW w:w="2988" w:type="dxa"/>
            <w:noWrap/>
          </w:tcPr>
          <w:p w14:paraId="3201528C" w14:textId="4520BBFB" w:rsidR="00185C4F" w:rsidRDefault="005406D2" w:rsidP="00AC3C00">
            <w:pPr>
              <w:overflowPunct/>
              <w:autoSpaceDE/>
              <w:autoSpaceDN/>
              <w:adjustRightInd/>
              <w:spacing w:after="0"/>
              <w:textAlignment w:val="auto"/>
              <w:rPr>
                <w:rFonts w:ascii="Calibri" w:hAnsi="Calibri"/>
                <w:color w:val="000000"/>
                <w:sz w:val="22"/>
                <w:szCs w:val="22"/>
              </w:rPr>
            </w:pPr>
            <w:r w:rsidRPr="00185C4F">
              <w:rPr>
                <w:rFonts w:ascii="Calibri" w:hAnsi="Calibri"/>
                <w:color w:val="000000"/>
                <w:sz w:val="22"/>
                <w:szCs w:val="22"/>
              </w:rPr>
              <w:t>Request</w:t>
            </w:r>
            <w:r>
              <w:rPr>
                <w:rFonts w:ascii="Calibri" w:hAnsi="Calibri"/>
                <w:color w:val="000000"/>
                <w:sz w:val="22"/>
                <w:szCs w:val="22"/>
              </w:rPr>
              <w:t>Sut</w:t>
            </w:r>
            <w:r w:rsidRPr="00185C4F">
              <w:rPr>
                <w:rFonts w:ascii="Calibri" w:hAnsi="Calibri"/>
                <w:color w:val="000000"/>
                <w:sz w:val="22"/>
                <w:szCs w:val="22"/>
              </w:rPr>
              <w:t>Availability</w:t>
            </w:r>
          </w:p>
        </w:tc>
        <w:tc>
          <w:tcPr>
            <w:tcW w:w="1170" w:type="dxa"/>
            <w:noWrap/>
          </w:tcPr>
          <w:p w14:paraId="77C88884" w14:textId="77777777"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32A30FA" w14:textId="13D86BB8"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w:t>
            </w:r>
            <w:r w:rsidR="005406D2">
              <w:rPr>
                <w:rFonts w:ascii="Calibri" w:hAnsi="Calibri"/>
                <w:color w:val="000000"/>
                <w:sz w:val="22"/>
                <w:szCs w:val="22"/>
              </w:rPr>
              <w:t>SUT</w:t>
            </w:r>
            <w:r>
              <w:rPr>
                <w:rFonts w:ascii="Calibri" w:hAnsi="Calibri"/>
                <w:color w:val="000000"/>
                <w:sz w:val="22"/>
                <w:szCs w:val="22"/>
              </w:rPr>
              <w:t xml:space="preserve"> availability status</w:t>
            </w:r>
            <w:r w:rsidR="005279C8">
              <w:rPr>
                <w:rFonts w:ascii="Calibri" w:hAnsi="Calibri"/>
                <w:color w:val="000000"/>
                <w:sz w:val="22"/>
                <w:szCs w:val="22"/>
              </w:rPr>
              <w:t>.</w:t>
            </w:r>
          </w:p>
        </w:tc>
      </w:tr>
      <w:tr w:rsidR="005406D2" w:rsidRPr="00274BB0" w14:paraId="1667B2BA" w14:textId="77777777" w:rsidTr="00AC3C00">
        <w:trPr>
          <w:tblHeader/>
        </w:trPr>
        <w:tc>
          <w:tcPr>
            <w:tcW w:w="2988" w:type="dxa"/>
            <w:noWrap/>
          </w:tcPr>
          <w:p w14:paraId="7D7D573E" w14:textId="0EE92C66" w:rsidR="005406D2" w:rsidRPr="00185C4F" w:rsidDel="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DE0644" w:rsidRPr="00DE0644">
              <w:rPr>
                <w:rFonts w:ascii="Calibri" w:hAnsi="Calibri"/>
                <w:color w:val="000000"/>
                <w:sz w:val="22"/>
                <w:szCs w:val="22"/>
              </w:rPr>
              <w:t>equestSutInfo</w:t>
            </w:r>
          </w:p>
        </w:tc>
        <w:tc>
          <w:tcPr>
            <w:tcW w:w="1170" w:type="dxa"/>
            <w:noWrap/>
          </w:tcPr>
          <w:p w14:paraId="4C88E7D3" w14:textId="521701FF"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3B325EB2" w14:textId="19F39BCE"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information about SUT version</w:t>
            </w:r>
          </w:p>
        </w:tc>
      </w:tr>
      <w:tr w:rsidR="005406D2" w:rsidRPr="00274BB0" w14:paraId="490E4AA7" w14:textId="77777777" w:rsidTr="00AC3C00">
        <w:trPr>
          <w:tblHeader/>
        </w:trPr>
        <w:tc>
          <w:tcPr>
            <w:tcW w:w="2988" w:type="dxa"/>
            <w:noWrap/>
          </w:tcPr>
          <w:p w14:paraId="1FD655FE" w14:textId="5B5BBA11" w:rsidR="005406D2" w:rsidRPr="00185C4F" w:rsidDel="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Pr="00B60631">
              <w:rPr>
                <w:rFonts w:ascii="Calibri" w:hAnsi="Calibri"/>
                <w:color w:val="000000"/>
                <w:sz w:val="22"/>
                <w:szCs w:val="22"/>
              </w:rPr>
              <w:t>etTestId</w:t>
            </w:r>
          </w:p>
        </w:tc>
        <w:tc>
          <w:tcPr>
            <w:tcW w:w="1170" w:type="dxa"/>
            <w:noWrap/>
          </w:tcPr>
          <w:p w14:paraId="7CADADBD" w14:textId="542F64C7"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2DEF1BE7" w14:textId="5F6F9361"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Send Test ID information to the SUT</w:t>
            </w:r>
          </w:p>
        </w:tc>
      </w:tr>
    </w:tbl>
    <w:p w14:paraId="4A6630D2" w14:textId="77777777" w:rsidR="00807F8C" w:rsidRDefault="00807F8C" w:rsidP="00807F8C"/>
    <w:p w14:paraId="4D6BB265" w14:textId="77777777" w:rsidR="00807F8C" w:rsidRDefault="00807F8C" w:rsidP="008027FB">
      <w:pPr>
        <w:pStyle w:val="Heading4"/>
      </w:pPr>
      <w:bookmarkStart w:id="265" w:name="_Toc445476114"/>
      <w:r>
        <w:t>Shutdown</w:t>
      </w:r>
      <w:bookmarkEnd w:id="265"/>
    </w:p>
    <w:p w14:paraId="37A798D2" w14:textId="695CF6E4" w:rsidR="00807F8C" w:rsidRDefault="00807F8C" w:rsidP="00807F8C">
      <w:r>
        <w:t>This request is used to command the SUT to shut down</w:t>
      </w:r>
      <w:r w:rsidR="00B31ED1">
        <w:t xml:space="preserve"> and power off. If complete power off is not supported, the device must enter into a state </w:t>
      </w:r>
      <w:r w:rsidR="00645B1B">
        <w:t xml:space="preserve">where </w:t>
      </w:r>
      <w:r w:rsidR="005279C8">
        <w:t xml:space="preserve">the </w:t>
      </w:r>
      <w:r w:rsidR="00645B1B">
        <w:t xml:space="preserve">CPU is halted and </w:t>
      </w:r>
      <w:r w:rsidR="00B31ED1">
        <w:t>power draw</w:t>
      </w:r>
      <w:r w:rsidR="00645B1B">
        <w:t xml:space="preserve"> is minimized</w:t>
      </w:r>
      <w:r w:rsidR="00B31ED1">
        <w:t>.</w:t>
      </w:r>
    </w:p>
    <w:p w14:paraId="339E78BF" w14:textId="77777777" w:rsidR="00807F8C" w:rsidRDefault="00807F8C" w:rsidP="008027FB">
      <w:pPr>
        <w:pStyle w:val="Heading4"/>
      </w:pPr>
      <w:bookmarkStart w:id="266" w:name="_Toc445476115"/>
      <w:r>
        <w:t>Restart</w:t>
      </w:r>
      <w:bookmarkEnd w:id="266"/>
    </w:p>
    <w:p w14:paraId="618B03A9" w14:textId="6539F4B0"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161E0E">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etc.</w:t>
      </w:r>
    </w:p>
    <w:p w14:paraId="2D186727" w14:textId="77777777" w:rsidR="00807F8C" w:rsidRDefault="00807F8C" w:rsidP="00807F8C">
      <w:pPr>
        <w:spacing w:after="0"/>
        <w:rPr>
          <w:rFonts w:ascii="Consolas" w:hAnsi="Consolas" w:cs="Consolas"/>
          <w:sz w:val="18"/>
          <w:szCs w:val="18"/>
        </w:rPr>
      </w:pPr>
    </w:p>
    <w:p w14:paraId="1C3A0735" w14:textId="70A93C05" w:rsidR="00807F8C" w:rsidRDefault="005406D2" w:rsidP="008027FB">
      <w:pPr>
        <w:pStyle w:val="Heading4"/>
      </w:pPr>
      <w:r w:rsidRPr="00185C4F">
        <w:t>Request</w:t>
      </w:r>
      <w:r>
        <w:t>Sut</w:t>
      </w:r>
      <w:r w:rsidRPr="00185C4F">
        <w:t>Availability</w:t>
      </w:r>
    </w:p>
    <w:p w14:paraId="79332D07" w14:textId="3570CADF" w:rsidR="00807F8C" w:rsidRDefault="00807F8C" w:rsidP="00807F8C">
      <w:r>
        <w:t xml:space="preserve">The </w:t>
      </w:r>
      <w:r w:rsidR="00185C4F">
        <w:t xml:space="preserve">TS sends to </w:t>
      </w:r>
      <w:r w:rsidR="005279C8">
        <w:t xml:space="preserve">the </w:t>
      </w:r>
      <w:r>
        <w:t xml:space="preserve">SUT this message after restart or power up to </w:t>
      </w:r>
      <w:r w:rsidR="00185C4F">
        <w:t xml:space="preserve">determine </w:t>
      </w:r>
      <w:r w:rsidR="00A779A2">
        <w:t xml:space="preserve">the </w:t>
      </w:r>
      <w:r w:rsidR="00185C4F">
        <w:t xml:space="preserve">SUT status. If </w:t>
      </w:r>
      <w:r w:rsidR="00A779A2">
        <w:t xml:space="preserve">the </w:t>
      </w:r>
      <w:r w:rsidR="00185C4F">
        <w:t xml:space="preserve">SUT </w:t>
      </w:r>
      <w:r w:rsidR="00A779A2">
        <w:t xml:space="preserve">is </w:t>
      </w:r>
      <w:r w:rsidR="00185C4F">
        <w:t>ready</w:t>
      </w:r>
      <w:r w:rsidR="00D84B78">
        <w:t xml:space="preserve"> to receive commands from </w:t>
      </w:r>
      <w:r w:rsidR="00A779A2">
        <w:t xml:space="preserve">the </w:t>
      </w:r>
      <w:r w:rsidR="00D84B78">
        <w:t>TS</w:t>
      </w:r>
      <w:r w:rsidR="00185C4F">
        <w:t xml:space="preserve">, it responds back to </w:t>
      </w:r>
      <w:r w:rsidR="00D84B78">
        <w:t xml:space="preserve">the </w:t>
      </w:r>
      <w:r w:rsidR="00185C4F">
        <w:t xml:space="preserve">TS with a Response message and ResultCode = </w:t>
      </w:r>
      <w:r w:rsidR="00185C4F" w:rsidRPr="00185C4F">
        <w:t>rcSuccess</w:t>
      </w:r>
      <w:r w:rsidR="00185C4F">
        <w:t xml:space="preserve">. The TS is not ready if it doesn’t respond within the response timeout </w:t>
      </w:r>
      <w:r w:rsidR="00D84B78">
        <w:t xml:space="preserve">of </w:t>
      </w:r>
      <w:r w:rsidR="00185C4F" w:rsidRPr="00185C4F">
        <w:rPr>
          <w:b/>
        </w:rPr>
        <w:t>50ms</w:t>
      </w:r>
      <w:r w:rsidR="00185C4F">
        <w:t xml:space="preserve"> or includes the ResultCode = </w:t>
      </w:r>
      <w:r w:rsidR="00185C4F" w:rsidRPr="00185C4F">
        <w:t>rcFailure</w:t>
      </w:r>
      <w:r w:rsidR="00185C4F">
        <w:t>.</w:t>
      </w:r>
      <w:r w:rsidR="00185C4F" w:rsidRPr="00185C4F">
        <w:t xml:space="preserve"> </w:t>
      </w:r>
    </w:p>
    <w:p w14:paraId="3CFCFA07" w14:textId="28C14236" w:rsidR="003E6CB2" w:rsidRDefault="003E6CB2" w:rsidP="003E6CB2">
      <w:pPr>
        <w:pStyle w:val="Heading4"/>
      </w:pPr>
      <w:r>
        <w:t>RequestSutInfo</w:t>
      </w:r>
    </w:p>
    <w:p w14:paraId="1915D402" w14:textId="1C3F2E0A" w:rsidR="003E6CB2" w:rsidRPr="003E6CB2" w:rsidRDefault="003E6CB2" w:rsidP="003E6CB2">
      <w:r>
        <w:t xml:space="preserve">This request is used to obtain information version information from the SUT. This version information can </w:t>
      </w:r>
      <w:r w:rsidR="00770582">
        <w:t>be referenced</w:t>
      </w:r>
      <w:r>
        <w:t xml:space="preserve"> in test reports and other test documentation. </w:t>
      </w:r>
    </w:p>
    <w:p w14:paraId="7DAC081A" w14:textId="3DEB1D05" w:rsidR="003E6CB2" w:rsidRDefault="003E6CB2" w:rsidP="003E6CB2">
      <w:pPr>
        <w:pStyle w:val="Heading4"/>
      </w:pPr>
      <w:r>
        <w:t>SetTestId</w:t>
      </w:r>
    </w:p>
    <w:p w14:paraId="1FF8E369" w14:textId="0E1C428F" w:rsidR="005552B4" w:rsidRDefault="003E6CB2" w:rsidP="00770582">
      <w:r>
        <w:t xml:space="preserve">The TS uses this request to send Test identifier to the SUT. </w:t>
      </w:r>
      <w:r w:rsidR="00770582">
        <w:t xml:space="preserve">The Test ID is a text string </w:t>
      </w:r>
      <w:r w:rsidR="006A4383">
        <w:t>e.g. “</w:t>
      </w:r>
      <w:r w:rsidR="006A4383" w:rsidRPr="006A4383">
        <w:t>TP-16093-WSM-MST-BV-01</w:t>
      </w:r>
      <w:r w:rsidR="006A4383">
        <w:t xml:space="preserve">” </w:t>
      </w:r>
      <w:r w:rsidR="00770582">
        <w:t>which t</w:t>
      </w:r>
      <w:r>
        <w:t xml:space="preserve">he SUT can </w:t>
      </w:r>
      <w:r w:rsidR="006A4383">
        <w:t xml:space="preserve">reference </w:t>
      </w:r>
      <w:r w:rsidR="00770582">
        <w:t xml:space="preserve">in </w:t>
      </w:r>
      <w:r w:rsidR="006A4383">
        <w:t xml:space="preserve">its own </w:t>
      </w:r>
      <w:r w:rsidR="00770582">
        <w:t>log file.</w:t>
      </w:r>
      <w:r w:rsidR="001054E7">
        <w:t xml:space="preserve"> This message could be used for identifying tests in all TCI </w:t>
      </w:r>
      <w:r w:rsidR="005D6291">
        <w:t>frames</w:t>
      </w:r>
      <w:r w:rsidR="001054E7">
        <w:t xml:space="preserve">, i.e. </w:t>
      </w:r>
      <w:r w:rsidR="005D6291">
        <w:t>TCI</w:t>
      </w:r>
      <w:r w:rsidR="001054E7">
        <w:t xml:space="preserve">16093, </w:t>
      </w:r>
      <w:r w:rsidR="005D6291">
        <w:t>TCI</w:t>
      </w:r>
      <w:r w:rsidR="001054E7">
        <w:t xml:space="preserve">80211, </w:t>
      </w:r>
      <w:r w:rsidR="005D6291">
        <w:t>TCI</w:t>
      </w:r>
      <w:r w:rsidR="001054E7">
        <w:t xml:space="preserve">16094, etc. </w:t>
      </w:r>
    </w:p>
    <w:p w14:paraId="7FC52EDD" w14:textId="53EB0459" w:rsidR="003E6CB2" w:rsidRPr="003E6CB2" w:rsidRDefault="005552B4" w:rsidP="00770582">
      <w:r>
        <w:t>There is not time restriction when t</w:t>
      </w:r>
      <w:r w:rsidR="001054E7">
        <w:t xml:space="preserve">he TS </w:t>
      </w:r>
      <w:r>
        <w:t xml:space="preserve">can send this message. </w:t>
      </w:r>
      <w:r w:rsidR="004A1A7C">
        <w:t>Though, i</w:t>
      </w:r>
      <w:r>
        <w:t xml:space="preserve">t is recommended that </w:t>
      </w:r>
      <w:r w:rsidR="004A1A7C">
        <w:t xml:space="preserve">the </w:t>
      </w:r>
      <w:r w:rsidR="004A1A7C" w:rsidRPr="004A1A7C">
        <w:rPr>
          <w:i/>
        </w:rPr>
        <w:t>SetTestId</w:t>
      </w:r>
      <w:r>
        <w:t xml:space="preserve"> message is sent at the beginning of </w:t>
      </w:r>
      <w:r w:rsidR="004A1A7C">
        <w:t>each</w:t>
      </w:r>
      <w:r>
        <w:t xml:space="preserve"> </w:t>
      </w:r>
      <w:r w:rsidR="004A1A7C">
        <w:t xml:space="preserve">individual </w:t>
      </w:r>
      <w:r>
        <w:t xml:space="preserve">test, after the </w:t>
      </w:r>
      <w:r w:rsidRPr="004A1A7C">
        <w:rPr>
          <w:i/>
        </w:rPr>
        <w:t>request.SetInitialState</w:t>
      </w:r>
      <w:r>
        <w:t xml:space="preserve"> --&gt; </w:t>
      </w:r>
      <w:r w:rsidRPr="004A1A7C">
        <w:rPr>
          <w:i/>
        </w:rPr>
        <w:t>response</w:t>
      </w:r>
      <w:r>
        <w:t xml:space="preserve"> sequence is completed</w:t>
      </w:r>
      <w:r w:rsidR="004A1A7C">
        <w:t>.</w:t>
      </w:r>
    </w:p>
    <w:p w14:paraId="2351856E" w14:textId="77777777" w:rsidR="004A1A7C" w:rsidRDefault="004A1A7C" w:rsidP="004A1A7C">
      <w:pPr>
        <w:pStyle w:val="Heading3"/>
      </w:pPr>
      <w:bookmarkStart w:id="267" w:name="_Toc480558320"/>
      <w:r w:rsidRPr="005A5216">
        <w:rPr>
          <w:i/>
        </w:rPr>
        <w:t>Response</w:t>
      </w:r>
      <w:r>
        <w:t xml:space="preserve"> messages</w:t>
      </w:r>
      <w:bookmarkEnd w:id="267"/>
    </w:p>
    <w:p w14:paraId="09787FD8" w14:textId="77777777" w:rsidR="004A1A7C" w:rsidRDefault="004A1A7C" w:rsidP="004A1A7C">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the </w:t>
      </w:r>
      <w:r w:rsidRPr="00123A6C">
        <w:rPr>
          <w:i/>
        </w:rPr>
        <w:t>TCICommonTypes</w:t>
      </w:r>
      <w:r>
        <w:t xml:space="preserve"> module.</w:t>
      </w:r>
    </w:p>
    <w:p w14:paraId="3FC23758" w14:textId="6035AB8C" w:rsidR="003E6CB2" w:rsidRDefault="003E6CB2" w:rsidP="00807F8C"/>
    <w:p w14:paraId="0D757672" w14:textId="77777777" w:rsidR="007351AD" w:rsidRDefault="007351AD" w:rsidP="007351AD">
      <w:pPr>
        <w:pStyle w:val="Heading3"/>
      </w:pPr>
      <w:bookmarkStart w:id="268" w:name="_Toc480558321"/>
      <w:r w:rsidRPr="00C07122">
        <w:rPr>
          <w:i/>
        </w:rPr>
        <w:t>ResponseInfo</w:t>
      </w:r>
      <w:r>
        <w:t xml:space="preserve"> messages</w:t>
      </w:r>
      <w:bookmarkEnd w:id="268"/>
    </w:p>
    <w:p w14:paraId="6E4DB02E" w14:textId="53E924C2" w:rsidR="007351AD" w:rsidRDefault="007351AD" w:rsidP="007351AD">
      <w:r>
        <w:t xml:space="preserve">This message is used to retrieve version information from the SUT. TCISutControl defines </w:t>
      </w:r>
      <w:r w:rsidRPr="007351AD">
        <w:rPr>
          <w:i/>
        </w:rPr>
        <w:t>SutResponseInfo</w:t>
      </w:r>
      <w:r>
        <w:t xml:space="preserve"> as follows:</w:t>
      </w:r>
    </w:p>
    <w:p w14:paraId="3B5A46AB" w14:textId="77777777" w:rsidR="007351AD" w:rsidRDefault="007351AD" w:rsidP="007351AD">
      <w:pPr>
        <w:pStyle w:val="Code"/>
      </w:pPr>
      <w:r>
        <w:t>SutResponseInfo ::= ResponseInfo (WITH COMPONENTS {</w:t>
      </w:r>
    </w:p>
    <w:p w14:paraId="1155D588" w14:textId="77777777" w:rsidR="007351AD" w:rsidRDefault="007351AD" w:rsidP="007351AD">
      <w:pPr>
        <w:pStyle w:val="Code"/>
      </w:pPr>
      <w:r>
        <w:t xml:space="preserve">    msgID,  </w:t>
      </w:r>
    </w:p>
    <w:p w14:paraId="24ED79DB" w14:textId="77777777" w:rsidR="007351AD" w:rsidRDefault="007351AD" w:rsidP="007351AD">
      <w:pPr>
        <w:pStyle w:val="Code"/>
      </w:pPr>
      <w:r>
        <w:t xml:space="preserve">    resultCode,</w:t>
      </w:r>
    </w:p>
    <w:p w14:paraId="456889EB" w14:textId="77777777" w:rsidR="007351AD" w:rsidRDefault="007351AD" w:rsidP="007351AD">
      <w:pPr>
        <w:pStyle w:val="Code"/>
      </w:pPr>
      <w:r>
        <w:t xml:space="preserve">    info (WITH COMPONENTS {sutInfo}  ) OPTIONAL, -- if exception reported, no InfoContent provided</w:t>
      </w:r>
    </w:p>
    <w:p w14:paraId="567FE186" w14:textId="77777777" w:rsidR="007351AD" w:rsidRDefault="007351AD" w:rsidP="007351AD">
      <w:pPr>
        <w:pStyle w:val="Code"/>
      </w:pPr>
      <w:r>
        <w:t xml:space="preserve">    exception OPTIONAL</w:t>
      </w:r>
    </w:p>
    <w:p w14:paraId="5240DEAA" w14:textId="02FBB3C4" w:rsidR="007351AD" w:rsidRDefault="007351AD" w:rsidP="007351AD">
      <w:pPr>
        <w:pStyle w:val="Code"/>
      </w:pPr>
      <w:r>
        <w:t xml:space="preserve">    })</w:t>
      </w:r>
    </w:p>
    <w:p w14:paraId="2D79EC47" w14:textId="1CBB5754" w:rsidR="007351AD" w:rsidRDefault="007351AD" w:rsidP="007351AD">
      <w:pPr>
        <w:pStyle w:val="Code"/>
      </w:pPr>
    </w:p>
    <w:p w14:paraId="396A3942" w14:textId="1E26D28E" w:rsidR="007351AD" w:rsidRDefault="007351AD" w:rsidP="007351AD">
      <w:pPr>
        <w:pStyle w:val="Caption"/>
        <w:keepNext/>
      </w:pPr>
      <w:r>
        <w:t xml:space="preserve">Table </w:t>
      </w:r>
      <w:fldSimple w:instr=" SEQ Table \* ARABIC ">
        <w:r w:rsidR="00161E0E">
          <w:rPr>
            <w:noProof/>
          </w:rPr>
          <w:t>36</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351AD" w:rsidRPr="003D68B7" w14:paraId="7A4F5ABF"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3B236E2C" w14:textId="77777777" w:rsidR="007351AD" w:rsidRPr="003D68B7" w:rsidRDefault="007351AD" w:rsidP="009E5A6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946559D" w14:textId="77777777" w:rsidR="007351AD" w:rsidRPr="003D68B7" w:rsidRDefault="007351AD" w:rsidP="009E5A60">
            <w:pPr>
              <w:pStyle w:val="TAL"/>
              <w:rPr>
                <w:b/>
                <w:lang w:eastAsia="en-US"/>
              </w:rPr>
            </w:pPr>
            <w:r>
              <w:rPr>
                <w:b/>
                <w:lang w:eastAsia="en-US"/>
              </w:rPr>
              <w:t>Explanation</w:t>
            </w:r>
          </w:p>
        </w:tc>
      </w:tr>
      <w:tr w:rsidR="007351AD" w:rsidRPr="00FF39A0" w14:paraId="7FAE5902"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5159551C" w14:textId="77777777" w:rsidR="007351AD" w:rsidRDefault="007351AD" w:rsidP="009E5A60">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6B22F999" w14:textId="6621F797" w:rsidR="007351AD" w:rsidRPr="003943F1" w:rsidRDefault="007351AD" w:rsidP="009E5A60">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sidR="00730EC5">
              <w:rPr>
                <w:lang w:eastAsia="en-US"/>
              </w:rPr>
              <w:fldChar w:fldCharType="begin"/>
            </w:r>
            <w:r w:rsidR="00730EC5">
              <w:rPr>
                <w:lang w:eastAsia="en-US"/>
              </w:rPr>
              <w:instrText xml:space="preserve"> REF _Ref445475483 \h </w:instrText>
            </w:r>
            <w:r w:rsidR="00730EC5">
              <w:rPr>
                <w:lang w:eastAsia="en-US"/>
              </w:rPr>
            </w:r>
            <w:r w:rsidR="00730EC5">
              <w:rPr>
                <w:lang w:eastAsia="en-US"/>
              </w:rPr>
              <w:fldChar w:fldCharType="separate"/>
            </w:r>
            <w:r w:rsidR="00161E0E">
              <w:t xml:space="preserve">Table </w:t>
            </w:r>
            <w:r w:rsidR="00161E0E">
              <w:rPr>
                <w:noProof/>
              </w:rPr>
              <w:t>35</w:t>
            </w:r>
            <w:r w:rsidR="00730EC5">
              <w:rPr>
                <w:lang w:eastAsia="en-US"/>
              </w:rPr>
              <w:fldChar w:fldCharType="end"/>
            </w:r>
            <w:r>
              <w:rPr>
                <w:lang w:eastAsia="en-US"/>
              </w:rPr>
              <w:fldChar w:fldCharType="begin"/>
            </w:r>
            <w:r>
              <w:rPr>
                <w:lang w:eastAsia="en-US"/>
              </w:rPr>
              <w:instrText xml:space="preserve"> REF _Ref444238755 \h </w:instrText>
            </w:r>
            <w:r>
              <w:rPr>
                <w:lang w:eastAsia="en-US"/>
              </w:rPr>
            </w:r>
            <w:r>
              <w:rPr>
                <w:lang w:eastAsia="en-US"/>
              </w:rPr>
              <w:fldChar w:fldCharType="separate"/>
            </w:r>
            <w:r w:rsidR="00161E0E">
              <w:t xml:space="preserve">Table </w:t>
            </w:r>
            <w:r w:rsidR="00161E0E">
              <w:rPr>
                <w:noProof/>
              </w:rPr>
              <w:t>31</w:t>
            </w:r>
            <w:r>
              <w:rPr>
                <w:lang w:eastAsia="en-US"/>
              </w:rPr>
              <w:fldChar w:fldCharType="end"/>
            </w:r>
            <w:r>
              <w:rPr>
                <w:lang w:eastAsia="en-US"/>
              </w:rPr>
              <w:t>.</w:t>
            </w:r>
          </w:p>
          <w:p w14:paraId="37CE4809" w14:textId="77777777" w:rsidR="007351AD" w:rsidRDefault="007351AD" w:rsidP="009E5A60">
            <w:pPr>
              <w:pStyle w:val="TAL"/>
              <w:rPr>
                <w:lang w:eastAsia="en-US"/>
              </w:rPr>
            </w:pPr>
          </w:p>
        </w:tc>
      </w:tr>
      <w:tr w:rsidR="007351AD" w:rsidRPr="00FF39A0" w14:paraId="1783DD37"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5E999677" w14:textId="77777777" w:rsidR="007351AD" w:rsidRDefault="007351AD" w:rsidP="009E5A60">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452E2D12" w14:textId="77777777" w:rsidR="007351AD" w:rsidRDefault="007351AD" w:rsidP="009E5A60">
            <w:pPr>
              <w:pStyle w:val="TAL"/>
              <w:rPr>
                <w:lang w:eastAsia="en-US"/>
              </w:rPr>
            </w:pPr>
            <w:r>
              <w:rPr>
                <w:lang w:eastAsia="en-US"/>
              </w:rPr>
              <w:t>Success or Failure enumerated as 0 or 1 respectively.</w:t>
            </w:r>
          </w:p>
        </w:tc>
      </w:tr>
      <w:tr w:rsidR="007351AD" w:rsidRPr="00FF39A0" w14:paraId="0670E6AC"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38CA3A02" w14:textId="77777777" w:rsidR="007351AD" w:rsidRDefault="007351AD" w:rsidP="009E5A60">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41202CF4" w14:textId="77777777" w:rsidR="007351AD" w:rsidRDefault="007351AD" w:rsidP="009E5A60">
            <w:pPr>
              <w:pStyle w:val="TAL"/>
              <w:rPr>
                <w:lang w:eastAsia="en-US"/>
              </w:rPr>
            </w:pPr>
            <w:r>
              <w:rPr>
                <w:lang w:eastAsia="en-US"/>
              </w:rPr>
              <w:t>This parameter contains information requested from the SUT.</w:t>
            </w:r>
          </w:p>
          <w:p w14:paraId="0A695866" w14:textId="413A8E3B" w:rsidR="007351AD" w:rsidRDefault="007351AD" w:rsidP="009E5A60">
            <w:pPr>
              <w:pStyle w:val="TAL"/>
              <w:rPr>
                <w:lang w:eastAsia="en-US"/>
              </w:rPr>
            </w:pPr>
            <w:r>
              <w:rPr>
                <w:lang w:eastAsia="en-US"/>
              </w:rPr>
              <w:t xml:space="preserve">If SUT detects an error which prevents it to report the requested information, then info parameter is omitted and instead </w:t>
            </w:r>
            <w:r w:rsidR="00730EC5">
              <w:rPr>
                <w:lang w:eastAsia="en-US"/>
              </w:rPr>
              <w:t xml:space="preserve">the </w:t>
            </w:r>
            <w:r>
              <w:rPr>
                <w:lang w:eastAsia="en-US"/>
              </w:rPr>
              <w:t>exception parameter is included.</w:t>
            </w:r>
          </w:p>
        </w:tc>
      </w:tr>
      <w:tr w:rsidR="007351AD" w:rsidRPr="00FF39A0" w14:paraId="3F5E4CBF"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344E0F01" w14:textId="77777777" w:rsidR="007351AD" w:rsidRDefault="007351AD" w:rsidP="009E5A60">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1A26DE2" w14:textId="4D23462C" w:rsidR="007351AD" w:rsidRDefault="007351AD" w:rsidP="009E5A60">
            <w:pPr>
              <w:pStyle w:val="TAL"/>
              <w:rPr>
                <w:lang w:eastAsia="en-US"/>
              </w:rPr>
            </w:pPr>
            <w:r>
              <w:rPr>
                <w:lang w:eastAsia="en-US"/>
              </w:rPr>
              <w:t>This optional parameter is included if SUT must report exception explaining the possible details of the Failure result code. See details in</w:t>
            </w:r>
            <w:r w:rsidR="000F0A5B">
              <w:rPr>
                <w:lang w:eastAsia="en-US"/>
              </w:rPr>
              <w:t xml:space="preserve"> </w:t>
            </w:r>
            <w:r w:rsidR="000F0A5B">
              <w:rPr>
                <w:lang w:eastAsia="en-US"/>
              </w:rPr>
              <w:fldChar w:fldCharType="begin"/>
            </w:r>
            <w:r w:rsidR="000F0A5B">
              <w:rPr>
                <w:lang w:eastAsia="en-US"/>
              </w:rPr>
              <w:instrText xml:space="preserve"> REF _Ref479455000 \r \h </w:instrText>
            </w:r>
            <w:r w:rsidR="000F0A5B">
              <w:rPr>
                <w:lang w:eastAsia="en-US"/>
              </w:rPr>
            </w:r>
            <w:r w:rsidR="000F0A5B">
              <w:rPr>
                <w:lang w:eastAsia="en-US"/>
              </w:rPr>
              <w:fldChar w:fldCharType="separate"/>
            </w:r>
            <w:r w:rsidR="00161E0E">
              <w:rPr>
                <w:lang w:eastAsia="en-US"/>
              </w:rPr>
              <w:t>8.5.5</w:t>
            </w:r>
            <w:r w:rsidR="000F0A5B">
              <w:rPr>
                <w:lang w:eastAsia="en-US"/>
              </w:rPr>
              <w:fldChar w:fldCharType="end"/>
            </w:r>
          </w:p>
        </w:tc>
      </w:tr>
    </w:tbl>
    <w:p w14:paraId="1FB30678" w14:textId="77777777" w:rsidR="007351AD" w:rsidRDefault="007351AD" w:rsidP="007351AD"/>
    <w:p w14:paraId="320BDD38" w14:textId="509EF0A4" w:rsidR="007351AD" w:rsidRDefault="000F0A5B" w:rsidP="007351AD">
      <w:r>
        <w:t xml:space="preserve">The </w:t>
      </w:r>
      <w:r w:rsidRPr="00BF787B">
        <w:rPr>
          <w:i/>
        </w:rPr>
        <w:t>SutResponseInfo</w:t>
      </w:r>
      <w:r>
        <w:t xml:space="preserve"> is defined in the </w:t>
      </w:r>
      <w:r w:rsidRPr="00BF787B">
        <w:rPr>
          <w:i/>
        </w:rPr>
        <w:t>TCI-responseInfo</w:t>
      </w:r>
      <w:r>
        <w:t xml:space="preserve"> ASN.1 module. </w:t>
      </w:r>
      <w:r w:rsidR="007351AD">
        <w:t>Specific details for each type definition are listed in the ASN.1 specification referenced in Appendix A.</w:t>
      </w:r>
    </w:p>
    <w:p w14:paraId="002F08B2" w14:textId="77777777" w:rsidR="002B7CB3" w:rsidRDefault="002B7CB3" w:rsidP="002B7CB3">
      <w:pPr>
        <w:pStyle w:val="Heading3"/>
      </w:pPr>
      <w:bookmarkStart w:id="269" w:name="_Ref479455000"/>
      <w:bookmarkStart w:id="270" w:name="_Toc480558322"/>
      <w:r w:rsidRPr="00C07122">
        <w:rPr>
          <w:i/>
        </w:rPr>
        <w:t>Exception</w:t>
      </w:r>
      <w:r>
        <w:t xml:space="preserve"> messages</w:t>
      </w:r>
      <w:bookmarkEnd w:id="269"/>
      <w:bookmarkEnd w:id="270"/>
    </w:p>
    <w:p w14:paraId="06030250" w14:textId="276D321D" w:rsidR="007351AD" w:rsidRDefault="002B7CB3" w:rsidP="002B7CB3">
      <w:r w:rsidRPr="00BF0C82">
        <w:rPr>
          <w:i/>
        </w:rPr>
        <w:t>Exception</w:t>
      </w:r>
      <w:r>
        <w:t xml:space="preserve"> is a message sent from the SUT to the TS. It is used to report exception conditions to the TS. </w:t>
      </w:r>
      <w:r w:rsidRPr="00AE612B">
        <w:rPr>
          <w:i/>
        </w:rPr>
        <w:t>Exception</w:t>
      </w:r>
      <w:r>
        <w:t xml:space="preserve"> is defined in the </w:t>
      </w:r>
      <w:r w:rsidRPr="00123A6C">
        <w:rPr>
          <w:i/>
        </w:rPr>
        <w:t>TCICommonTypes</w:t>
      </w:r>
      <w:r>
        <w:t xml:space="preserve"> module.</w:t>
      </w:r>
    </w:p>
    <w:p w14:paraId="3B536F43" w14:textId="77777777" w:rsidR="00807F8C" w:rsidRPr="0090668E" w:rsidRDefault="00807F8C" w:rsidP="0090668E"/>
    <w:bookmarkEnd w:id="159"/>
    <w:bookmarkEnd w:id="160"/>
    <w:p w14:paraId="0AE031CA" w14:textId="77777777" w:rsidR="00FF4529" w:rsidRDefault="00FF4529" w:rsidP="00FF4529"/>
    <w:p w14:paraId="55E2BAB1" w14:textId="77777777" w:rsidR="00116F80" w:rsidRDefault="00116F80">
      <w:pPr>
        <w:overflowPunct/>
        <w:autoSpaceDE/>
        <w:autoSpaceDN/>
        <w:adjustRightInd/>
        <w:spacing w:after="0"/>
        <w:textAlignment w:val="auto"/>
        <w:rPr>
          <w:highlight w:val="lightGray"/>
        </w:rPr>
      </w:pPr>
      <w:bookmarkStart w:id="271" w:name="_Toc379980294"/>
      <w:bookmarkStart w:id="272" w:name="_Toc405990182"/>
      <w:r>
        <w:rPr>
          <w:highlight w:val="lightGray"/>
        </w:rPr>
        <w:br w:type="page"/>
      </w:r>
    </w:p>
    <w:p w14:paraId="76210DDC" w14:textId="77777777" w:rsidR="004C304F" w:rsidRPr="00E22969" w:rsidRDefault="00F54C01" w:rsidP="004C304F">
      <w:pPr>
        <w:pStyle w:val="Heading1APDX"/>
        <w:numPr>
          <w:ilvl w:val="0"/>
          <w:numId w:val="32"/>
        </w:numPr>
      </w:pPr>
      <w:bookmarkStart w:id="273" w:name="_Toc439685346"/>
      <w:bookmarkStart w:id="274" w:name="_Ref444240118"/>
      <w:bookmarkStart w:id="275" w:name="_Toc480558323"/>
      <w:r>
        <w:t xml:space="preserve">TCI </w:t>
      </w:r>
      <w:r w:rsidR="00673651">
        <w:t>p</w:t>
      </w:r>
      <w:r>
        <w:t>rotocol</w:t>
      </w:r>
      <w:bookmarkEnd w:id="273"/>
      <w:r w:rsidR="00673651">
        <w:t xml:space="preserve"> ASN.1 definition</w:t>
      </w:r>
      <w:bookmarkEnd w:id="274"/>
      <w:bookmarkEnd w:id="275"/>
    </w:p>
    <w:bookmarkEnd w:id="271"/>
    <w:bookmarkEnd w:id="272"/>
    <w:p w14:paraId="6D1DB0E6" w14:textId="77777777"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27184AB0" w14:textId="77777777" w:rsidR="00EB07B7" w:rsidRDefault="00EB07B7" w:rsidP="004C304F">
      <w:pPr>
        <w:pStyle w:val="ListParagraph"/>
        <w:ind w:left="0"/>
      </w:pPr>
    </w:p>
    <w:p w14:paraId="69F60166" w14:textId="77777777" w:rsidR="00EB07B7" w:rsidRDefault="00942EAD" w:rsidP="004C304F">
      <w:pPr>
        <w:pStyle w:val="ListParagraph"/>
        <w:ind w:left="0"/>
      </w:pPr>
      <w:r>
        <w:t xml:space="preserve">The current </w:t>
      </w:r>
      <w:r w:rsidR="00EB07B7">
        <w:t>TCI protocol ASN.1 definition files</w:t>
      </w:r>
      <w:r w:rsidR="006F30DA">
        <w:t xml:space="preserve"> </w:t>
      </w:r>
      <w:r>
        <w:t>are posted in github at the following location:</w:t>
      </w:r>
    </w:p>
    <w:p w14:paraId="1DA0A07D" w14:textId="77777777" w:rsidR="00942EAD" w:rsidRDefault="00942EAD" w:rsidP="004C304F">
      <w:pPr>
        <w:pStyle w:val="ListParagraph"/>
        <w:ind w:left="0"/>
      </w:pPr>
    </w:p>
    <w:p w14:paraId="3639AD9B" w14:textId="77777777" w:rsidR="003868BB" w:rsidRDefault="00161E0E" w:rsidP="004C304F">
      <w:pPr>
        <w:pStyle w:val="ListParagraph"/>
        <w:ind w:left="0"/>
      </w:pPr>
      <w:hyperlink r:id="rId12" w:history="1">
        <w:r w:rsidR="00942EAD" w:rsidRPr="00EA2080">
          <w:rPr>
            <w:rStyle w:val="Hyperlink"/>
          </w:rPr>
          <w:t>https://github.com/certificationoperatingcouncil/TCI_ASN1</w:t>
        </w:r>
      </w:hyperlink>
    </w:p>
    <w:p w14:paraId="5DC5F71D" w14:textId="77777777" w:rsidR="00942EAD" w:rsidRDefault="00942EAD" w:rsidP="004C304F">
      <w:pPr>
        <w:pStyle w:val="ListParagraph"/>
        <w:ind w:left="0"/>
      </w:pPr>
    </w:p>
    <w:p w14:paraId="0EA5EB48" w14:textId="77777777" w:rsidR="004A374B" w:rsidRDefault="004A374B" w:rsidP="004C304F">
      <w:pPr>
        <w:pStyle w:val="ListParagraph"/>
        <w:ind w:left="0"/>
      </w:pPr>
    </w:p>
    <w:p w14:paraId="0E3FD12C" w14:textId="77777777" w:rsidR="004A374B" w:rsidRDefault="004A374B" w:rsidP="004C304F">
      <w:pPr>
        <w:pStyle w:val="ListParagraph"/>
        <w:ind w:left="0"/>
        <w:sectPr w:rsidR="004A374B" w:rsidSect="00C15DB8">
          <w:headerReference w:type="default" r:id="rId13"/>
          <w:footerReference w:type="default" r:id="rId14"/>
          <w:type w:val="continuous"/>
          <w:pgSz w:w="12240" w:h="15840"/>
          <w:pgMar w:top="1185" w:right="1627" w:bottom="1350" w:left="1627" w:header="432" w:footer="420" w:gutter="0"/>
          <w:cols w:space="720"/>
          <w:titlePg/>
          <w:docGrid w:linePitch="272"/>
        </w:sectPr>
      </w:pPr>
    </w:p>
    <w:p w14:paraId="4148384F" w14:textId="77777777" w:rsidR="004C304F" w:rsidRPr="009717BF" w:rsidRDefault="004C304F" w:rsidP="004C304F">
      <w:pPr>
        <w:pStyle w:val="Code"/>
        <w:rPr>
          <w:b/>
        </w:rPr>
      </w:pPr>
      <w:r w:rsidRPr="009717BF">
        <w:rPr>
          <w:b/>
        </w:rPr>
        <w:t>TCIdispatcher.asn</w:t>
      </w:r>
    </w:p>
    <w:p w14:paraId="0AA518CD" w14:textId="77777777" w:rsidR="004C304F" w:rsidRDefault="004C304F" w:rsidP="004C304F">
      <w:pPr>
        <w:pStyle w:val="Code"/>
      </w:pPr>
      <w:r>
        <w:tab/>
      </w:r>
      <w:r w:rsidRPr="004C304F">
        <w:t>TCIMessage</w:t>
      </w:r>
    </w:p>
    <w:p w14:paraId="7AB52BBD" w14:textId="77777777" w:rsidR="004C304F" w:rsidRPr="00FF39A0" w:rsidRDefault="004C304F" w:rsidP="004C304F">
      <w:pPr>
        <w:pStyle w:val="Code"/>
      </w:pPr>
      <w:r>
        <w:tab/>
      </w:r>
      <w:r w:rsidRPr="004C304F">
        <w:t>Frame</w:t>
      </w:r>
    </w:p>
    <w:p w14:paraId="135BE581" w14:textId="77777777" w:rsidR="004C304F" w:rsidRDefault="004C304F" w:rsidP="004C304F">
      <w:pPr>
        <w:pStyle w:val="Code"/>
      </w:pPr>
    </w:p>
    <w:p w14:paraId="47803272" w14:textId="77777777" w:rsidR="004C304F" w:rsidRPr="009717BF" w:rsidRDefault="004C304F" w:rsidP="004C304F">
      <w:pPr>
        <w:pStyle w:val="Code"/>
        <w:rPr>
          <w:b/>
        </w:rPr>
      </w:pPr>
      <w:r w:rsidRPr="009717BF">
        <w:rPr>
          <w:b/>
        </w:rPr>
        <w:t>TCI16093.asn</w:t>
      </w:r>
    </w:p>
    <w:p w14:paraId="1C1C1C2E" w14:textId="77777777" w:rsidR="004C304F" w:rsidRDefault="004C304F" w:rsidP="004C304F">
      <w:pPr>
        <w:pStyle w:val="Code"/>
      </w:pPr>
      <w:r>
        <w:tab/>
      </w:r>
      <w:r w:rsidRPr="004C304F">
        <w:t>TCI16093</w:t>
      </w:r>
    </w:p>
    <w:p w14:paraId="7D71BF3D" w14:textId="77777777" w:rsidR="004C304F" w:rsidRDefault="004C304F" w:rsidP="004C304F">
      <w:pPr>
        <w:pStyle w:val="Code"/>
      </w:pPr>
      <w:r>
        <w:tab/>
      </w:r>
      <w:r w:rsidRPr="004C304F">
        <w:t>Request</w:t>
      </w:r>
    </w:p>
    <w:p w14:paraId="0FC27FA6" w14:textId="77777777" w:rsidR="00256D66" w:rsidRDefault="00256D66" w:rsidP="00256D66">
      <w:pPr>
        <w:pStyle w:val="Code"/>
      </w:pPr>
      <w:r>
        <w:tab/>
      </w:r>
      <w:r w:rsidRPr="004C304F">
        <w:t>MESSAGE-ID-AND-TYPE</w:t>
      </w:r>
    </w:p>
    <w:p w14:paraId="33A7B9C7" w14:textId="77777777" w:rsidR="00256D66" w:rsidRDefault="00256D66" w:rsidP="00256D66">
      <w:pPr>
        <w:pStyle w:val="Code"/>
      </w:pPr>
      <w:r>
        <w:tab/>
      </w:r>
      <w:r w:rsidRPr="004C304F">
        <w:t>MessageTypes</w:t>
      </w:r>
    </w:p>
    <w:p w14:paraId="448EE328" w14:textId="77777777" w:rsidR="00256D66" w:rsidRDefault="00256D66" w:rsidP="00256D66">
      <w:pPr>
        <w:pStyle w:val="Code"/>
      </w:pPr>
      <w:r>
        <w:tab/>
      </w:r>
      <w:r w:rsidRPr="00256D66">
        <w:t>Dot3Indication</w:t>
      </w:r>
    </w:p>
    <w:p w14:paraId="38AD4388" w14:textId="77777777" w:rsidR="00256D66" w:rsidRDefault="00256D66" w:rsidP="00256D66">
      <w:pPr>
        <w:pStyle w:val="Code"/>
      </w:pPr>
      <w:r>
        <w:tab/>
      </w:r>
      <w:r w:rsidRPr="00256D66">
        <w:t>Dot3ResponseInfo</w:t>
      </w:r>
    </w:p>
    <w:p w14:paraId="6A04959D" w14:textId="77777777" w:rsidR="00256D66" w:rsidRDefault="00256D66" w:rsidP="004C304F">
      <w:pPr>
        <w:pStyle w:val="Code"/>
      </w:pPr>
    </w:p>
    <w:p w14:paraId="25D494B6" w14:textId="77777777" w:rsidR="00256D66" w:rsidRPr="009717BF" w:rsidRDefault="00256D66" w:rsidP="00256D66">
      <w:pPr>
        <w:pStyle w:val="Code"/>
        <w:rPr>
          <w:b/>
        </w:rPr>
      </w:pPr>
      <w:r>
        <w:rPr>
          <w:b/>
        </w:rPr>
        <w:t>TCI16094</w:t>
      </w:r>
      <w:r w:rsidRPr="009717BF">
        <w:rPr>
          <w:b/>
        </w:rPr>
        <w:t>.asn</w:t>
      </w:r>
    </w:p>
    <w:p w14:paraId="6759D0EC" w14:textId="77777777" w:rsidR="00256D66" w:rsidRDefault="00256D66" w:rsidP="00256D66">
      <w:pPr>
        <w:pStyle w:val="Code"/>
      </w:pPr>
      <w:r>
        <w:tab/>
        <w:t>TCI16094</w:t>
      </w:r>
    </w:p>
    <w:p w14:paraId="7BB0E085" w14:textId="77777777" w:rsidR="00256D66" w:rsidRDefault="00256D66" w:rsidP="00256D66">
      <w:pPr>
        <w:pStyle w:val="Code"/>
      </w:pPr>
      <w:r>
        <w:tab/>
      </w:r>
      <w:r w:rsidRPr="004C304F">
        <w:t>Request</w:t>
      </w:r>
    </w:p>
    <w:p w14:paraId="4BA25902" w14:textId="77777777" w:rsidR="00256D66" w:rsidRDefault="00256D66" w:rsidP="00256D66">
      <w:pPr>
        <w:pStyle w:val="Code"/>
      </w:pPr>
      <w:r>
        <w:tab/>
      </w:r>
      <w:r w:rsidRPr="004C304F">
        <w:t>MESSAGE-ID-AND-TYPE</w:t>
      </w:r>
    </w:p>
    <w:p w14:paraId="2E3D83F5" w14:textId="77777777" w:rsidR="00256D66" w:rsidRDefault="00256D66" w:rsidP="00256D66">
      <w:pPr>
        <w:pStyle w:val="Code"/>
      </w:pPr>
      <w:r>
        <w:tab/>
      </w:r>
      <w:r w:rsidRPr="004C304F">
        <w:t>MessageTypes</w:t>
      </w:r>
    </w:p>
    <w:p w14:paraId="08FC2CDE" w14:textId="77777777" w:rsidR="00797E11" w:rsidRDefault="00797E11" w:rsidP="00797E11">
      <w:pPr>
        <w:pStyle w:val="Code"/>
      </w:pPr>
      <w:r>
        <w:tab/>
      </w:r>
      <w:r w:rsidRPr="00256D66">
        <w:t>Dot4Indication</w:t>
      </w:r>
    </w:p>
    <w:p w14:paraId="4D51F27A" w14:textId="77777777" w:rsidR="00256D66" w:rsidRDefault="00256D66" w:rsidP="004C304F">
      <w:pPr>
        <w:pStyle w:val="Code"/>
      </w:pPr>
      <w:r>
        <w:tab/>
      </w:r>
      <w:r w:rsidRPr="00256D66">
        <w:t>Dot4ResponseInfo</w:t>
      </w:r>
    </w:p>
    <w:p w14:paraId="5BD00424" w14:textId="77777777" w:rsidR="00797E11" w:rsidRDefault="00797E11" w:rsidP="004C304F">
      <w:pPr>
        <w:pStyle w:val="Code"/>
      </w:pPr>
    </w:p>
    <w:p w14:paraId="563BC067" w14:textId="77777777" w:rsidR="00797E11" w:rsidRPr="009717BF" w:rsidRDefault="00797E11" w:rsidP="00797E11">
      <w:pPr>
        <w:pStyle w:val="Code"/>
        <w:rPr>
          <w:b/>
        </w:rPr>
      </w:pPr>
      <w:r w:rsidRPr="009717BF">
        <w:rPr>
          <w:b/>
        </w:rPr>
        <w:t>TCI29451.asn</w:t>
      </w:r>
    </w:p>
    <w:p w14:paraId="4D511BC4" w14:textId="34B9AA52" w:rsidR="00797E11" w:rsidRDefault="00797E11" w:rsidP="00797E11">
      <w:pPr>
        <w:pStyle w:val="Code"/>
      </w:pPr>
      <w:r>
        <w:tab/>
        <w:t>TCI</w:t>
      </w:r>
      <w:r w:rsidR="00A779A2">
        <w:t>29451</w:t>
      </w:r>
    </w:p>
    <w:p w14:paraId="3BA2FAB5" w14:textId="77777777" w:rsidR="00797E11" w:rsidRDefault="00797E11" w:rsidP="00797E11">
      <w:pPr>
        <w:pStyle w:val="Code"/>
      </w:pPr>
      <w:r>
        <w:tab/>
      </w:r>
      <w:r w:rsidRPr="004C304F">
        <w:t>Request</w:t>
      </w:r>
    </w:p>
    <w:p w14:paraId="7678B6AF" w14:textId="77777777" w:rsidR="00797E11" w:rsidRDefault="00797E11" w:rsidP="00797E11">
      <w:pPr>
        <w:pStyle w:val="Code"/>
      </w:pPr>
      <w:r>
        <w:tab/>
      </w:r>
      <w:r w:rsidRPr="004C304F">
        <w:t>MESSAGE-ID-AND-TYPE</w:t>
      </w:r>
    </w:p>
    <w:p w14:paraId="10055BFA" w14:textId="77777777" w:rsidR="00797E11" w:rsidRDefault="00797E11" w:rsidP="00797E11">
      <w:pPr>
        <w:pStyle w:val="Code"/>
      </w:pPr>
      <w:r>
        <w:tab/>
      </w:r>
      <w:r w:rsidRPr="004C304F">
        <w:t>MessageTypes</w:t>
      </w:r>
    </w:p>
    <w:p w14:paraId="38A637CC" w14:textId="77777777" w:rsidR="00797E11" w:rsidRDefault="00797E11" w:rsidP="004C304F">
      <w:pPr>
        <w:pStyle w:val="Code"/>
      </w:pPr>
    </w:p>
    <w:p w14:paraId="0D629C6D" w14:textId="5A17F7CF" w:rsidR="00123835" w:rsidRDefault="00123835" w:rsidP="004C304F">
      <w:pPr>
        <w:pStyle w:val="Code"/>
      </w:pPr>
      <w:r>
        <w:tab/>
      </w:r>
      <w:r w:rsidRPr="00123835">
        <w:t>SetInitialState</w:t>
      </w:r>
    </w:p>
    <w:p w14:paraId="5BB76CDE" w14:textId="4FDB877F" w:rsidR="00797E11" w:rsidRDefault="00797E11" w:rsidP="004C304F">
      <w:pPr>
        <w:pStyle w:val="Code"/>
      </w:pPr>
      <w:r>
        <w:tab/>
      </w:r>
      <w:r w:rsidR="00123835" w:rsidRPr="00123835">
        <w:t>EnableGpsInput</w:t>
      </w:r>
    </w:p>
    <w:p w14:paraId="26D85FBC" w14:textId="33E9F9CA" w:rsidR="00797E11" w:rsidRDefault="00797E11" w:rsidP="004C304F">
      <w:pPr>
        <w:pStyle w:val="Code"/>
      </w:pPr>
      <w:r>
        <w:tab/>
      </w:r>
      <w:r w:rsidR="00123835" w:rsidRPr="00123835">
        <w:t>StartBsmTx</w:t>
      </w:r>
    </w:p>
    <w:p w14:paraId="55DD7607" w14:textId="452BC72A" w:rsidR="00797E11" w:rsidRDefault="00797E11" w:rsidP="004C304F">
      <w:pPr>
        <w:pStyle w:val="Code"/>
        <w:rPr>
          <w:ins w:id="276" w:author="Dmitri.Khijniak@7Layers.com" w:date="2017-04-21T16:44:00Z"/>
        </w:rPr>
      </w:pPr>
      <w:r>
        <w:tab/>
      </w:r>
      <w:r w:rsidR="00123835" w:rsidRPr="00123835">
        <w:t>StopBsmTx</w:t>
      </w:r>
    </w:p>
    <w:p w14:paraId="1D6C3853" w14:textId="02471C28" w:rsidR="007A6488" w:rsidRDefault="007A6488" w:rsidP="007A6488">
      <w:pPr>
        <w:pStyle w:val="Code"/>
        <w:rPr>
          <w:ins w:id="277" w:author="Dmitri.Khijniak@7Layers.com" w:date="2017-04-21T16:44:00Z"/>
        </w:rPr>
      </w:pPr>
      <w:ins w:id="278" w:author="Dmitri.Khijniak@7Layers.com" w:date="2017-04-21T16:44:00Z">
        <w:r>
          <w:tab/>
        </w:r>
        <w:r w:rsidRPr="00123835">
          <w:t>StartBsm</w:t>
        </w:r>
        <w:r>
          <w:t>R</w:t>
        </w:r>
        <w:r w:rsidRPr="00123835">
          <w:t>x</w:t>
        </w:r>
      </w:ins>
    </w:p>
    <w:p w14:paraId="5BB97841" w14:textId="5B6FA15E" w:rsidR="007A6488" w:rsidRDefault="007A6488" w:rsidP="007A6488">
      <w:pPr>
        <w:pStyle w:val="Code"/>
        <w:rPr>
          <w:ins w:id="279" w:author="Dmitri.Khijniak@7Layers.com" w:date="2017-04-21T16:44:00Z"/>
        </w:rPr>
      </w:pPr>
      <w:ins w:id="280" w:author="Dmitri.Khijniak@7Layers.com" w:date="2017-04-21T16:44:00Z">
        <w:r>
          <w:tab/>
          <w:t>StopBsmR</w:t>
        </w:r>
        <w:r w:rsidRPr="00123835">
          <w:t>x</w:t>
        </w:r>
      </w:ins>
    </w:p>
    <w:p w14:paraId="2C05D65E" w14:textId="2602EA78" w:rsidR="00797E11" w:rsidRDefault="00797E11" w:rsidP="004C304F">
      <w:pPr>
        <w:pStyle w:val="Code"/>
      </w:pPr>
      <w:r>
        <w:tab/>
      </w:r>
      <w:r w:rsidR="00123835" w:rsidRPr="00123835">
        <w:t>EnableCongestionMitigation</w:t>
      </w:r>
    </w:p>
    <w:p w14:paraId="76FD963B" w14:textId="58E9BF28" w:rsidR="00797E11" w:rsidRDefault="00797E11" w:rsidP="004C304F">
      <w:pPr>
        <w:pStyle w:val="Code"/>
      </w:pPr>
      <w:r>
        <w:tab/>
      </w:r>
      <w:r w:rsidR="00123835" w:rsidRPr="00123835">
        <w:t>SetTemporaryID</w:t>
      </w:r>
    </w:p>
    <w:p w14:paraId="79795D93" w14:textId="1A5738E6" w:rsidR="00797E11" w:rsidRDefault="00797E11" w:rsidP="004C304F">
      <w:pPr>
        <w:pStyle w:val="Code"/>
      </w:pPr>
      <w:r>
        <w:tab/>
      </w:r>
      <w:r w:rsidR="00123835" w:rsidRPr="00123835">
        <w:t>SetLatitude</w:t>
      </w:r>
    </w:p>
    <w:p w14:paraId="4007D241" w14:textId="1F2EA174" w:rsidR="00797E11" w:rsidRDefault="00797E11" w:rsidP="004C304F">
      <w:pPr>
        <w:pStyle w:val="Code"/>
      </w:pPr>
      <w:r>
        <w:tab/>
      </w:r>
      <w:r w:rsidR="00123835" w:rsidRPr="00123835">
        <w:t>SetLongitude</w:t>
      </w:r>
    </w:p>
    <w:p w14:paraId="0719D937" w14:textId="5AF4A712" w:rsidR="00797E11" w:rsidRDefault="00797E11" w:rsidP="004C304F">
      <w:pPr>
        <w:pStyle w:val="Code"/>
      </w:pPr>
      <w:r>
        <w:tab/>
      </w:r>
      <w:r w:rsidR="00123835" w:rsidRPr="00123835">
        <w:t>SetElevation</w:t>
      </w:r>
    </w:p>
    <w:p w14:paraId="05AEBF0B" w14:textId="76BA45C3" w:rsidR="00797E11" w:rsidRDefault="00797E11" w:rsidP="004C304F">
      <w:pPr>
        <w:pStyle w:val="Code"/>
      </w:pPr>
      <w:r>
        <w:tab/>
      </w:r>
      <w:r w:rsidR="00123835" w:rsidRPr="00123835">
        <w:t>SetPositionalAccuracy</w:t>
      </w:r>
    </w:p>
    <w:p w14:paraId="1BE3B4FB" w14:textId="63133D14" w:rsidR="00797E11" w:rsidRDefault="00797E11" w:rsidP="004C304F">
      <w:pPr>
        <w:pStyle w:val="Code"/>
      </w:pPr>
      <w:r>
        <w:tab/>
      </w:r>
      <w:r w:rsidR="00123835" w:rsidRPr="00123835">
        <w:t>SetTransmissionState</w:t>
      </w:r>
    </w:p>
    <w:p w14:paraId="09A2CC91" w14:textId="4D48FF2B" w:rsidR="00797E11" w:rsidRDefault="00797E11" w:rsidP="004C304F">
      <w:pPr>
        <w:pStyle w:val="Code"/>
      </w:pPr>
      <w:r>
        <w:tab/>
      </w:r>
      <w:r w:rsidR="00123835" w:rsidRPr="00123835">
        <w:t>SetSpeed</w:t>
      </w:r>
    </w:p>
    <w:p w14:paraId="458E7FD0" w14:textId="0471E6AC" w:rsidR="00797E11" w:rsidRDefault="00797E11" w:rsidP="004C304F">
      <w:pPr>
        <w:pStyle w:val="Code"/>
      </w:pPr>
      <w:r>
        <w:tab/>
      </w:r>
      <w:r w:rsidR="00123835" w:rsidRPr="00123835">
        <w:t>SetHeading</w:t>
      </w:r>
    </w:p>
    <w:p w14:paraId="06CA1DB1" w14:textId="2AF47ED2" w:rsidR="00797E11" w:rsidRDefault="00797E11" w:rsidP="004C304F">
      <w:pPr>
        <w:pStyle w:val="Code"/>
      </w:pPr>
      <w:r>
        <w:tab/>
      </w:r>
      <w:r w:rsidR="00123835" w:rsidRPr="00123835">
        <w:t>SetSteeringWheelAngle</w:t>
      </w:r>
    </w:p>
    <w:p w14:paraId="12E1BB96" w14:textId="00B1F8AA" w:rsidR="00797E11" w:rsidRDefault="00797E11" w:rsidP="004C304F">
      <w:pPr>
        <w:pStyle w:val="Code"/>
      </w:pPr>
      <w:r>
        <w:tab/>
      </w:r>
      <w:r w:rsidR="00123835" w:rsidRPr="00123835">
        <w:t>SetAccelerationSet4Way</w:t>
      </w:r>
    </w:p>
    <w:p w14:paraId="78E62A60" w14:textId="469D31FA" w:rsidR="00797E11" w:rsidRDefault="00797E11" w:rsidP="004C304F">
      <w:pPr>
        <w:pStyle w:val="Code"/>
      </w:pPr>
      <w:r>
        <w:tab/>
      </w:r>
      <w:r w:rsidR="00123835" w:rsidRPr="00123835">
        <w:t>SetBrakeSystemStatus</w:t>
      </w:r>
    </w:p>
    <w:p w14:paraId="30F4B09E" w14:textId="179321B6" w:rsidR="00797E11" w:rsidRDefault="00797E11" w:rsidP="004C304F">
      <w:pPr>
        <w:pStyle w:val="Code"/>
      </w:pPr>
      <w:r>
        <w:tab/>
      </w:r>
      <w:r w:rsidR="00123835" w:rsidRPr="00123835">
        <w:t>SetVehicleSize</w:t>
      </w:r>
    </w:p>
    <w:p w14:paraId="36286E19" w14:textId="0280F28D" w:rsidR="00797E11" w:rsidRDefault="00797E11" w:rsidP="004C304F">
      <w:pPr>
        <w:pStyle w:val="Code"/>
      </w:pPr>
      <w:r>
        <w:tab/>
      </w:r>
      <w:r w:rsidR="00123835" w:rsidRPr="00123835">
        <w:t>SetExteriorLights</w:t>
      </w:r>
    </w:p>
    <w:p w14:paraId="4814809C" w14:textId="27E5BDE0" w:rsidR="00797E11" w:rsidRDefault="00797E11" w:rsidP="004C304F">
      <w:pPr>
        <w:pStyle w:val="Code"/>
      </w:pPr>
      <w:r>
        <w:tab/>
      </w:r>
      <w:r w:rsidR="00123835" w:rsidRPr="00123835">
        <w:t>SetVehicleEventFlags</w:t>
      </w:r>
    </w:p>
    <w:p w14:paraId="1307FF0F" w14:textId="5087F89F" w:rsidR="00797E11" w:rsidRDefault="00B34770" w:rsidP="004C304F">
      <w:pPr>
        <w:pStyle w:val="Code"/>
      </w:pPr>
      <w:r>
        <w:tab/>
      </w:r>
      <w:r w:rsidR="00797E11" w:rsidRPr="00797E11">
        <w:t>D2945Indication</w:t>
      </w:r>
    </w:p>
    <w:p w14:paraId="34D08F7B" w14:textId="77777777" w:rsidR="00797E11" w:rsidRDefault="00797E11" w:rsidP="004C304F">
      <w:pPr>
        <w:pStyle w:val="Code"/>
      </w:pPr>
      <w:r>
        <w:tab/>
      </w:r>
    </w:p>
    <w:p w14:paraId="401D41E4" w14:textId="77777777" w:rsidR="00930E79" w:rsidRPr="009717BF" w:rsidRDefault="00930E79" w:rsidP="00930E79">
      <w:pPr>
        <w:pStyle w:val="Code"/>
        <w:rPr>
          <w:b/>
        </w:rPr>
      </w:pPr>
      <w:r>
        <w:rPr>
          <w:b/>
        </w:rPr>
        <w:t>TCI80211</w:t>
      </w:r>
      <w:r w:rsidRPr="009717BF">
        <w:rPr>
          <w:b/>
        </w:rPr>
        <w:t>.asn</w:t>
      </w:r>
    </w:p>
    <w:p w14:paraId="3D75AA5C" w14:textId="51C7D3CB" w:rsidR="00930E79" w:rsidRDefault="00930E79" w:rsidP="00930E79">
      <w:pPr>
        <w:pStyle w:val="Code"/>
      </w:pPr>
      <w:r>
        <w:tab/>
        <w:t>TCI</w:t>
      </w:r>
      <w:r w:rsidR="00A779A2">
        <w:t>80211</w:t>
      </w:r>
    </w:p>
    <w:p w14:paraId="66155FCA" w14:textId="77777777" w:rsidR="00930E79" w:rsidRDefault="00930E79" w:rsidP="00930E79">
      <w:pPr>
        <w:pStyle w:val="Code"/>
      </w:pPr>
      <w:r>
        <w:tab/>
      </w:r>
      <w:r w:rsidRPr="004C304F">
        <w:t>Request</w:t>
      </w:r>
    </w:p>
    <w:p w14:paraId="5D08B673" w14:textId="77777777" w:rsidR="00930E79" w:rsidRDefault="00930E79" w:rsidP="00930E79">
      <w:pPr>
        <w:pStyle w:val="Code"/>
      </w:pPr>
      <w:r>
        <w:tab/>
      </w:r>
      <w:r w:rsidRPr="004C304F">
        <w:t>MESSAGE-ID-AND-TYPE</w:t>
      </w:r>
    </w:p>
    <w:p w14:paraId="324C5376" w14:textId="77777777" w:rsidR="00930E79" w:rsidRDefault="00930E79" w:rsidP="00930E79">
      <w:pPr>
        <w:pStyle w:val="Code"/>
      </w:pPr>
      <w:r>
        <w:tab/>
      </w:r>
      <w:r w:rsidRPr="004C304F">
        <w:t>MessageTypes</w:t>
      </w:r>
    </w:p>
    <w:p w14:paraId="352AAF1C" w14:textId="77777777" w:rsidR="00930E79" w:rsidRDefault="00930E79" w:rsidP="004C304F">
      <w:pPr>
        <w:pStyle w:val="Code"/>
      </w:pPr>
      <w:r>
        <w:tab/>
      </w:r>
      <w:r w:rsidRPr="00930E79">
        <w:t>Dot11Indication</w:t>
      </w:r>
    </w:p>
    <w:p w14:paraId="418C8576" w14:textId="77777777" w:rsidR="00797E11" w:rsidRDefault="00797E11" w:rsidP="004C304F">
      <w:pPr>
        <w:pStyle w:val="Code"/>
      </w:pPr>
    </w:p>
    <w:p w14:paraId="46E8D3DD" w14:textId="77777777" w:rsidR="00797E11" w:rsidRPr="00930E79" w:rsidRDefault="00930E79" w:rsidP="004C304F">
      <w:pPr>
        <w:pStyle w:val="Code"/>
        <w:rPr>
          <w:b/>
        </w:rPr>
      </w:pPr>
      <w:r w:rsidRPr="00930E79">
        <w:rPr>
          <w:b/>
        </w:rPr>
        <w:t>TCIEventHandling.asn</w:t>
      </w:r>
    </w:p>
    <w:p w14:paraId="6D149083" w14:textId="77777777" w:rsidR="004C304F" w:rsidRDefault="004C304F" w:rsidP="004C304F">
      <w:pPr>
        <w:pStyle w:val="Code"/>
      </w:pPr>
      <w:r>
        <w:tab/>
      </w:r>
      <w:r w:rsidR="00930E79" w:rsidRPr="00930E79">
        <w:t>EventHandling</w:t>
      </w:r>
    </w:p>
    <w:p w14:paraId="48F8D984" w14:textId="77777777" w:rsidR="00930E79" w:rsidRDefault="00930E79" w:rsidP="004C304F">
      <w:pPr>
        <w:pStyle w:val="Code"/>
      </w:pPr>
      <w:r>
        <w:tab/>
      </w:r>
      <w:r w:rsidRPr="00930E79">
        <w:t>RxFlag</w:t>
      </w:r>
    </w:p>
    <w:p w14:paraId="0DBD7466" w14:textId="77777777" w:rsidR="00930E79" w:rsidRDefault="00930E79" w:rsidP="004C304F">
      <w:pPr>
        <w:pStyle w:val="Code"/>
      </w:pPr>
      <w:r>
        <w:tab/>
      </w:r>
      <w:r w:rsidRPr="00930E79">
        <w:t>EventFlag</w:t>
      </w:r>
    </w:p>
    <w:p w14:paraId="38271F8F" w14:textId="77777777" w:rsidR="00930E79" w:rsidRDefault="00930E79" w:rsidP="004C304F">
      <w:pPr>
        <w:pStyle w:val="Code"/>
      </w:pPr>
      <w:r>
        <w:tab/>
      </w:r>
      <w:r w:rsidRPr="00930E79">
        <w:t>SecurityFlag</w:t>
      </w:r>
    </w:p>
    <w:p w14:paraId="4FF274C2" w14:textId="77777777" w:rsidR="00930E79" w:rsidRDefault="00930E79" w:rsidP="004C304F">
      <w:pPr>
        <w:pStyle w:val="Code"/>
      </w:pPr>
    </w:p>
    <w:p w14:paraId="23761F14" w14:textId="77777777" w:rsidR="00930E79" w:rsidRPr="00930E79" w:rsidRDefault="00930E79" w:rsidP="004C304F">
      <w:pPr>
        <w:pStyle w:val="Code"/>
        <w:rPr>
          <w:b/>
        </w:rPr>
      </w:pPr>
      <w:r w:rsidRPr="00930E79">
        <w:rPr>
          <w:b/>
        </w:rPr>
        <w:t>TCIindication.asn</w:t>
      </w:r>
    </w:p>
    <w:p w14:paraId="05930BA0" w14:textId="77777777" w:rsidR="00930E79" w:rsidRDefault="00930E79" w:rsidP="004C304F">
      <w:pPr>
        <w:pStyle w:val="Code"/>
      </w:pPr>
      <w:r>
        <w:tab/>
      </w:r>
      <w:r w:rsidRPr="00930E79">
        <w:t>Indication</w:t>
      </w:r>
    </w:p>
    <w:p w14:paraId="7531A5EE" w14:textId="77777777" w:rsidR="00930E79" w:rsidRDefault="00930E79" w:rsidP="004C304F">
      <w:pPr>
        <w:pStyle w:val="Code"/>
      </w:pPr>
      <w:r>
        <w:tab/>
      </w:r>
      <w:r w:rsidRPr="00930E79">
        <w:t>Event</w:t>
      </w:r>
    </w:p>
    <w:p w14:paraId="0CB78D21" w14:textId="77777777" w:rsidR="00930E79" w:rsidRDefault="00930E79" w:rsidP="004C304F">
      <w:pPr>
        <w:pStyle w:val="Code"/>
      </w:pPr>
      <w:r>
        <w:tab/>
      </w:r>
      <w:r w:rsidRPr="00930E79">
        <w:t>EventParams</w:t>
      </w:r>
    </w:p>
    <w:p w14:paraId="78ADF397" w14:textId="77777777" w:rsidR="00930E79" w:rsidRDefault="00930E79" w:rsidP="004C304F">
      <w:pPr>
        <w:pStyle w:val="Code"/>
      </w:pPr>
      <w:r>
        <w:tab/>
      </w:r>
      <w:r w:rsidRPr="00930E79">
        <w:t>Pdu</w:t>
      </w:r>
    </w:p>
    <w:p w14:paraId="4466E86F" w14:textId="77777777" w:rsidR="00930E79" w:rsidRDefault="00930E79" w:rsidP="004C304F">
      <w:pPr>
        <w:pStyle w:val="Code"/>
      </w:pPr>
      <w:r>
        <w:tab/>
      </w:r>
      <w:r w:rsidRPr="00930E79">
        <w:t>ServiceParameters</w:t>
      </w:r>
    </w:p>
    <w:p w14:paraId="3AEFB87A" w14:textId="77777777" w:rsidR="00930E79" w:rsidRDefault="00930E79" w:rsidP="004C304F">
      <w:pPr>
        <w:pStyle w:val="Code"/>
      </w:pPr>
      <w:r>
        <w:tab/>
      </w:r>
      <w:r w:rsidRPr="00930E79">
        <w:t>WsmParameters</w:t>
      </w:r>
    </w:p>
    <w:p w14:paraId="1984E51B" w14:textId="77777777" w:rsidR="00930E79" w:rsidRDefault="00930E79" w:rsidP="004C304F">
      <w:pPr>
        <w:pStyle w:val="Code"/>
      </w:pPr>
      <w:r>
        <w:tab/>
      </w:r>
      <w:r w:rsidRPr="00930E79">
        <w:t>IpParameters</w:t>
      </w:r>
    </w:p>
    <w:p w14:paraId="1A560CE9" w14:textId="77777777" w:rsidR="00930E79" w:rsidRDefault="00930E79" w:rsidP="004C304F">
      <w:pPr>
        <w:pStyle w:val="Code"/>
      </w:pPr>
      <w:r>
        <w:tab/>
      </w:r>
      <w:r w:rsidRPr="00930E79">
        <w:t>D80211Parameters</w:t>
      </w:r>
    </w:p>
    <w:p w14:paraId="723A00C9" w14:textId="77777777" w:rsidR="00930E79" w:rsidRDefault="00930E79" w:rsidP="004C304F">
      <w:pPr>
        <w:pStyle w:val="Code"/>
      </w:pPr>
      <w:r>
        <w:tab/>
      </w:r>
      <w:r w:rsidRPr="00930E79">
        <w:t>SecResultParams</w:t>
      </w:r>
    </w:p>
    <w:p w14:paraId="363D1D6D" w14:textId="77777777" w:rsidR="00930E79" w:rsidRDefault="00930E79" w:rsidP="004C304F">
      <w:pPr>
        <w:pStyle w:val="Code"/>
      </w:pPr>
      <w:r>
        <w:tab/>
      </w:r>
      <w:r w:rsidRPr="00930E79">
        <w:t>SecurityResultCode</w:t>
      </w:r>
    </w:p>
    <w:p w14:paraId="619EA28E" w14:textId="77777777" w:rsidR="00930E79" w:rsidRDefault="00930E79" w:rsidP="004C304F">
      <w:pPr>
        <w:pStyle w:val="Code"/>
      </w:pPr>
      <w:r>
        <w:tab/>
      </w:r>
    </w:p>
    <w:p w14:paraId="1DCF1820" w14:textId="77777777" w:rsidR="004C304F" w:rsidRPr="00930E79" w:rsidRDefault="00930E79" w:rsidP="004C304F">
      <w:pPr>
        <w:pStyle w:val="Code"/>
        <w:rPr>
          <w:b/>
        </w:rPr>
      </w:pPr>
      <w:r w:rsidRPr="00930E79">
        <w:rPr>
          <w:b/>
        </w:rPr>
        <w:t>TCIip.asn</w:t>
      </w:r>
      <w:r w:rsidR="004C304F" w:rsidRPr="00930E79">
        <w:rPr>
          <w:b/>
        </w:rPr>
        <w:tab/>
      </w:r>
    </w:p>
    <w:p w14:paraId="2CDD44BD" w14:textId="77777777" w:rsidR="00930E79" w:rsidRDefault="00930E79" w:rsidP="004C304F">
      <w:pPr>
        <w:pStyle w:val="Code"/>
      </w:pPr>
      <w:r>
        <w:tab/>
      </w:r>
      <w:r w:rsidRPr="00930E79">
        <w:t>GetIPv6InterfaceInfo</w:t>
      </w:r>
    </w:p>
    <w:p w14:paraId="3FA2DA95" w14:textId="77777777" w:rsidR="00930E79" w:rsidRDefault="00930E79" w:rsidP="004C304F">
      <w:pPr>
        <w:pStyle w:val="Code"/>
      </w:pPr>
      <w:r>
        <w:tab/>
      </w:r>
      <w:r w:rsidRPr="00930E79">
        <w:t>SetIPv6Address</w:t>
      </w:r>
    </w:p>
    <w:p w14:paraId="65A84A63" w14:textId="77777777" w:rsidR="00930E79" w:rsidRDefault="00930E79" w:rsidP="004C304F">
      <w:pPr>
        <w:pStyle w:val="Code"/>
      </w:pPr>
      <w:r>
        <w:tab/>
      </w:r>
      <w:r w:rsidRPr="00930E79">
        <w:t>StartIPv6Tx</w:t>
      </w:r>
    </w:p>
    <w:p w14:paraId="043AA404" w14:textId="77777777" w:rsidR="00930E79" w:rsidRDefault="00930E79" w:rsidP="004C304F">
      <w:pPr>
        <w:pStyle w:val="Code"/>
      </w:pPr>
      <w:r>
        <w:tab/>
      </w:r>
      <w:r w:rsidRPr="00930E79">
        <w:t>StopIPv6Tx</w:t>
      </w:r>
    </w:p>
    <w:p w14:paraId="58B2DE15" w14:textId="77777777" w:rsidR="00930E79" w:rsidRDefault="00930E79" w:rsidP="004C304F">
      <w:pPr>
        <w:pStyle w:val="Code"/>
      </w:pPr>
      <w:r>
        <w:tab/>
      </w:r>
      <w:r w:rsidRPr="00930E79">
        <w:t>SendIPv6Ping</w:t>
      </w:r>
    </w:p>
    <w:p w14:paraId="60FEA10C" w14:textId="77777777" w:rsidR="00930E79" w:rsidRDefault="00930E79" w:rsidP="004C304F">
      <w:pPr>
        <w:pStyle w:val="Code"/>
      </w:pPr>
      <w:r>
        <w:tab/>
      </w:r>
      <w:r w:rsidRPr="00930E79">
        <w:t>StartIPv6Rx</w:t>
      </w:r>
    </w:p>
    <w:p w14:paraId="237525E6" w14:textId="77777777" w:rsidR="00930E79" w:rsidRDefault="00930E79" w:rsidP="004C304F">
      <w:pPr>
        <w:pStyle w:val="Code"/>
      </w:pPr>
      <w:r>
        <w:tab/>
      </w:r>
      <w:r w:rsidRPr="00930E79">
        <w:t>StopIPv6Rx</w:t>
      </w:r>
      <w:r>
        <w:tab/>
      </w:r>
    </w:p>
    <w:p w14:paraId="603BA88B" w14:textId="77777777" w:rsidR="00930E79" w:rsidRDefault="00930E79" w:rsidP="004C304F">
      <w:pPr>
        <w:pStyle w:val="Code"/>
      </w:pPr>
    </w:p>
    <w:p w14:paraId="6BBDBAFA" w14:textId="77777777" w:rsidR="00930E79" w:rsidRDefault="00930E79" w:rsidP="004C304F">
      <w:pPr>
        <w:pStyle w:val="Code"/>
      </w:pPr>
    </w:p>
    <w:p w14:paraId="68BB0AE5" w14:textId="77777777" w:rsidR="00930E79" w:rsidRPr="00930E79" w:rsidRDefault="00930E79" w:rsidP="004C304F">
      <w:pPr>
        <w:pStyle w:val="Code"/>
        <w:rPr>
          <w:b/>
        </w:rPr>
      </w:pPr>
      <w:r w:rsidRPr="00930E79">
        <w:rPr>
          <w:b/>
        </w:rPr>
        <w:t>TCIresponseInfo.asn</w:t>
      </w:r>
    </w:p>
    <w:p w14:paraId="6A9DD99E" w14:textId="77777777" w:rsidR="00930E79" w:rsidRDefault="00930E79" w:rsidP="004C304F">
      <w:pPr>
        <w:pStyle w:val="Code"/>
      </w:pPr>
      <w:r>
        <w:tab/>
      </w:r>
      <w:r w:rsidRPr="00930E79">
        <w:t>ResponseInfo</w:t>
      </w:r>
    </w:p>
    <w:p w14:paraId="44B267DA" w14:textId="77777777" w:rsidR="00930E79" w:rsidRDefault="00930E79" w:rsidP="004C304F">
      <w:pPr>
        <w:pStyle w:val="Code"/>
      </w:pPr>
      <w:r>
        <w:tab/>
      </w:r>
      <w:r w:rsidRPr="00930E79">
        <w:t>InfoContent</w:t>
      </w:r>
    </w:p>
    <w:p w14:paraId="0B46EDCA" w14:textId="77777777" w:rsidR="00930E79" w:rsidRDefault="00930E79" w:rsidP="004C304F">
      <w:pPr>
        <w:pStyle w:val="Code"/>
      </w:pPr>
      <w:r>
        <w:tab/>
      </w:r>
      <w:r w:rsidRPr="00930E79">
        <w:t>Dot11PhyType</w:t>
      </w:r>
    </w:p>
    <w:p w14:paraId="3B1D1ED2" w14:textId="77777777" w:rsidR="00930E79" w:rsidRDefault="00930E79" w:rsidP="004C304F">
      <w:pPr>
        <w:pStyle w:val="Code"/>
      </w:pPr>
      <w:r>
        <w:tab/>
      </w:r>
      <w:r w:rsidRPr="00930E79">
        <w:t>Dot4StationConfigEntry</w:t>
      </w:r>
    </w:p>
    <w:p w14:paraId="67344038" w14:textId="77777777" w:rsidR="00930E79" w:rsidRDefault="00930E79" w:rsidP="004C304F">
      <w:pPr>
        <w:pStyle w:val="Code"/>
      </w:pPr>
      <w:r>
        <w:tab/>
      </w:r>
      <w:r w:rsidRPr="00930E79">
        <w:t>Dot3StationConfigEntry</w:t>
      </w:r>
    </w:p>
    <w:p w14:paraId="5A908DB1" w14:textId="38BE6C98" w:rsidR="00930E79" w:rsidRDefault="00930E79" w:rsidP="004C304F">
      <w:pPr>
        <w:pStyle w:val="Code"/>
      </w:pPr>
      <w:r>
        <w:tab/>
      </w:r>
      <w:r w:rsidRPr="00930E79">
        <w:t>Ipv6InterfaceInfo</w:t>
      </w:r>
    </w:p>
    <w:p w14:paraId="1E68DCE5" w14:textId="67825AFD" w:rsidR="00176540" w:rsidRDefault="00176540" w:rsidP="00176540">
      <w:pPr>
        <w:pStyle w:val="Code"/>
      </w:pPr>
      <w:r>
        <w:tab/>
      </w:r>
      <w:r w:rsidRPr="00176540">
        <w:t>SutInfo</w:t>
      </w:r>
    </w:p>
    <w:p w14:paraId="62437DDC" w14:textId="7B239E61" w:rsidR="00176540" w:rsidRDefault="00176540" w:rsidP="00176540">
      <w:pPr>
        <w:pStyle w:val="Code"/>
      </w:pPr>
      <w:r>
        <w:tab/>
      </w:r>
      <w:r w:rsidRPr="00176540">
        <w:t>VersionInfoBlock</w:t>
      </w:r>
    </w:p>
    <w:p w14:paraId="7C58E66C" w14:textId="1682A9AD" w:rsidR="00176540" w:rsidRDefault="00176540" w:rsidP="004C304F">
      <w:pPr>
        <w:pStyle w:val="Code"/>
      </w:pPr>
    </w:p>
    <w:p w14:paraId="2DB401F4" w14:textId="77777777" w:rsidR="00176540" w:rsidRDefault="00176540" w:rsidP="004C304F">
      <w:pPr>
        <w:pStyle w:val="Code"/>
      </w:pPr>
    </w:p>
    <w:p w14:paraId="7698A7F9" w14:textId="77777777" w:rsidR="00930E79" w:rsidRDefault="00930E79" w:rsidP="004C304F">
      <w:pPr>
        <w:pStyle w:val="Code"/>
      </w:pPr>
    </w:p>
    <w:p w14:paraId="5970F224" w14:textId="77777777" w:rsidR="00930E79" w:rsidRPr="00930E79" w:rsidRDefault="00930E79" w:rsidP="004C304F">
      <w:pPr>
        <w:pStyle w:val="Code"/>
        <w:rPr>
          <w:b/>
        </w:rPr>
      </w:pPr>
      <w:r w:rsidRPr="00930E79">
        <w:rPr>
          <w:b/>
        </w:rPr>
        <w:t>TCISutControl.asn</w:t>
      </w:r>
    </w:p>
    <w:p w14:paraId="5D06447D" w14:textId="77777777" w:rsidR="00930E79" w:rsidRDefault="00930E79" w:rsidP="004C304F">
      <w:pPr>
        <w:pStyle w:val="Code"/>
      </w:pPr>
      <w:r>
        <w:tab/>
      </w:r>
      <w:r w:rsidRPr="00930E79">
        <w:t>TCISutControl</w:t>
      </w:r>
    </w:p>
    <w:p w14:paraId="547E6173" w14:textId="77777777" w:rsidR="00930E79" w:rsidRDefault="00930E79" w:rsidP="00930E79">
      <w:pPr>
        <w:pStyle w:val="Code"/>
      </w:pPr>
      <w:r>
        <w:tab/>
      </w:r>
      <w:r w:rsidRPr="004C304F">
        <w:t>Request</w:t>
      </w:r>
    </w:p>
    <w:p w14:paraId="0F6D6427" w14:textId="77777777" w:rsidR="00930E79" w:rsidRDefault="00930E79" w:rsidP="00930E79">
      <w:pPr>
        <w:pStyle w:val="Code"/>
      </w:pPr>
      <w:r>
        <w:tab/>
      </w:r>
      <w:r w:rsidRPr="004C304F">
        <w:t>MESSAGE-ID-AND-TYPE</w:t>
      </w:r>
    </w:p>
    <w:p w14:paraId="72A7EACE" w14:textId="77777777" w:rsidR="00930E79" w:rsidRDefault="00930E79" w:rsidP="004C304F">
      <w:pPr>
        <w:pStyle w:val="Code"/>
      </w:pPr>
      <w:r>
        <w:tab/>
      </w:r>
      <w:r w:rsidRPr="00930E79">
        <w:t>Request</w:t>
      </w:r>
      <w:r>
        <w:tab/>
      </w:r>
    </w:p>
    <w:p w14:paraId="2EE7DB58" w14:textId="77777777" w:rsidR="00930E79" w:rsidRDefault="00930E79" w:rsidP="004C304F">
      <w:pPr>
        <w:pStyle w:val="Code"/>
      </w:pPr>
      <w:r>
        <w:tab/>
      </w:r>
      <w:r w:rsidRPr="00930E79">
        <w:t>MessageTypes</w:t>
      </w:r>
    </w:p>
    <w:p w14:paraId="0FD69836" w14:textId="77777777" w:rsidR="00930E79" w:rsidRDefault="00930E79" w:rsidP="004C304F">
      <w:pPr>
        <w:pStyle w:val="Code"/>
      </w:pPr>
      <w:r>
        <w:tab/>
      </w:r>
      <w:r w:rsidRPr="00930E79">
        <w:t>Shutdown</w:t>
      </w:r>
    </w:p>
    <w:p w14:paraId="369A0FE8" w14:textId="77777777" w:rsidR="00930E79" w:rsidRDefault="00930E79" w:rsidP="004C304F">
      <w:pPr>
        <w:pStyle w:val="Code"/>
      </w:pPr>
      <w:r>
        <w:tab/>
      </w:r>
      <w:r w:rsidRPr="00930E79">
        <w:t>Restart</w:t>
      </w:r>
    </w:p>
    <w:p w14:paraId="4F610B46" w14:textId="03896294" w:rsidR="00930E79" w:rsidRDefault="00930E79" w:rsidP="004C304F">
      <w:pPr>
        <w:pStyle w:val="Code"/>
      </w:pPr>
      <w:r>
        <w:tab/>
      </w:r>
      <w:r w:rsidR="001C37AC" w:rsidRPr="003757D1">
        <w:t>Request</w:t>
      </w:r>
      <w:r w:rsidR="001C37AC">
        <w:t>Sut</w:t>
      </w:r>
      <w:r w:rsidR="001C37AC" w:rsidRPr="003757D1">
        <w:t>Availability</w:t>
      </w:r>
    </w:p>
    <w:p w14:paraId="6975A06C" w14:textId="4CE09450" w:rsidR="001C37AC" w:rsidRDefault="001C37AC" w:rsidP="001C37AC">
      <w:pPr>
        <w:pStyle w:val="Code"/>
      </w:pPr>
      <w:r>
        <w:tab/>
        <w:t>RequestSutInfo</w:t>
      </w:r>
    </w:p>
    <w:p w14:paraId="066DC590" w14:textId="395BB95C" w:rsidR="001C37AC" w:rsidRDefault="001C37AC" w:rsidP="001C37AC">
      <w:pPr>
        <w:pStyle w:val="Code"/>
      </w:pPr>
      <w:r>
        <w:tab/>
        <w:t>SetSutId</w:t>
      </w:r>
    </w:p>
    <w:p w14:paraId="4178CB2A" w14:textId="7A3FFC6C" w:rsidR="001C37AC" w:rsidRDefault="001C37AC" w:rsidP="004C304F">
      <w:pPr>
        <w:pStyle w:val="Code"/>
      </w:pPr>
      <w:r>
        <w:tab/>
        <w:t>SutResponseInfo</w:t>
      </w:r>
    </w:p>
    <w:p w14:paraId="58FA6E05" w14:textId="77777777" w:rsidR="00930E79" w:rsidRDefault="00930E79" w:rsidP="004C304F">
      <w:pPr>
        <w:pStyle w:val="Code"/>
      </w:pPr>
    </w:p>
    <w:p w14:paraId="1A5B9DBF" w14:textId="77777777" w:rsidR="00930E79" w:rsidRPr="00930E79" w:rsidRDefault="00930E79" w:rsidP="004C304F">
      <w:pPr>
        <w:pStyle w:val="Code"/>
        <w:rPr>
          <w:b/>
        </w:rPr>
      </w:pPr>
      <w:r w:rsidRPr="00930E79">
        <w:rPr>
          <w:b/>
        </w:rPr>
        <w:t>TCIwsm.asn</w:t>
      </w:r>
    </w:p>
    <w:p w14:paraId="47BF5964" w14:textId="77777777" w:rsidR="004C304F" w:rsidRDefault="004C304F" w:rsidP="004C304F">
      <w:pPr>
        <w:pStyle w:val="Code"/>
      </w:pPr>
      <w:r>
        <w:tab/>
      </w:r>
      <w:r w:rsidRPr="004C304F">
        <w:t>SetInitialState</w:t>
      </w:r>
    </w:p>
    <w:p w14:paraId="12D5233A" w14:textId="77777777" w:rsidR="004C304F" w:rsidRDefault="004C304F" w:rsidP="004C304F">
      <w:pPr>
        <w:pStyle w:val="Code"/>
      </w:pPr>
      <w:r>
        <w:tab/>
      </w:r>
      <w:r w:rsidRPr="004C304F">
        <w:t>SetWsmTxInfo</w:t>
      </w:r>
    </w:p>
    <w:p w14:paraId="15B53001" w14:textId="77777777" w:rsidR="004C304F" w:rsidRDefault="004C304F" w:rsidP="004C304F">
      <w:pPr>
        <w:pStyle w:val="Code"/>
      </w:pPr>
      <w:r>
        <w:tab/>
      </w:r>
      <w:r w:rsidRPr="004C304F">
        <w:t>StartWsmTx</w:t>
      </w:r>
    </w:p>
    <w:p w14:paraId="62FF5839" w14:textId="77777777" w:rsidR="004C304F" w:rsidRDefault="004C304F" w:rsidP="004C304F">
      <w:pPr>
        <w:pStyle w:val="Code"/>
      </w:pPr>
      <w:r>
        <w:tab/>
      </w:r>
      <w:r w:rsidRPr="004C304F">
        <w:t>StopWsmTx</w:t>
      </w:r>
    </w:p>
    <w:p w14:paraId="78E875F2" w14:textId="77777777" w:rsidR="004C304F" w:rsidRDefault="004C304F" w:rsidP="004C304F">
      <w:pPr>
        <w:pStyle w:val="Code"/>
      </w:pPr>
      <w:r>
        <w:tab/>
      </w:r>
      <w:r w:rsidRPr="004C304F">
        <w:t>AddUserService</w:t>
      </w:r>
    </w:p>
    <w:p w14:paraId="0901ACB2" w14:textId="77777777" w:rsidR="004C304F" w:rsidRDefault="004C304F" w:rsidP="004C304F">
      <w:pPr>
        <w:pStyle w:val="Code"/>
      </w:pPr>
      <w:r>
        <w:tab/>
      </w:r>
      <w:r w:rsidRPr="004C304F">
        <w:t>DelUserService</w:t>
      </w:r>
    </w:p>
    <w:p w14:paraId="204ACBCF" w14:textId="77777777" w:rsidR="004C304F" w:rsidRDefault="004C304F" w:rsidP="004C304F">
      <w:pPr>
        <w:pStyle w:val="Code"/>
      </w:pPr>
      <w:r>
        <w:tab/>
      </w:r>
      <w:r w:rsidRPr="004C304F">
        <w:t>StartWsmRx</w:t>
      </w:r>
    </w:p>
    <w:p w14:paraId="70797EF1" w14:textId="77777777" w:rsidR="004C304F" w:rsidRDefault="004C304F" w:rsidP="004C304F">
      <w:pPr>
        <w:pStyle w:val="Code"/>
      </w:pPr>
      <w:r>
        <w:tab/>
      </w:r>
      <w:r w:rsidRPr="004C304F">
        <w:t>StopWsmRx</w:t>
      </w:r>
    </w:p>
    <w:p w14:paraId="0007CCFB" w14:textId="77777777" w:rsidR="004C304F" w:rsidRDefault="004C304F" w:rsidP="004C304F">
      <w:pPr>
        <w:pStyle w:val="Code"/>
      </w:pPr>
      <w:r>
        <w:tab/>
      </w:r>
      <w:r w:rsidRPr="004C304F">
        <w:t>StartWsaTxPerdiodic</w:t>
      </w:r>
    </w:p>
    <w:p w14:paraId="464F5C2D" w14:textId="77777777" w:rsidR="004C304F" w:rsidRDefault="004C304F" w:rsidP="004C304F">
      <w:pPr>
        <w:pStyle w:val="Code"/>
      </w:pPr>
      <w:r>
        <w:tab/>
      </w:r>
      <w:r w:rsidRPr="004C304F">
        <w:t>StopWsaTxPeriodic</w:t>
      </w:r>
    </w:p>
    <w:p w14:paraId="6D8FFD84" w14:textId="77777777" w:rsidR="004C304F" w:rsidRDefault="004C304F" w:rsidP="004C304F">
      <w:pPr>
        <w:pStyle w:val="Code"/>
      </w:pPr>
      <w:r>
        <w:tab/>
      </w:r>
      <w:r w:rsidRPr="004C304F">
        <w:t>AddWsaProviderService</w:t>
      </w:r>
    </w:p>
    <w:p w14:paraId="47FDB042" w14:textId="77777777" w:rsidR="004C304F" w:rsidRDefault="004C304F" w:rsidP="004C304F">
      <w:pPr>
        <w:pStyle w:val="Code"/>
      </w:pPr>
      <w:r>
        <w:tab/>
      </w:r>
      <w:r w:rsidRPr="004C304F">
        <w:t>DelWsaProviderService</w:t>
      </w:r>
    </w:p>
    <w:p w14:paraId="6A5F9ED4" w14:textId="77777777" w:rsidR="00E03F20" w:rsidRDefault="00E03F20" w:rsidP="004C304F">
      <w:pPr>
        <w:pStyle w:val="Code"/>
      </w:pPr>
      <w:r>
        <w:tab/>
        <w:t>AddUserService</w:t>
      </w:r>
    </w:p>
    <w:p w14:paraId="715D1676" w14:textId="77777777" w:rsidR="00E03F20" w:rsidRDefault="00E03F20" w:rsidP="004C304F">
      <w:pPr>
        <w:pStyle w:val="Code"/>
      </w:pPr>
      <w:r>
        <w:tab/>
        <w:t>DelUserService</w:t>
      </w:r>
    </w:p>
    <w:p w14:paraId="1B3398D7" w14:textId="77777777" w:rsidR="00E03F20" w:rsidRDefault="00E03F20" w:rsidP="004C304F">
      <w:pPr>
        <w:pStyle w:val="Code"/>
      </w:pPr>
    </w:p>
    <w:p w14:paraId="257B4035" w14:textId="77777777" w:rsidR="00E03F20" w:rsidRDefault="00E03F20" w:rsidP="004C304F">
      <w:pPr>
        <w:pStyle w:val="Code"/>
      </w:pPr>
      <w:r>
        <w:tab/>
        <w:t>ContentType</w:t>
      </w:r>
    </w:p>
    <w:p w14:paraId="045AEB67" w14:textId="77777777" w:rsidR="00E03F20" w:rsidRDefault="00E03F20" w:rsidP="004C304F">
      <w:pPr>
        <w:pStyle w:val="Code"/>
      </w:pPr>
      <w:r>
        <w:tab/>
      </w:r>
      <w:r w:rsidRPr="00E03F20">
        <w:t>SignerIdentifierType</w:t>
      </w:r>
    </w:p>
    <w:p w14:paraId="2F058019" w14:textId="77777777" w:rsidR="00E03F20" w:rsidRDefault="00E03F20" w:rsidP="004C304F">
      <w:pPr>
        <w:pStyle w:val="Code"/>
      </w:pPr>
      <w:r>
        <w:tab/>
      </w:r>
      <w:r w:rsidRPr="00E03F20">
        <w:t>SecurityContext</w:t>
      </w:r>
    </w:p>
    <w:p w14:paraId="011002F9" w14:textId="77777777" w:rsidR="00E03F20" w:rsidRDefault="00E03F20" w:rsidP="004C304F">
      <w:pPr>
        <w:pStyle w:val="Code"/>
      </w:pPr>
      <w:r>
        <w:tab/>
      </w:r>
      <w:r w:rsidRPr="00E03F20">
        <w:t>WaveElementsIncluded</w:t>
      </w:r>
    </w:p>
    <w:p w14:paraId="5E4EAD4C" w14:textId="77777777" w:rsidR="00E03F20" w:rsidRDefault="00E03F20" w:rsidP="004C304F">
      <w:pPr>
        <w:pStyle w:val="Code"/>
      </w:pPr>
      <w:r>
        <w:tab/>
      </w:r>
      <w:r w:rsidRPr="00E03F20">
        <w:t>UserRequestType</w:t>
      </w:r>
    </w:p>
    <w:p w14:paraId="0B5B2836" w14:textId="77777777" w:rsidR="00E03F20" w:rsidRDefault="00E03F20" w:rsidP="004C304F">
      <w:pPr>
        <w:pStyle w:val="Code"/>
      </w:pPr>
      <w:r>
        <w:tab/>
      </w:r>
      <w:r w:rsidRPr="00E03F20">
        <w:t>WsaType</w:t>
      </w:r>
    </w:p>
    <w:p w14:paraId="43225843" w14:textId="77777777" w:rsidR="00A1019E" w:rsidRDefault="00A1019E" w:rsidP="004C304F">
      <w:pPr>
        <w:pStyle w:val="Code"/>
      </w:pPr>
      <w:r>
        <w:tab/>
      </w:r>
      <w:r w:rsidRPr="00A1019E">
        <w:t>ServiceInfos</w:t>
      </w:r>
    </w:p>
    <w:p w14:paraId="17A0E878" w14:textId="77777777" w:rsidR="00A1019E" w:rsidRDefault="00A1019E" w:rsidP="004C304F">
      <w:pPr>
        <w:pStyle w:val="Code"/>
      </w:pPr>
      <w:r>
        <w:tab/>
      </w:r>
      <w:r w:rsidRPr="00A1019E">
        <w:t>ServiceInfo</w:t>
      </w:r>
    </w:p>
    <w:p w14:paraId="13030D2D" w14:textId="77777777" w:rsidR="00A1019E" w:rsidRDefault="00A1019E" w:rsidP="004C304F">
      <w:pPr>
        <w:pStyle w:val="Code"/>
      </w:pPr>
      <w:r>
        <w:tab/>
      </w:r>
      <w:r w:rsidRPr="00A1019E">
        <w:t>ChannelOptions</w:t>
      </w:r>
    </w:p>
    <w:p w14:paraId="771D390F" w14:textId="77777777" w:rsidR="00A1019E" w:rsidRDefault="00A1019E" w:rsidP="004C304F">
      <w:pPr>
        <w:pStyle w:val="Code"/>
      </w:pPr>
      <w:r>
        <w:tab/>
      </w:r>
      <w:r w:rsidRPr="00A1019E">
        <w:t>RepeatRate</w:t>
      </w:r>
    </w:p>
    <w:p w14:paraId="3722D9C1" w14:textId="77777777" w:rsidR="00A1019E" w:rsidRDefault="00A1019E" w:rsidP="004C304F">
      <w:pPr>
        <w:pStyle w:val="Code"/>
      </w:pPr>
      <w:r>
        <w:tab/>
      </w:r>
      <w:r w:rsidRPr="00A1019E">
        <w:t>IPAddress</w:t>
      </w:r>
    </w:p>
    <w:p w14:paraId="4F088AC4" w14:textId="77777777" w:rsidR="00A1019E" w:rsidRDefault="00A1019E" w:rsidP="004C304F">
      <w:pPr>
        <w:pStyle w:val="Code"/>
      </w:pPr>
      <w:r>
        <w:tab/>
      </w:r>
      <w:r w:rsidRPr="00A1019E">
        <w:t>PduData</w:t>
      </w:r>
    </w:p>
    <w:p w14:paraId="15C07040" w14:textId="77777777" w:rsidR="009717BF" w:rsidRDefault="009717BF" w:rsidP="004C304F">
      <w:pPr>
        <w:pStyle w:val="Code"/>
      </w:pPr>
    </w:p>
    <w:p w14:paraId="129F0212" w14:textId="77777777" w:rsidR="004C304F" w:rsidRPr="009717BF" w:rsidRDefault="004C304F" w:rsidP="004C304F">
      <w:pPr>
        <w:pStyle w:val="Code"/>
        <w:rPr>
          <w:b/>
        </w:rPr>
      </w:pPr>
      <w:r w:rsidRPr="009717BF">
        <w:rPr>
          <w:b/>
        </w:rPr>
        <w:t>TCICommonTypes.asn</w:t>
      </w:r>
    </w:p>
    <w:p w14:paraId="791F3691" w14:textId="77777777" w:rsidR="00930E79" w:rsidRDefault="00930E79" w:rsidP="004C304F">
      <w:pPr>
        <w:pStyle w:val="Code"/>
      </w:pPr>
      <w:r>
        <w:tab/>
      </w:r>
      <w:r w:rsidRPr="004C304F">
        <w:t>Antenna</w:t>
      </w:r>
    </w:p>
    <w:p w14:paraId="3D7D4433" w14:textId="77777777" w:rsidR="00930E79" w:rsidRDefault="00930E79" w:rsidP="004C304F">
      <w:pPr>
        <w:pStyle w:val="Code"/>
      </w:pPr>
      <w:r>
        <w:tab/>
      </w:r>
      <w:r w:rsidRPr="004C304F">
        <w:t>DataRate</w:t>
      </w:r>
    </w:p>
    <w:p w14:paraId="09AE252F" w14:textId="77777777" w:rsidR="00930E79" w:rsidRDefault="00930E79" w:rsidP="008546C8">
      <w:pPr>
        <w:pStyle w:val="Code"/>
      </w:pPr>
      <w:r>
        <w:tab/>
      </w:r>
      <w:r w:rsidRPr="004C304F">
        <w:t>Exception</w:t>
      </w:r>
    </w:p>
    <w:p w14:paraId="78D52894" w14:textId="77777777" w:rsidR="00930E79" w:rsidRDefault="00930E79" w:rsidP="004C304F">
      <w:pPr>
        <w:pStyle w:val="Code"/>
      </w:pPr>
      <w:r>
        <w:tab/>
      </w:r>
      <w:r w:rsidRPr="004C304F">
        <w:t>ExceptionId</w:t>
      </w:r>
    </w:p>
    <w:p w14:paraId="2482B1EC" w14:textId="77777777" w:rsidR="00930E79" w:rsidRDefault="00930E79" w:rsidP="004C304F">
      <w:pPr>
        <w:pStyle w:val="Code"/>
      </w:pPr>
      <w:r>
        <w:tab/>
      </w:r>
      <w:r w:rsidRPr="004C304F">
        <w:t>ExceptionText</w:t>
      </w:r>
    </w:p>
    <w:p w14:paraId="44F083D3" w14:textId="77777777" w:rsidR="00930E79" w:rsidRDefault="00930E79" w:rsidP="008546C8">
      <w:pPr>
        <w:pStyle w:val="Code"/>
      </w:pPr>
      <w:r>
        <w:tab/>
      </w:r>
      <w:r w:rsidRPr="004C304F">
        <w:t>ExceptionType</w:t>
      </w:r>
    </w:p>
    <w:p w14:paraId="59FE0E5E" w14:textId="77777777" w:rsidR="00930E79" w:rsidRDefault="00930E79" w:rsidP="004C304F">
      <w:pPr>
        <w:pStyle w:val="Code"/>
      </w:pPr>
      <w:r>
        <w:tab/>
      </w:r>
      <w:r w:rsidRPr="004C304F">
        <w:t>HashedId8</w:t>
      </w:r>
    </w:p>
    <w:p w14:paraId="027A0864" w14:textId="77777777" w:rsidR="00930E79" w:rsidRDefault="00930E79" w:rsidP="004C304F">
      <w:pPr>
        <w:pStyle w:val="Code"/>
      </w:pPr>
      <w:r>
        <w:tab/>
        <w:t>IpAddress</w:t>
      </w:r>
    </w:p>
    <w:p w14:paraId="1EA08872" w14:textId="77777777" w:rsidR="00930E79" w:rsidRDefault="00930E79" w:rsidP="004C304F">
      <w:pPr>
        <w:pStyle w:val="Code"/>
      </w:pPr>
      <w:r>
        <w:tab/>
        <w:t>IpPort</w:t>
      </w:r>
    </w:p>
    <w:p w14:paraId="0F9F4606" w14:textId="77777777" w:rsidR="00930E79" w:rsidRDefault="00930E79" w:rsidP="004C304F">
      <w:pPr>
        <w:pStyle w:val="Code"/>
      </w:pPr>
      <w:r>
        <w:tab/>
      </w:r>
      <w:r w:rsidRPr="004C304F">
        <w:t>Module</w:t>
      </w:r>
    </w:p>
    <w:p w14:paraId="6C4E1F08" w14:textId="77777777" w:rsidR="00930E79" w:rsidRDefault="00930E79" w:rsidP="004C304F">
      <w:pPr>
        <w:pStyle w:val="Code"/>
      </w:pPr>
      <w:r>
        <w:tab/>
        <w:t>MsgID</w:t>
      </w:r>
    </w:p>
    <w:p w14:paraId="0C09615B" w14:textId="77777777" w:rsidR="00930E79" w:rsidRDefault="00930E79" w:rsidP="004C304F">
      <w:pPr>
        <w:pStyle w:val="Code"/>
      </w:pPr>
      <w:r>
        <w:tab/>
      </w:r>
      <w:r w:rsidRPr="004C304F">
        <w:t>Opaque</w:t>
      </w:r>
    </w:p>
    <w:p w14:paraId="5EE8A5D1" w14:textId="77777777" w:rsidR="00930E79" w:rsidRDefault="00930E79" w:rsidP="004C304F">
      <w:pPr>
        <w:pStyle w:val="Code"/>
      </w:pPr>
      <w:r>
        <w:tab/>
        <w:t>PduData</w:t>
      </w:r>
    </w:p>
    <w:p w14:paraId="1E2E20E3" w14:textId="77777777" w:rsidR="00930E79" w:rsidRDefault="00930E79" w:rsidP="004C304F">
      <w:pPr>
        <w:pStyle w:val="Code"/>
      </w:pPr>
      <w:r>
        <w:tab/>
        <w:t>PduType</w:t>
      </w:r>
    </w:p>
    <w:p w14:paraId="6AB075C2" w14:textId="77777777" w:rsidR="00930E79" w:rsidRDefault="00930E79" w:rsidP="004C304F">
      <w:pPr>
        <w:pStyle w:val="Code"/>
      </w:pPr>
      <w:r>
        <w:tab/>
      </w:r>
      <w:r w:rsidRPr="004C304F">
        <w:t>Psid</w:t>
      </w:r>
    </w:p>
    <w:p w14:paraId="0EA296C1" w14:textId="77777777" w:rsidR="00930E79" w:rsidRDefault="00930E79" w:rsidP="004C304F">
      <w:pPr>
        <w:pStyle w:val="Code"/>
      </w:pPr>
      <w:r>
        <w:tab/>
      </w:r>
      <w:r w:rsidRPr="004C304F">
        <w:t>Radio</w:t>
      </w:r>
    </w:p>
    <w:p w14:paraId="0E7E2695" w14:textId="77777777" w:rsidR="00930E79" w:rsidRDefault="00930E79" w:rsidP="004C304F">
      <w:pPr>
        <w:pStyle w:val="Code"/>
      </w:pPr>
      <w:r>
        <w:tab/>
      </w:r>
      <w:r w:rsidRPr="004C304F">
        <w:t>RadioInterface</w:t>
      </w:r>
    </w:p>
    <w:p w14:paraId="189AEC03" w14:textId="77777777" w:rsidR="00930E79" w:rsidRDefault="00930E79" w:rsidP="004C304F">
      <w:pPr>
        <w:pStyle w:val="Code"/>
      </w:pPr>
      <w:r>
        <w:tab/>
      </w:r>
      <w:r w:rsidRPr="004C304F">
        <w:t>RCPI</w:t>
      </w:r>
    </w:p>
    <w:p w14:paraId="0A5CE651" w14:textId="77777777" w:rsidR="00930E79" w:rsidRDefault="00930E79" w:rsidP="004C304F">
      <w:pPr>
        <w:pStyle w:val="Code"/>
      </w:pPr>
      <w:r>
        <w:tab/>
        <w:t>RepeatRate</w:t>
      </w:r>
    </w:p>
    <w:p w14:paraId="28FC5FE2" w14:textId="77777777" w:rsidR="00930E79" w:rsidRDefault="00930E79" w:rsidP="008546C8">
      <w:pPr>
        <w:pStyle w:val="Code"/>
      </w:pPr>
      <w:r>
        <w:tab/>
      </w:r>
      <w:r w:rsidRPr="004C304F">
        <w:t>Response</w:t>
      </w:r>
    </w:p>
    <w:p w14:paraId="74F72C40" w14:textId="77777777" w:rsidR="00930E79" w:rsidRDefault="00930E79" w:rsidP="008546C8">
      <w:pPr>
        <w:pStyle w:val="Code"/>
      </w:pPr>
      <w:r>
        <w:tab/>
      </w:r>
      <w:r w:rsidRPr="004C304F">
        <w:t>ResultCode</w:t>
      </w:r>
    </w:p>
    <w:p w14:paraId="49699A92" w14:textId="77777777" w:rsidR="00930E79" w:rsidRDefault="00930E79" w:rsidP="004C304F">
      <w:pPr>
        <w:pStyle w:val="Code"/>
      </w:pPr>
      <w:r>
        <w:tab/>
      </w:r>
      <w:r w:rsidRPr="004C304F">
        <w:t>Time64</w:t>
      </w:r>
    </w:p>
    <w:p w14:paraId="735BAEAC" w14:textId="77777777" w:rsidR="00930E79" w:rsidRDefault="00930E79" w:rsidP="004C304F">
      <w:pPr>
        <w:pStyle w:val="Code"/>
      </w:pPr>
      <w:r>
        <w:tab/>
      </w:r>
      <w:r w:rsidRPr="004C304F">
        <w:t>TimeSlot</w:t>
      </w:r>
    </w:p>
    <w:p w14:paraId="1F49024F" w14:textId="77777777" w:rsidR="00930E79" w:rsidRDefault="00930E79" w:rsidP="004C304F">
      <w:pPr>
        <w:pStyle w:val="Code"/>
      </w:pPr>
      <w:r>
        <w:tab/>
      </w:r>
      <w:r w:rsidRPr="004C304F">
        <w:t>UdpPort</w:t>
      </w:r>
    </w:p>
    <w:p w14:paraId="4EEA540F" w14:textId="77777777" w:rsidR="00930E79" w:rsidRDefault="00930E79" w:rsidP="004C304F">
      <w:pPr>
        <w:pStyle w:val="Code"/>
      </w:pPr>
      <w:r>
        <w:tab/>
      </w:r>
      <w:r w:rsidRPr="004C304F">
        <w:t>UserPriority</w:t>
      </w:r>
    </w:p>
    <w:p w14:paraId="0EA7A89B" w14:textId="77777777" w:rsidR="00930E79" w:rsidRDefault="00930E79" w:rsidP="004C304F">
      <w:pPr>
        <w:pStyle w:val="Code"/>
      </w:pPr>
      <w:r>
        <w:tab/>
      </w:r>
      <w:r w:rsidRPr="004C304F">
        <w:t>VarLengthNumber</w:t>
      </w:r>
    </w:p>
    <w:p w14:paraId="50FBFE07" w14:textId="77777777" w:rsidR="004C304F" w:rsidRDefault="004C304F" w:rsidP="004C304F">
      <w:pPr>
        <w:pStyle w:val="Code"/>
      </w:pPr>
      <w:r>
        <w:tab/>
      </w:r>
    </w:p>
    <w:p w14:paraId="6E4D2377" w14:textId="77777777"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20566CAA" w14:textId="77777777" w:rsidR="00A1019E" w:rsidRDefault="00A1019E" w:rsidP="004C304F">
      <w:pPr>
        <w:pStyle w:val="Code"/>
      </w:pPr>
    </w:p>
    <w:p w14:paraId="2E9386E8" w14:textId="77777777" w:rsidR="004C304F" w:rsidRPr="002033F4" w:rsidRDefault="004C304F" w:rsidP="004C304F">
      <w:pPr>
        <w:pStyle w:val="Code"/>
        <w:rPr>
          <w:b/>
        </w:rPr>
      </w:pPr>
      <w:r w:rsidRPr="002033F4">
        <w:rPr>
          <w:b/>
        </w:rPr>
        <w:t>wee.asn</w:t>
      </w:r>
    </w:p>
    <w:p w14:paraId="6CAB4141" w14:textId="77777777" w:rsidR="00A1019E" w:rsidRDefault="00A1019E" w:rsidP="00A1019E">
      <w:pPr>
        <w:pStyle w:val="Code"/>
        <w:ind w:left="360"/>
      </w:pPr>
      <w:r w:rsidRPr="00A1019E">
        <w:t>EXT-TYPE</w:t>
      </w:r>
    </w:p>
    <w:p w14:paraId="00F345B1" w14:textId="77777777" w:rsidR="00A1019E" w:rsidRDefault="00A1019E" w:rsidP="00A1019E">
      <w:pPr>
        <w:pStyle w:val="Code"/>
        <w:ind w:left="360"/>
      </w:pPr>
      <w:r>
        <w:t>E</w:t>
      </w:r>
      <w:r w:rsidRPr="00A1019E">
        <w:t>xtension</w:t>
      </w:r>
    </w:p>
    <w:p w14:paraId="0FC53A25" w14:textId="77777777" w:rsidR="00A1019E" w:rsidRDefault="00A1019E" w:rsidP="00A1019E">
      <w:pPr>
        <w:pStyle w:val="Code"/>
        <w:ind w:left="360"/>
      </w:pPr>
      <w:r w:rsidRPr="00A1019E">
        <w:t>IPv6Address</w:t>
      </w:r>
    </w:p>
    <w:p w14:paraId="1C5462AE" w14:textId="77777777" w:rsidR="00A1019E" w:rsidRDefault="00A1019E" w:rsidP="00A1019E">
      <w:pPr>
        <w:pStyle w:val="Code"/>
        <w:ind w:left="360"/>
      </w:pPr>
      <w:r w:rsidRPr="00A1019E">
        <w:t>MACaddress</w:t>
      </w:r>
    </w:p>
    <w:p w14:paraId="6C5A65E4" w14:textId="77777777" w:rsidR="00A1019E" w:rsidRDefault="00A1019E" w:rsidP="00A1019E">
      <w:pPr>
        <w:pStyle w:val="Code"/>
        <w:ind w:left="360"/>
      </w:pPr>
      <w:r w:rsidRPr="00A1019E">
        <w:t>TXpower80211</w:t>
      </w:r>
    </w:p>
    <w:p w14:paraId="6303D89F" w14:textId="77777777" w:rsidR="00A1019E" w:rsidRDefault="00A1019E" w:rsidP="00A1019E">
      <w:pPr>
        <w:pStyle w:val="Code"/>
        <w:ind w:left="360"/>
      </w:pPr>
      <w:r w:rsidRPr="00A1019E">
        <w:t>ChannelNumber80211</w:t>
      </w:r>
    </w:p>
    <w:p w14:paraId="259A2680" w14:textId="77777777"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25C3D511" w14:textId="77777777" w:rsidR="002029A9" w:rsidRDefault="002029A9" w:rsidP="004C304F">
      <w:pPr>
        <w:pStyle w:val="Code"/>
        <w:rPr>
          <w:b/>
        </w:rPr>
      </w:pPr>
    </w:p>
    <w:p w14:paraId="64D1BB79" w14:textId="77777777" w:rsidR="004C304F" w:rsidRPr="002033F4" w:rsidRDefault="004C304F" w:rsidP="004C304F">
      <w:pPr>
        <w:pStyle w:val="Code"/>
        <w:rPr>
          <w:b/>
        </w:rPr>
      </w:pPr>
      <w:r w:rsidRPr="002033F4">
        <w:rPr>
          <w:b/>
        </w:rPr>
        <w:t>wsa.asn</w:t>
      </w:r>
    </w:p>
    <w:p w14:paraId="5D120A0A" w14:textId="77777777" w:rsidR="00A1019E" w:rsidRDefault="00A1019E" w:rsidP="00A1019E">
      <w:pPr>
        <w:pStyle w:val="Code"/>
        <w:ind w:left="360"/>
      </w:pPr>
      <w:r w:rsidRPr="00A1019E">
        <w:t>AdvertiserIdentifier</w:t>
      </w:r>
    </w:p>
    <w:p w14:paraId="18180FDB" w14:textId="77777777" w:rsidR="00A1019E" w:rsidRDefault="00A1019E" w:rsidP="00A1019E">
      <w:pPr>
        <w:pStyle w:val="Code"/>
        <w:ind w:left="360"/>
      </w:pPr>
      <w:r w:rsidRPr="00A1019E">
        <w:t>ProviderServiceContext</w:t>
      </w:r>
    </w:p>
    <w:p w14:paraId="6E24FF73" w14:textId="77777777" w:rsidR="00A1019E" w:rsidRDefault="00A1019E" w:rsidP="00A1019E">
      <w:pPr>
        <w:pStyle w:val="Code"/>
        <w:ind w:left="360"/>
      </w:pPr>
      <w:r w:rsidRPr="00A1019E">
        <w:t>ServiceInfoExts</w:t>
      </w:r>
    </w:p>
    <w:p w14:paraId="1C68D624" w14:textId="77777777" w:rsidR="004A374B" w:rsidRDefault="00A1019E" w:rsidP="00A1019E">
      <w:pPr>
        <w:pStyle w:val="Code"/>
        <w:ind w:left="360"/>
      </w:pPr>
      <w:r w:rsidRPr="00A1019E">
        <w:t>ChannelInfos</w:t>
      </w:r>
    </w:p>
    <w:p w14:paraId="7CEBE430" w14:textId="77777777" w:rsidR="005B0118" w:rsidRPr="004C304F" w:rsidRDefault="00A1019E" w:rsidP="00A1019E">
      <w:pPr>
        <w:pStyle w:val="Code"/>
        <w:ind w:left="360"/>
      </w:pPr>
      <w:r w:rsidRPr="00A1019E">
        <w:t>RoutingAdvertisement</w:t>
      </w:r>
    </w:p>
    <w:p w14:paraId="009DFFBA" w14:textId="77777777" w:rsidR="004C304F" w:rsidRPr="004C304F" w:rsidRDefault="004C304F" w:rsidP="0097297B"/>
    <w:p w14:paraId="48682077"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5DB26147" w14:textId="77777777" w:rsidR="004C304F" w:rsidRDefault="004C304F" w:rsidP="0097297B"/>
    <w:p w14:paraId="1F4AC340"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81" w:name="_Toc428196294"/>
      <w:r>
        <w:br w:type="page"/>
      </w:r>
    </w:p>
    <w:p w14:paraId="12313BA7" w14:textId="77777777" w:rsidR="00D160D7" w:rsidRPr="00D160D7" w:rsidRDefault="00D160D7" w:rsidP="005B25C4">
      <w:pPr>
        <w:pStyle w:val="Heading2"/>
        <w:numPr>
          <w:ilvl w:val="0"/>
          <w:numId w:val="0"/>
        </w:numPr>
      </w:pPr>
      <w:bookmarkStart w:id="282" w:name="_Toc480558324"/>
      <w:r w:rsidRPr="00D160D7">
        <w:t>Revision History</w:t>
      </w:r>
      <w:bookmarkEnd w:id="281"/>
      <w:bookmarkEnd w:id="282"/>
    </w:p>
    <w:p w14:paraId="05CA4180"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A3F33D4"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3B3F7815" w14:textId="77777777"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0CEE9A65" w14:textId="77777777"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38A5C339" w14:textId="77777777" w:rsidR="00D160D7" w:rsidRPr="0023640D" w:rsidRDefault="00D160D7" w:rsidP="00D160D7">
            <w:r w:rsidRPr="0023640D">
              <w:t>Initial Draft</w:t>
            </w:r>
          </w:p>
        </w:tc>
      </w:tr>
      <w:tr w:rsidR="00124978" w:rsidRPr="0023640D" w14:paraId="4A30CE08"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75B428D9" w14:textId="77777777" w:rsidR="00124978" w:rsidRPr="0023640D" w:rsidRDefault="005826A0" w:rsidP="00124978">
            <w:r>
              <w:t>V0.2.0</w:t>
            </w:r>
          </w:p>
        </w:tc>
        <w:tc>
          <w:tcPr>
            <w:tcW w:w="1588" w:type="dxa"/>
            <w:tcBorders>
              <w:top w:val="single" w:sz="6" w:space="0" w:color="auto"/>
              <w:left w:val="single" w:sz="6" w:space="0" w:color="auto"/>
              <w:bottom w:val="single" w:sz="6" w:space="0" w:color="auto"/>
              <w:right w:val="single" w:sz="6" w:space="0" w:color="auto"/>
            </w:tcBorders>
          </w:tcPr>
          <w:p w14:paraId="1B900F0F" w14:textId="77777777" w:rsidR="00124978" w:rsidRPr="0023640D" w:rsidRDefault="005826A0" w:rsidP="00124978">
            <w:r>
              <w:t>June 1, 2016</w:t>
            </w:r>
          </w:p>
        </w:tc>
        <w:tc>
          <w:tcPr>
            <w:tcW w:w="6804" w:type="dxa"/>
            <w:tcBorders>
              <w:top w:val="single" w:sz="6" w:space="0" w:color="auto"/>
              <w:bottom w:val="single" w:sz="6" w:space="0" w:color="auto"/>
              <w:right w:val="single" w:sz="6" w:space="0" w:color="auto"/>
            </w:tcBorders>
          </w:tcPr>
          <w:p w14:paraId="009E809B" w14:textId="77777777" w:rsidR="00124978" w:rsidRDefault="00942EAD" w:rsidP="00942EAD">
            <w:pPr>
              <w:spacing w:after="0"/>
            </w:pPr>
            <w:r>
              <w:t xml:space="preserve">* </w:t>
            </w:r>
            <w:r w:rsidR="005826A0">
              <w:t>Some editorial revisions to address industry feedback.</w:t>
            </w:r>
            <w:r>
              <w:t xml:space="preserve"> </w:t>
            </w:r>
          </w:p>
          <w:p w14:paraId="5BB858BA" w14:textId="77777777" w:rsidR="00942EAD" w:rsidRPr="0023640D" w:rsidRDefault="00942EAD" w:rsidP="00942EAD">
            <w:pPr>
              <w:spacing w:after="0"/>
            </w:pPr>
            <w:r>
              <w:t>* Link to github is added.</w:t>
            </w:r>
          </w:p>
        </w:tc>
      </w:tr>
      <w:tr w:rsidR="00124978" w:rsidRPr="0023640D" w14:paraId="5FB3B267"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4D5CF4E1" w14:textId="77777777" w:rsidR="00124978" w:rsidRPr="0023640D" w:rsidRDefault="00CE7342" w:rsidP="00124978">
            <w:r>
              <w:t>V0.3.0</w:t>
            </w:r>
          </w:p>
        </w:tc>
        <w:tc>
          <w:tcPr>
            <w:tcW w:w="1588" w:type="dxa"/>
            <w:tcBorders>
              <w:top w:val="single" w:sz="6" w:space="0" w:color="auto"/>
              <w:left w:val="single" w:sz="6" w:space="0" w:color="auto"/>
              <w:bottom w:val="single" w:sz="6" w:space="0" w:color="auto"/>
              <w:right w:val="single" w:sz="6" w:space="0" w:color="auto"/>
            </w:tcBorders>
          </w:tcPr>
          <w:p w14:paraId="022B2BC4" w14:textId="13CC8F39" w:rsidR="00124978" w:rsidRPr="0023640D" w:rsidRDefault="003D72EC" w:rsidP="003D72EC">
            <w:r>
              <w:t>July</w:t>
            </w:r>
            <w:r w:rsidR="00CE7342">
              <w:t xml:space="preserve"> </w:t>
            </w:r>
            <w:r>
              <w:t>19</w:t>
            </w:r>
            <w:r w:rsidR="00CE7342">
              <w:t>, 2016</w:t>
            </w:r>
          </w:p>
        </w:tc>
        <w:tc>
          <w:tcPr>
            <w:tcW w:w="6804" w:type="dxa"/>
            <w:tcBorders>
              <w:top w:val="single" w:sz="6" w:space="0" w:color="auto"/>
              <w:bottom w:val="single" w:sz="6" w:space="0" w:color="auto"/>
              <w:right w:val="single" w:sz="6" w:space="0" w:color="auto"/>
            </w:tcBorders>
          </w:tcPr>
          <w:p w14:paraId="4D3AB161" w14:textId="77777777" w:rsidR="00124978" w:rsidRPr="0023640D" w:rsidRDefault="00CE7342" w:rsidP="00124978">
            <w:r>
              <w:t>* Editorial changes based on comments from Noblis</w:t>
            </w:r>
          </w:p>
        </w:tc>
      </w:tr>
      <w:tr w:rsidR="000F0A5B" w:rsidRPr="0023640D" w14:paraId="2FD8F1B1"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4EF5580" w14:textId="1B53060E" w:rsidR="000F0A5B" w:rsidRDefault="000F0A5B" w:rsidP="00124978">
            <w:r>
              <w:t>V0.4.0</w:t>
            </w:r>
          </w:p>
        </w:tc>
        <w:tc>
          <w:tcPr>
            <w:tcW w:w="1588" w:type="dxa"/>
            <w:tcBorders>
              <w:top w:val="single" w:sz="6" w:space="0" w:color="auto"/>
              <w:left w:val="single" w:sz="6" w:space="0" w:color="auto"/>
              <w:bottom w:val="single" w:sz="6" w:space="0" w:color="auto"/>
              <w:right w:val="single" w:sz="6" w:space="0" w:color="auto"/>
            </w:tcBorders>
          </w:tcPr>
          <w:p w14:paraId="6CAFBD21" w14:textId="6BA408B0" w:rsidR="000F0A5B" w:rsidRDefault="000F0A5B" w:rsidP="003D72EC">
            <w:r>
              <w:t>April 10, 2017</w:t>
            </w:r>
          </w:p>
        </w:tc>
        <w:tc>
          <w:tcPr>
            <w:tcW w:w="6804" w:type="dxa"/>
            <w:tcBorders>
              <w:top w:val="single" w:sz="6" w:space="0" w:color="auto"/>
              <w:bottom w:val="single" w:sz="6" w:space="0" w:color="auto"/>
              <w:right w:val="single" w:sz="6" w:space="0" w:color="auto"/>
            </w:tcBorders>
          </w:tcPr>
          <w:p w14:paraId="2D8DB538" w14:textId="56B36D8C" w:rsidR="000F0A5B" w:rsidRDefault="000F0A5B" w:rsidP="004B5B40">
            <w:pPr>
              <w:spacing w:after="0"/>
            </w:pPr>
            <w:r>
              <w:t>* Updates to the TCI29451 and TCISutControl frames</w:t>
            </w:r>
          </w:p>
          <w:p w14:paraId="3C7E7617" w14:textId="37CE3DBE" w:rsidR="00176540" w:rsidRDefault="00176540" w:rsidP="004B5B40">
            <w:pPr>
              <w:spacing w:after="0"/>
            </w:pPr>
            <w:r>
              <w:t xml:space="preserve">* Removed TCI16092 frame </w:t>
            </w:r>
            <w:r w:rsidR="009E5A60">
              <w:t xml:space="preserve">which </w:t>
            </w:r>
            <w:r w:rsidR="00005AF9">
              <w:t>is</w:t>
            </w:r>
            <w:r>
              <w:t xml:space="preserve"> redundant with TCI16093</w:t>
            </w:r>
          </w:p>
          <w:p w14:paraId="3A59919C" w14:textId="77777777" w:rsidR="000F0A5B" w:rsidRDefault="00B14804" w:rsidP="004B5B40">
            <w:pPr>
              <w:spacing w:after="0"/>
            </w:pPr>
            <w:r>
              <w:t xml:space="preserve">* </w:t>
            </w:r>
            <w:r w:rsidR="009E5A60">
              <w:t xml:space="preserve">Add </w:t>
            </w:r>
            <w:r>
              <w:t>explanation about test setup</w:t>
            </w:r>
          </w:p>
          <w:p w14:paraId="2CF78C95" w14:textId="1D9D30A2" w:rsidR="004B5B40" w:rsidRDefault="004B5B40" w:rsidP="004B5B40">
            <w:pPr>
              <w:spacing w:after="0"/>
            </w:pPr>
            <w:r>
              <w:t>* Editorial changes to match updated ASN.1</w:t>
            </w:r>
          </w:p>
        </w:tc>
      </w:tr>
      <w:tr w:rsidR="004D7B24" w:rsidRPr="0023640D" w14:paraId="17DD3787"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2EB6162F" w14:textId="77B8E05F" w:rsidR="004D7B24" w:rsidRDefault="004D7B24" w:rsidP="00124978">
            <w:r>
              <w:t>V0.5.0</w:t>
            </w:r>
          </w:p>
        </w:tc>
        <w:tc>
          <w:tcPr>
            <w:tcW w:w="1588" w:type="dxa"/>
            <w:tcBorders>
              <w:top w:val="single" w:sz="6" w:space="0" w:color="auto"/>
              <w:left w:val="single" w:sz="6" w:space="0" w:color="auto"/>
              <w:bottom w:val="single" w:sz="6" w:space="0" w:color="auto"/>
              <w:right w:val="single" w:sz="6" w:space="0" w:color="auto"/>
            </w:tcBorders>
          </w:tcPr>
          <w:p w14:paraId="1A7DC83E" w14:textId="1A057470" w:rsidR="004D7B24" w:rsidRDefault="004D7B24" w:rsidP="003D72EC">
            <w:r>
              <w:t>April 17, 2017</w:t>
            </w:r>
          </w:p>
        </w:tc>
        <w:tc>
          <w:tcPr>
            <w:tcW w:w="6804" w:type="dxa"/>
            <w:tcBorders>
              <w:top w:val="single" w:sz="6" w:space="0" w:color="auto"/>
              <w:bottom w:val="single" w:sz="6" w:space="0" w:color="auto"/>
              <w:right w:val="single" w:sz="6" w:space="0" w:color="auto"/>
            </w:tcBorders>
          </w:tcPr>
          <w:p w14:paraId="6677AAB8" w14:textId="0C022007" w:rsidR="004D7B24" w:rsidRDefault="00031BE9" w:rsidP="004B5B40">
            <w:pPr>
              <w:spacing w:after="0"/>
            </w:pPr>
            <w:r>
              <w:t>* Changes to the TCI29451</w:t>
            </w:r>
          </w:p>
        </w:tc>
      </w:tr>
      <w:tr w:rsidR="007A6488" w:rsidRPr="0023640D" w14:paraId="74942209"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35D6119" w14:textId="04580C68" w:rsidR="007A6488" w:rsidRDefault="007A6488" w:rsidP="007A6488">
            <w:r>
              <w:t>V0.6.0</w:t>
            </w:r>
          </w:p>
        </w:tc>
        <w:tc>
          <w:tcPr>
            <w:tcW w:w="1588" w:type="dxa"/>
            <w:tcBorders>
              <w:top w:val="single" w:sz="6" w:space="0" w:color="auto"/>
              <w:left w:val="single" w:sz="6" w:space="0" w:color="auto"/>
              <w:bottom w:val="single" w:sz="6" w:space="0" w:color="auto"/>
              <w:right w:val="single" w:sz="6" w:space="0" w:color="auto"/>
            </w:tcBorders>
          </w:tcPr>
          <w:p w14:paraId="4062E309" w14:textId="553A2239" w:rsidR="007A6488" w:rsidRDefault="007A6488" w:rsidP="007A6488">
            <w:r>
              <w:t>April 20, 2017</w:t>
            </w:r>
          </w:p>
        </w:tc>
        <w:tc>
          <w:tcPr>
            <w:tcW w:w="6804" w:type="dxa"/>
            <w:tcBorders>
              <w:top w:val="single" w:sz="6" w:space="0" w:color="auto"/>
              <w:bottom w:val="single" w:sz="6" w:space="0" w:color="auto"/>
              <w:right w:val="single" w:sz="6" w:space="0" w:color="auto"/>
            </w:tcBorders>
          </w:tcPr>
          <w:p w14:paraId="2CAC99C7" w14:textId="171AAA68" w:rsidR="007A6488" w:rsidRDefault="007A6488" w:rsidP="007A6488">
            <w:pPr>
              <w:spacing w:after="0"/>
            </w:pPr>
            <w:ins w:id="283" w:author="Dmitri.Khijniak@7Layers.com" w:date="2017-04-21T16:44:00Z">
              <w:r>
                <w:t>* Restored previously deleted S</w:t>
              </w:r>
              <w:r w:rsidRPr="007A6488">
                <w:t>tartBsmRx</w:t>
              </w:r>
              <w:r>
                <w:t>, Stop</w:t>
              </w:r>
              <w:r w:rsidRPr="007A6488">
                <w:t>BsmRx</w:t>
              </w:r>
            </w:ins>
          </w:p>
        </w:tc>
      </w:tr>
    </w:tbl>
    <w:p w14:paraId="0BCFF3EF" w14:textId="77777777" w:rsidR="00D160D7" w:rsidRPr="00D160D7" w:rsidRDefault="00D160D7" w:rsidP="00D160D7">
      <w:pPr>
        <w:rPr>
          <w:b/>
        </w:rPr>
      </w:pPr>
    </w:p>
    <w:p w14:paraId="43CDDB7C" w14:textId="77777777" w:rsidR="004344FA" w:rsidRDefault="004344FA" w:rsidP="0097297B"/>
    <w:p w14:paraId="4B69FEB6" w14:textId="77777777" w:rsidR="00410A85" w:rsidRPr="00D160D7" w:rsidRDefault="00410A85" w:rsidP="00410A85">
      <w:pPr>
        <w:pStyle w:val="Heading2"/>
        <w:numPr>
          <w:ilvl w:val="0"/>
          <w:numId w:val="0"/>
        </w:numPr>
      </w:pPr>
      <w:bookmarkStart w:id="284" w:name="_Toc480558325"/>
      <w:r>
        <w:t>Open Issues</w:t>
      </w:r>
      <w:bookmarkEnd w:id="284"/>
    </w:p>
    <w:p w14:paraId="3C5D5DB7" w14:textId="495A654E" w:rsidR="00436C49" w:rsidRPr="00CF6DC5" w:rsidRDefault="003D72EC" w:rsidP="0097297B">
      <w:r>
        <w:t>None</w:t>
      </w:r>
    </w:p>
    <w:p w14:paraId="64E107E6" w14:textId="77777777" w:rsidR="004344FA" w:rsidRPr="00CF6DC5" w:rsidRDefault="004344FA" w:rsidP="0097297B"/>
    <w:p w14:paraId="27F8FB44" w14:textId="77777777" w:rsidR="005B0118" w:rsidRDefault="005B0118" w:rsidP="002803E2">
      <w:pPr>
        <w:jc w:val="center"/>
      </w:pPr>
      <w:r>
        <w:t>◙ End of Document ◙</w:t>
      </w:r>
    </w:p>
    <w:p w14:paraId="15CC2B15" w14:textId="77777777" w:rsidR="0052147E" w:rsidRDefault="0052147E" w:rsidP="002803E2">
      <w:pPr>
        <w:jc w:val="center"/>
      </w:pPr>
    </w:p>
    <w:p w14:paraId="549D9420"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2E2B2" w14:textId="77777777" w:rsidR="007A6488" w:rsidRDefault="007A6488" w:rsidP="0097297B">
      <w:r>
        <w:separator/>
      </w:r>
    </w:p>
  </w:endnote>
  <w:endnote w:type="continuationSeparator" w:id="0">
    <w:p w14:paraId="5EA19B8A" w14:textId="77777777" w:rsidR="007A6488" w:rsidRDefault="007A6488"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61CAD" w14:textId="384F53E9" w:rsidR="007A6488" w:rsidRPr="00C84DB0" w:rsidRDefault="007A6488"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161E0E">
      <w:rPr>
        <w:rFonts w:asciiTheme="minorHAnsi" w:hAnsiTheme="minorHAnsi"/>
        <w:b/>
        <w:bCs/>
        <w:noProof/>
        <w:color w:val="000000" w:themeColor="text1"/>
        <w:sz w:val="24"/>
        <w:szCs w:val="24"/>
      </w:rPr>
      <w:t>6</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161E0E">
      <w:rPr>
        <w:rFonts w:asciiTheme="minorHAnsi" w:hAnsiTheme="minorHAnsi"/>
        <w:b/>
        <w:bCs/>
        <w:noProof/>
        <w:color w:val="000000" w:themeColor="text1"/>
        <w:sz w:val="24"/>
        <w:szCs w:val="24"/>
      </w:rPr>
      <w:t>45</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21448" w14:textId="77777777" w:rsidR="007A6488" w:rsidRDefault="007A6488" w:rsidP="0097297B">
      <w:r>
        <w:separator/>
      </w:r>
    </w:p>
  </w:footnote>
  <w:footnote w:type="continuationSeparator" w:id="0">
    <w:p w14:paraId="75B2D62B" w14:textId="77777777" w:rsidR="007A6488" w:rsidRDefault="007A6488"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4A82" w14:textId="71BFA34F" w:rsidR="007A6488" w:rsidRDefault="007A6488"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V0.6.0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7-04-21T00:00:00Z">
          <w:dateFormat w:val="M/d/yyyy"/>
          <w:lid w:val="en-US"/>
          <w:storeMappedDataAs w:val="dateTime"/>
          <w:calendar w:val="gregorian"/>
        </w:date>
      </w:sdtPr>
      <w:sdtEndPr/>
      <w:sdtContent>
        <w:r>
          <w:rPr>
            <w:sz w:val="22"/>
            <w:szCs w:val="22"/>
          </w:rPr>
          <w:t>4/21/2017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05AF9"/>
    <w:rsid w:val="00013552"/>
    <w:rsid w:val="000139C9"/>
    <w:rsid w:val="00013B24"/>
    <w:rsid w:val="00014FFE"/>
    <w:rsid w:val="000202EE"/>
    <w:rsid w:val="000202F3"/>
    <w:rsid w:val="00021BE2"/>
    <w:rsid w:val="00026764"/>
    <w:rsid w:val="0002767F"/>
    <w:rsid w:val="00030058"/>
    <w:rsid w:val="00030773"/>
    <w:rsid w:val="00031BE9"/>
    <w:rsid w:val="00034255"/>
    <w:rsid w:val="000373B5"/>
    <w:rsid w:val="00037FA1"/>
    <w:rsid w:val="0004187C"/>
    <w:rsid w:val="00042E66"/>
    <w:rsid w:val="000438CF"/>
    <w:rsid w:val="0004664B"/>
    <w:rsid w:val="00047863"/>
    <w:rsid w:val="00051543"/>
    <w:rsid w:val="000518C1"/>
    <w:rsid w:val="00051B65"/>
    <w:rsid w:val="000537A0"/>
    <w:rsid w:val="00054525"/>
    <w:rsid w:val="00054EAF"/>
    <w:rsid w:val="00056C31"/>
    <w:rsid w:val="00062B50"/>
    <w:rsid w:val="0007374F"/>
    <w:rsid w:val="000871AD"/>
    <w:rsid w:val="00094BAD"/>
    <w:rsid w:val="00094EF3"/>
    <w:rsid w:val="00095578"/>
    <w:rsid w:val="000968BD"/>
    <w:rsid w:val="000978D8"/>
    <w:rsid w:val="000978FB"/>
    <w:rsid w:val="000A0CCF"/>
    <w:rsid w:val="000A4585"/>
    <w:rsid w:val="000A4DD5"/>
    <w:rsid w:val="000A5D00"/>
    <w:rsid w:val="000A7543"/>
    <w:rsid w:val="000A7F06"/>
    <w:rsid w:val="000B20AF"/>
    <w:rsid w:val="000B34A9"/>
    <w:rsid w:val="000B3E98"/>
    <w:rsid w:val="000B5E38"/>
    <w:rsid w:val="000C09B8"/>
    <w:rsid w:val="000C103F"/>
    <w:rsid w:val="000C1632"/>
    <w:rsid w:val="000C239C"/>
    <w:rsid w:val="000C7210"/>
    <w:rsid w:val="000D0922"/>
    <w:rsid w:val="000D16F4"/>
    <w:rsid w:val="000D62A3"/>
    <w:rsid w:val="000E369A"/>
    <w:rsid w:val="000E4770"/>
    <w:rsid w:val="000E4857"/>
    <w:rsid w:val="000E6BAC"/>
    <w:rsid w:val="000E7B0E"/>
    <w:rsid w:val="000F0A5B"/>
    <w:rsid w:val="000F0B98"/>
    <w:rsid w:val="000F1D62"/>
    <w:rsid w:val="000F43B7"/>
    <w:rsid w:val="000F6DC1"/>
    <w:rsid w:val="000F7E6E"/>
    <w:rsid w:val="000F7F55"/>
    <w:rsid w:val="00102B55"/>
    <w:rsid w:val="00103C4B"/>
    <w:rsid w:val="001054E7"/>
    <w:rsid w:val="00107B49"/>
    <w:rsid w:val="0011007A"/>
    <w:rsid w:val="001134B4"/>
    <w:rsid w:val="00115525"/>
    <w:rsid w:val="00116F80"/>
    <w:rsid w:val="0012140E"/>
    <w:rsid w:val="00123835"/>
    <w:rsid w:val="00123A6C"/>
    <w:rsid w:val="00124978"/>
    <w:rsid w:val="00124BA0"/>
    <w:rsid w:val="00124D69"/>
    <w:rsid w:val="00125D9A"/>
    <w:rsid w:val="00126805"/>
    <w:rsid w:val="00126B04"/>
    <w:rsid w:val="00130240"/>
    <w:rsid w:val="00130996"/>
    <w:rsid w:val="00131586"/>
    <w:rsid w:val="001318A3"/>
    <w:rsid w:val="00135844"/>
    <w:rsid w:val="001368CE"/>
    <w:rsid w:val="00141386"/>
    <w:rsid w:val="0014252B"/>
    <w:rsid w:val="001434DC"/>
    <w:rsid w:val="001439AC"/>
    <w:rsid w:val="00143D8E"/>
    <w:rsid w:val="00145705"/>
    <w:rsid w:val="001471AB"/>
    <w:rsid w:val="001473EC"/>
    <w:rsid w:val="0015354A"/>
    <w:rsid w:val="00153758"/>
    <w:rsid w:val="00156C95"/>
    <w:rsid w:val="001602ED"/>
    <w:rsid w:val="00161E0E"/>
    <w:rsid w:val="00162116"/>
    <w:rsid w:val="00170845"/>
    <w:rsid w:val="0017133A"/>
    <w:rsid w:val="001721A3"/>
    <w:rsid w:val="001722DA"/>
    <w:rsid w:val="00176540"/>
    <w:rsid w:val="00182E3E"/>
    <w:rsid w:val="0018535C"/>
    <w:rsid w:val="00185C4F"/>
    <w:rsid w:val="00187A5D"/>
    <w:rsid w:val="001901B5"/>
    <w:rsid w:val="001930B2"/>
    <w:rsid w:val="00194036"/>
    <w:rsid w:val="00196016"/>
    <w:rsid w:val="001970A3"/>
    <w:rsid w:val="001A411F"/>
    <w:rsid w:val="001A57BE"/>
    <w:rsid w:val="001A6574"/>
    <w:rsid w:val="001B06D9"/>
    <w:rsid w:val="001B2926"/>
    <w:rsid w:val="001B31CE"/>
    <w:rsid w:val="001B3316"/>
    <w:rsid w:val="001B3592"/>
    <w:rsid w:val="001B3CD4"/>
    <w:rsid w:val="001B3E3F"/>
    <w:rsid w:val="001B4CB7"/>
    <w:rsid w:val="001C0755"/>
    <w:rsid w:val="001C338B"/>
    <w:rsid w:val="001C37AC"/>
    <w:rsid w:val="001C394F"/>
    <w:rsid w:val="001C6BE8"/>
    <w:rsid w:val="001D2E98"/>
    <w:rsid w:val="001D7BB6"/>
    <w:rsid w:val="001E0717"/>
    <w:rsid w:val="001E13B5"/>
    <w:rsid w:val="001E3E8C"/>
    <w:rsid w:val="001E50AE"/>
    <w:rsid w:val="001E615E"/>
    <w:rsid w:val="001F044D"/>
    <w:rsid w:val="001F1C8D"/>
    <w:rsid w:val="001F2DCF"/>
    <w:rsid w:val="001F46E0"/>
    <w:rsid w:val="002015A9"/>
    <w:rsid w:val="002029A9"/>
    <w:rsid w:val="00202D9C"/>
    <w:rsid w:val="002033F4"/>
    <w:rsid w:val="00211EF9"/>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27FC1"/>
    <w:rsid w:val="0023454C"/>
    <w:rsid w:val="00234980"/>
    <w:rsid w:val="002349DF"/>
    <w:rsid w:val="0023640D"/>
    <w:rsid w:val="00236618"/>
    <w:rsid w:val="00237DF6"/>
    <w:rsid w:val="0024054B"/>
    <w:rsid w:val="00240E92"/>
    <w:rsid w:val="0024295C"/>
    <w:rsid w:val="00243646"/>
    <w:rsid w:val="00243FEB"/>
    <w:rsid w:val="002470E7"/>
    <w:rsid w:val="00250777"/>
    <w:rsid w:val="0025190E"/>
    <w:rsid w:val="0025562E"/>
    <w:rsid w:val="00255F37"/>
    <w:rsid w:val="00256D66"/>
    <w:rsid w:val="0025778F"/>
    <w:rsid w:val="00257AC0"/>
    <w:rsid w:val="00260614"/>
    <w:rsid w:val="002627BE"/>
    <w:rsid w:val="00263A85"/>
    <w:rsid w:val="00265525"/>
    <w:rsid w:val="00265ACF"/>
    <w:rsid w:val="002661CA"/>
    <w:rsid w:val="00266C2B"/>
    <w:rsid w:val="002704FC"/>
    <w:rsid w:val="0027064E"/>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B7CB3"/>
    <w:rsid w:val="002C0D14"/>
    <w:rsid w:val="002C113B"/>
    <w:rsid w:val="002C193B"/>
    <w:rsid w:val="002C5DE7"/>
    <w:rsid w:val="002C79EC"/>
    <w:rsid w:val="002D0C9C"/>
    <w:rsid w:val="002D105C"/>
    <w:rsid w:val="002D2223"/>
    <w:rsid w:val="002D3098"/>
    <w:rsid w:val="002D45E6"/>
    <w:rsid w:val="002D7798"/>
    <w:rsid w:val="002E103D"/>
    <w:rsid w:val="002E1405"/>
    <w:rsid w:val="002E3ACD"/>
    <w:rsid w:val="002E6FDB"/>
    <w:rsid w:val="002F15C9"/>
    <w:rsid w:val="002F7248"/>
    <w:rsid w:val="002F7304"/>
    <w:rsid w:val="002F78CF"/>
    <w:rsid w:val="00300D81"/>
    <w:rsid w:val="003033E3"/>
    <w:rsid w:val="00304717"/>
    <w:rsid w:val="0030602E"/>
    <w:rsid w:val="003069F3"/>
    <w:rsid w:val="00313F0A"/>
    <w:rsid w:val="0031412F"/>
    <w:rsid w:val="00317910"/>
    <w:rsid w:val="00317EAF"/>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3E4D"/>
    <w:rsid w:val="0037476A"/>
    <w:rsid w:val="00374F0D"/>
    <w:rsid w:val="003757D1"/>
    <w:rsid w:val="00375C25"/>
    <w:rsid w:val="003761BD"/>
    <w:rsid w:val="00376231"/>
    <w:rsid w:val="00376816"/>
    <w:rsid w:val="003775A2"/>
    <w:rsid w:val="00381D48"/>
    <w:rsid w:val="00382389"/>
    <w:rsid w:val="00383897"/>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250A"/>
    <w:rsid w:val="003B31C8"/>
    <w:rsid w:val="003B4CB9"/>
    <w:rsid w:val="003B75CF"/>
    <w:rsid w:val="003C0BC5"/>
    <w:rsid w:val="003C2B42"/>
    <w:rsid w:val="003D06D0"/>
    <w:rsid w:val="003D0CE8"/>
    <w:rsid w:val="003D582C"/>
    <w:rsid w:val="003D68B7"/>
    <w:rsid w:val="003D72EC"/>
    <w:rsid w:val="003D7EE7"/>
    <w:rsid w:val="003E157A"/>
    <w:rsid w:val="003E1945"/>
    <w:rsid w:val="003E1F8C"/>
    <w:rsid w:val="003E5A21"/>
    <w:rsid w:val="003E67EB"/>
    <w:rsid w:val="003E6A3D"/>
    <w:rsid w:val="003E6CB2"/>
    <w:rsid w:val="003E7495"/>
    <w:rsid w:val="003F48CC"/>
    <w:rsid w:val="003F4986"/>
    <w:rsid w:val="003F6C2C"/>
    <w:rsid w:val="003F6C91"/>
    <w:rsid w:val="00400D98"/>
    <w:rsid w:val="00403E07"/>
    <w:rsid w:val="00404C09"/>
    <w:rsid w:val="00406EFF"/>
    <w:rsid w:val="004071D0"/>
    <w:rsid w:val="00410A85"/>
    <w:rsid w:val="00413044"/>
    <w:rsid w:val="00413E09"/>
    <w:rsid w:val="00414B43"/>
    <w:rsid w:val="00416383"/>
    <w:rsid w:val="00422F6F"/>
    <w:rsid w:val="0042313D"/>
    <w:rsid w:val="00425A3B"/>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5770D"/>
    <w:rsid w:val="00461673"/>
    <w:rsid w:val="00462BA7"/>
    <w:rsid w:val="004648DA"/>
    <w:rsid w:val="00465A07"/>
    <w:rsid w:val="00466B40"/>
    <w:rsid w:val="00466E75"/>
    <w:rsid w:val="00467A44"/>
    <w:rsid w:val="00474265"/>
    <w:rsid w:val="00480513"/>
    <w:rsid w:val="00482573"/>
    <w:rsid w:val="004877E7"/>
    <w:rsid w:val="0049076D"/>
    <w:rsid w:val="00491A04"/>
    <w:rsid w:val="004927D4"/>
    <w:rsid w:val="00492B64"/>
    <w:rsid w:val="00493B19"/>
    <w:rsid w:val="00495216"/>
    <w:rsid w:val="00496582"/>
    <w:rsid w:val="004A05D2"/>
    <w:rsid w:val="004A1996"/>
    <w:rsid w:val="004A1A7C"/>
    <w:rsid w:val="004A374B"/>
    <w:rsid w:val="004A3E9D"/>
    <w:rsid w:val="004A4C39"/>
    <w:rsid w:val="004A5503"/>
    <w:rsid w:val="004A62F1"/>
    <w:rsid w:val="004B2D15"/>
    <w:rsid w:val="004B3002"/>
    <w:rsid w:val="004B3135"/>
    <w:rsid w:val="004B376F"/>
    <w:rsid w:val="004B45CD"/>
    <w:rsid w:val="004B4A40"/>
    <w:rsid w:val="004B5B40"/>
    <w:rsid w:val="004B5D4B"/>
    <w:rsid w:val="004B78B3"/>
    <w:rsid w:val="004B7F27"/>
    <w:rsid w:val="004C0228"/>
    <w:rsid w:val="004C07D6"/>
    <w:rsid w:val="004C0CFB"/>
    <w:rsid w:val="004C26AB"/>
    <w:rsid w:val="004C304F"/>
    <w:rsid w:val="004C363E"/>
    <w:rsid w:val="004C43AC"/>
    <w:rsid w:val="004C4BAF"/>
    <w:rsid w:val="004C7256"/>
    <w:rsid w:val="004D4A3D"/>
    <w:rsid w:val="004D61A2"/>
    <w:rsid w:val="004D6A3D"/>
    <w:rsid w:val="004D7685"/>
    <w:rsid w:val="004D7B24"/>
    <w:rsid w:val="004F029E"/>
    <w:rsid w:val="004F210F"/>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390D"/>
    <w:rsid w:val="00514D50"/>
    <w:rsid w:val="005157C0"/>
    <w:rsid w:val="00517DC9"/>
    <w:rsid w:val="0052147E"/>
    <w:rsid w:val="0052498C"/>
    <w:rsid w:val="005250C1"/>
    <w:rsid w:val="00525245"/>
    <w:rsid w:val="005279C8"/>
    <w:rsid w:val="00533ED0"/>
    <w:rsid w:val="00535E3A"/>
    <w:rsid w:val="00536029"/>
    <w:rsid w:val="00537294"/>
    <w:rsid w:val="005406D2"/>
    <w:rsid w:val="005407B8"/>
    <w:rsid w:val="0054193A"/>
    <w:rsid w:val="00543204"/>
    <w:rsid w:val="00544222"/>
    <w:rsid w:val="005443D6"/>
    <w:rsid w:val="00544DC4"/>
    <w:rsid w:val="0054502D"/>
    <w:rsid w:val="0054566B"/>
    <w:rsid w:val="005467CB"/>
    <w:rsid w:val="005472B2"/>
    <w:rsid w:val="005508F4"/>
    <w:rsid w:val="0055522C"/>
    <w:rsid w:val="005552B4"/>
    <w:rsid w:val="005561FD"/>
    <w:rsid w:val="00557BD2"/>
    <w:rsid w:val="0056253E"/>
    <w:rsid w:val="00562D35"/>
    <w:rsid w:val="005644D1"/>
    <w:rsid w:val="00564D78"/>
    <w:rsid w:val="005656AB"/>
    <w:rsid w:val="00571030"/>
    <w:rsid w:val="005720CA"/>
    <w:rsid w:val="00581B05"/>
    <w:rsid w:val="005826A0"/>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D6291"/>
    <w:rsid w:val="005E026D"/>
    <w:rsid w:val="005E0B0E"/>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3E59"/>
    <w:rsid w:val="00614348"/>
    <w:rsid w:val="00616855"/>
    <w:rsid w:val="00621BA6"/>
    <w:rsid w:val="0062381F"/>
    <w:rsid w:val="0062400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45B1B"/>
    <w:rsid w:val="00653AF0"/>
    <w:rsid w:val="006542E3"/>
    <w:rsid w:val="00655714"/>
    <w:rsid w:val="00661DF8"/>
    <w:rsid w:val="0067182A"/>
    <w:rsid w:val="00673651"/>
    <w:rsid w:val="006740AF"/>
    <w:rsid w:val="0067419D"/>
    <w:rsid w:val="006746C4"/>
    <w:rsid w:val="0067791B"/>
    <w:rsid w:val="00682B65"/>
    <w:rsid w:val="0068321B"/>
    <w:rsid w:val="00684753"/>
    <w:rsid w:val="00685F1B"/>
    <w:rsid w:val="0068673A"/>
    <w:rsid w:val="00686A1E"/>
    <w:rsid w:val="00687192"/>
    <w:rsid w:val="00690F35"/>
    <w:rsid w:val="0069351D"/>
    <w:rsid w:val="006A4378"/>
    <w:rsid w:val="006A4383"/>
    <w:rsid w:val="006A4E8F"/>
    <w:rsid w:val="006A51E7"/>
    <w:rsid w:val="006A7BE3"/>
    <w:rsid w:val="006B0EEA"/>
    <w:rsid w:val="006B10D6"/>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691"/>
    <w:rsid w:val="007069A7"/>
    <w:rsid w:val="00714BB2"/>
    <w:rsid w:val="0071530C"/>
    <w:rsid w:val="007206B0"/>
    <w:rsid w:val="00720CAB"/>
    <w:rsid w:val="007218CB"/>
    <w:rsid w:val="00722C3D"/>
    <w:rsid w:val="007246FC"/>
    <w:rsid w:val="00727403"/>
    <w:rsid w:val="00730EC5"/>
    <w:rsid w:val="007312BE"/>
    <w:rsid w:val="007315BA"/>
    <w:rsid w:val="0073306B"/>
    <w:rsid w:val="0073342B"/>
    <w:rsid w:val="007351AD"/>
    <w:rsid w:val="00736C32"/>
    <w:rsid w:val="00736F6C"/>
    <w:rsid w:val="00737F40"/>
    <w:rsid w:val="0074046C"/>
    <w:rsid w:val="00740A03"/>
    <w:rsid w:val="00740A2E"/>
    <w:rsid w:val="00746466"/>
    <w:rsid w:val="00746B4A"/>
    <w:rsid w:val="00746C1B"/>
    <w:rsid w:val="007504A9"/>
    <w:rsid w:val="00750DCD"/>
    <w:rsid w:val="007512EF"/>
    <w:rsid w:val="0075431B"/>
    <w:rsid w:val="007551FD"/>
    <w:rsid w:val="00755222"/>
    <w:rsid w:val="007555D6"/>
    <w:rsid w:val="007558C1"/>
    <w:rsid w:val="00756E7F"/>
    <w:rsid w:val="00757DDF"/>
    <w:rsid w:val="00757FAB"/>
    <w:rsid w:val="007624F4"/>
    <w:rsid w:val="00767BCF"/>
    <w:rsid w:val="00770582"/>
    <w:rsid w:val="00771692"/>
    <w:rsid w:val="00772A63"/>
    <w:rsid w:val="00772CD3"/>
    <w:rsid w:val="00772F6C"/>
    <w:rsid w:val="00774C27"/>
    <w:rsid w:val="00774E60"/>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488"/>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585"/>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50FB"/>
    <w:rsid w:val="008269F3"/>
    <w:rsid w:val="008277B5"/>
    <w:rsid w:val="00830E90"/>
    <w:rsid w:val="008311FF"/>
    <w:rsid w:val="00831891"/>
    <w:rsid w:val="00831C08"/>
    <w:rsid w:val="008328FB"/>
    <w:rsid w:val="00832BF8"/>
    <w:rsid w:val="008333E6"/>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1D8"/>
    <w:rsid w:val="00883237"/>
    <w:rsid w:val="008839CB"/>
    <w:rsid w:val="00883EFF"/>
    <w:rsid w:val="0088613C"/>
    <w:rsid w:val="00890DD4"/>
    <w:rsid w:val="008953A5"/>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3EAC"/>
    <w:rsid w:val="008E5266"/>
    <w:rsid w:val="008E66AB"/>
    <w:rsid w:val="008F0119"/>
    <w:rsid w:val="008F15C8"/>
    <w:rsid w:val="008F15DF"/>
    <w:rsid w:val="008F174D"/>
    <w:rsid w:val="008F349C"/>
    <w:rsid w:val="008F38C7"/>
    <w:rsid w:val="00900A7F"/>
    <w:rsid w:val="00901AB6"/>
    <w:rsid w:val="00902006"/>
    <w:rsid w:val="009043BF"/>
    <w:rsid w:val="0090668E"/>
    <w:rsid w:val="009112E0"/>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4CFB"/>
    <w:rsid w:val="00936258"/>
    <w:rsid w:val="009374A4"/>
    <w:rsid w:val="0094021F"/>
    <w:rsid w:val="00940DC9"/>
    <w:rsid w:val="00942EAD"/>
    <w:rsid w:val="00945449"/>
    <w:rsid w:val="009464F5"/>
    <w:rsid w:val="0095235E"/>
    <w:rsid w:val="009525E4"/>
    <w:rsid w:val="00955D13"/>
    <w:rsid w:val="0095679C"/>
    <w:rsid w:val="00956E9F"/>
    <w:rsid w:val="0096127A"/>
    <w:rsid w:val="0096147D"/>
    <w:rsid w:val="00961A15"/>
    <w:rsid w:val="009637FB"/>
    <w:rsid w:val="00965730"/>
    <w:rsid w:val="00967D37"/>
    <w:rsid w:val="00970899"/>
    <w:rsid w:val="00970BA8"/>
    <w:rsid w:val="009717BF"/>
    <w:rsid w:val="00971BCD"/>
    <w:rsid w:val="0097297B"/>
    <w:rsid w:val="00973BDD"/>
    <w:rsid w:val="00973FCD"/>
    <w:rsid w:val="00975379"/>
    <w:rsid w:val="0098217E"/>
    <w:rsid w:val="009822AB"/>
    <w:rsid w:val="00984F5C"/>
    <w:rsid w:val="0098574F"/>
    <w:rsid w:val="00985976"/>
    <w:rsid w:val="00986AEB"/>
    <w:rsid w:val="00987156"/>
    <w:rsid w:val="00990E0C"/>
    <w:rsid w:val="009929AE"/>
    <w:rsid w:val="009A03C0"/>
    <w:rsid w:val="009A0FC8"/>
    <w:rsid w:val="009A28BF"/>
    <w:rsid w:val="009A2EA5"/>
    <w:rsid w:val="009A393F"/>
    <w:rsid w:val="009B2E5F"/>
    <w:rsid w:val="009B40A0"/>
    <w:rsid w:val="009B4531"/>
    <w:rsid w:val="009C1589"/>
    <w:rsid w:val="009C1C14"/>
    <w:rsid w:val="009C3C2C"/>
    <w:rsid w:val="009C453B"/>
    <w:rsid w:val="009C4F24"/>
    <w:rsid w:val="009C690E"/>
    <w:rsid w:val="009D0032"/>
    <w:rsid w:val="009D1101"/>
    <w:rsid w:val="009D377D"/>
    <w:rsid w:val="009E5A60"/>
    <w:rsid w:val="009E768E"/>
    <w:rsid w:val="009E7FD7"/>
    <w:rsid w:val="009F035F"/>
    <w:rsid w:val="009F0F2F"/>
    <w:rsid w:val="009F2097"/>
    <w:rsid w:val="009F2B47"/>
    <w:rsid w:val="009F5563"/>
    <w:rsid w:val="009F6DB4"/>
    <w:rsid w:val="00A02C85"/>
    <w:rsid w:val="00A04941"/>
    <w:rsid w:val="00A05F36"/>
    <w:rsid w:val="00A064AE"/>
    <w:rsid w:val="00A0713B"/>
    <w:rsid w:val="00A10010"/>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0C1F"/>
    <w:rsid w:val="00A71453"/>
    <w:rsid w:val="00A7342A"/>
    <w:rsid w:val="00A75687"/>
    <w:rsid w:val="00A768E7"/>
    <w:rsid w:val="00A76953"/>
    <w:rsid w:val="00A77532"/>
    <w:rsid w:val="00A779A2"/>
    <w:rsid w:val="00A83344"/>
    <w:rsid w:val="00A83794"/>
    <w:rsid w:val="00A86D3F"/>
    <w:rsid w:val="00A87767"/>
    <w:rsid w:val="00A87BFD"/>
    <w:rsid w:val="00A90927"/>
    <w:rsid w:val="00A92CDE"/>
    <w:rsid w:val="00A92D60"/>
    <w:rsid w:val="00A93B95"/>
    <w:rsid w:val="00A950B2"/>
    <w:rsid w:val="00A9652C"/>
    <w:rsid w:val="00A96B9C"/>
    <w:rsid w:val="00A979A7"/>
    <w:rsid w:val="00AA161F"/>
    <w:rsid w:val="00AA203A"/>
    <w:rsid w:val="00AA2701"/>
    <w:rsid w:val="00AA356A"/>
    <w:rsid w:val="00AA4DD0"/>
    <w:rsid w:val="00AA5F0B"/>
    <w:rsid w:val="00AA63F8"/>
    <w:rsid w:val="00AB6B48"/>
    <w:rsid w:val="00AC0D66"/>
    <w:rsid w:val="00AC31B8"/>
    <w:rsid w:val="00AC3C00"/>
    <w:rsid w:val="00AC4C94"/>
    <w:rsid w:val="00AC64FB"/>
    <w:rsid w:val="00AC778D"/>
    <w:rsid w:val="00AD09CB"/>
    <w:rsid w:val="00AD1016"/>
    <w:rsid w:val="00AD119E"/>
    <w:rsid w:val="00AD274F"/>
    <w:rsid w:val="00AD3C53"/>
    <w:rsid w:val="00AE2236"/>
    <w:rsid w:val="00AE5EDF"/>
    <w:rsid w:val="00AE612B"/>
    <w:rsid w:val="00AE71CA"/>
    <w:rsid w:val="00AF1E34"/>
    <w:rsid w:val="00AF2162"/>
    <w:rsid w:val="00AF2FAA"/>
    <w:rsid w:val="00AF305E"/>
    <w:rsid w:val="00AF5924"/>
    <w:rsid w:val="00B00E38"/>
    <w:rsid w:val="00B01D67"/>
    <w:rsid w:val="00B02509"/>
    <w:rsid w:val="00B029DF"/>
    <w:rsid w:val="00B04EC0"/>
    <w:rsid w:val="00B0583A"/>
    <w:rsid w:val="00B0605B"/>
    <w:rsid w:val="00B10692"/>
    <w:rsid w:val="00B109CE"/>
    <w:rsid w:val="00B13181"/>
    <w:rsid w:val="00B14804"/>
    <w:rsid w:val="00B171A7"/>
    <w:rsid w:val="00B17AA5"/>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34770"/>
    <w:rsid w:val="00B42F8F"/>
    <w:rsid w:val="00B43E47"/>
    <w:rsid w:val="00B44207"/>
    <w:rsid w:val="00B537D9"/>
    <w:rsid w:val="00B54115"/>
    <w:rsid w:val="00B561E1"/>
    <w:rsid w:val="00B561EB"/>
    <w:rsid w:val="00B60631"/>
    <w:rsid w:val="00B64081"/>
    <w:rsid w:val="00B64D2F"/>
    <w:rsid w:val="00B653F8"/>
    <w:rsid w:val="00B7240A"/>
    <w:rsid w:val="00B802AF"/>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07F3"/>
    <w:rsid w:val="00BB1B24"/>
    <w:rsid w:val="00BB7C6B"/>
    <w:rsid w:val="00BB7E4E"/>
    <w:rsid w:val="00BC1762"/>
    <w:rsid w:val="00BC2BF7"/>
    <w:rsid w:val="00BC435B"/>
    <w:rsid w:val="00BC499D"/>
    <w:rsid w:val="00BC50D0"/>
    <w:rsid w:val="00BC6EF1"/>
    <w:rsid w:val="00BD147B"/>
    <w:rsid w:val="00BD2EB9"/>
    <w:rsid w:val="00BD4365"/>
    <w:rsid w:val="00BD65A5"/>
    <w:rsid w:val="00BD695D"/>
    <w:rsid w:val="00BD7649"/>
    <w:rsid w:val="00BE0419"/>
    <w:rsid w:val="00BE1530"/>
    <w:rsid w:val="00BE27A8"/>
    <w:rsid w:val="00BE27C7"/>
    <w:rsid w:val="00BE3304"/>
    <w:rsid w:val="00BE72BF"/>
    <w:rsid w:val="00BF0C82"/>
    <w:rsid w:val="00BF0DE2"/>
    <w:rsid w:val="00BF1CED"/>
    <w:rsid w:val="00BF3C0E"/>
    <w:rsid w:val="00BF55C9"/>
    <w:rsid w:val="00BF6F91"/>
    <w:rsid w:val="00BF787B"/>
    <w:rsid w:val="00C00358"/>
    <w:rsid w:val="00C0227A"/>
    <w:rsid w:val="00C054A5"/>
    <w:rsid w:val="00C07122"/>
    <w:rsid w:val="00C11B6F"/>
    <w:rsid w:val="00C156DD"/>
    <w:rsid w:val="00C15DB8"/>
    <w:rsid w:val="00C205CF"/>
    <w:rsid w:val="00C20A4C"/>
    <w:rsid w:val="00C21853"/>
    <w:rsid w:val="00C22CDF"/>
    <w:rsid w:val="00C251DA"/>
    <w:rsid w:val="00C25482"/>
    <w:rsid w:val="00C2555C"/>
    <w:rsid w:val="00C31A82"/>
    <w:rsid w:val="00C33469"/>
    <w:rsid w:val="00C3670F"/>
    <w:rsid w:val="00C37A26"/>
    <w:rsid w:val="00C411FB"/>
    <w:rsid w:val="00C42238"/>
    <w:rsid w:val="00C423C9"/>
    <w:rsid w:val="00C4459F"/>
    <w:rsid w:val="00C47CB0"/>
    <w:rsid w:val="00C50423"/>
    <w:rsid w:val="00C5048D"/>
    <w:rsid w:val="00C50627"/>
    <w:rsid w:val="00C51440"/>
    <w:rsid w:val="00C52C08"/>
    <w:rsid w:val="00C534C5"/>
    <w:rsid w:val="00C53EFA"/>
    <w:rsid w:val="00C56859"/>
    <w:rsid w:val="00C56D00"/>
    <w:rsid w:val="00C60521"/>
    <w:rsid w:val="00C60D69"/>
    <w:rsid w:val="00C6139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B7DE6"/>
    <w:rsid w:val="00CC6C17"/>
    <w:rsid w:val="00CD0672"/>
    <w:rsid w:val="00CD402B"/>
    <w:rsid w:val="00CD42B8"/>
    <w:rsid w:val="00CD55B2"/>
    <w:rsid w:val="00CD6B6C"/>
    <w:rsid w:val="00CD75CD"/>
    <w:rsid w:val="00CD77DE"/>
    <w:rsid w:val="00CE1605"/>
    <w:rsid w:val="00CE2951"/>
    <w:rsid w:val="00CE2EC0"/>
    <w:rsid w:val="00CE390B"/>
    <w:rsid w:val="00CE43D5"/>
    <w:rsid w:val="00CE6486"/>
    <w:rsid w:val="00CE7342"/>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287F"/>
    <w:rsid w:val="00D23EF9"/>
    <w:rsid w:val="00D26D4B"/>
    <w:rsid w:val="00D3018A"/>
    <w:rsid w:val="00D312EC"/>
    <w:rsid w:val="00D314CE"/>
    <w:rsid w:val="00D316D0"/>
    <w:rsid w:val="00D333F6"/>
    <w:rsid w:val="00D33475"/>
    <w:rsid w:val="00D34A9C"/>
    <w:rsid w:val="00D40375"/>
    <w:rsid w:val="00D41354"/>
    <w:rsid w:val="00D415EA"/>
    <w:rsid w:val="00D42D2D"/>
    <w:rsid w:val="00D4340C"/>
    <w:rsid w:val="00D434D7"/>
    <w:rsid w:val="00D43597"/>
    <w:rsid w:val="00D44201"/>
    <w:rsid w:val="00D457F6"/>
    <w:rsid w:val="00D458FE"/>
    <w:rsid w:val="00D45D8B"/>
    <w:rsid w:val="00D46C51"/>
    <w:rsid w:val="00D5193F"/>
    <w:rsid w:val="00D53D9D"/>
    <w:rsid w:val="00D64B91"/>
    <w:rsid w:val="00D64E7C"/>
    <w:rsid w:val="00D65301"/>
    <w:rsid w:val="00D71C45"/>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67FF"/>
    <w:rsid w:val="00DD75B1"/>
    <w:rsid w:val="00DE0644"/>
    <w:rsid w:val="00DE0A81"/>
    <w:rsid w:val="00DE1E48"/>
    <w:rsid w:val="00DE2A87"/>
    <w:rsid w:val="00DE2BA3"/>
    <w:rsid w:val="00DE2C9B"/>
    <w:rsid w:val="00DF2970"/>
    <w:rsid w:val="00DF2B45"/>
    <w:rsid w:val="00E00FBC"/>
    <w:rsid w:val="00E01B48"/>
    <w:rsid w:val="00E03F20"/>
    <w:rsid w:val="00E05E68"/>
    <w:rsid w:val="00E10044"/>
    <w:rsid w:val="00E214DA"/>
    <w:rsid w:val="00E22696"/>
    <w:rsid w:val="00E228AD"/>
    <w:rsid w:val="00E2475D"/>
    <w:rsid w:val="00E25387"/>
    <w:rsid w:val="00E25B02"/>
    <w:rsid w:val="00E351FD"/>
    <w:rsid w:val="00E35B05"/>
    <w:rsid w:val="00E372D4"/>
    <w:rsid w:val="00E37F85"/>
    <w:rsid w:val="00E4107D"/>
    <w:rsid w:val="00E42581"/>
    <w:rsid w:val="00E43DF2"/>
    <w:rsid w:val="00E4435D"/>
    <w:rsid w:val="00E44E36"/>
    <w:rsid w:val="00E47ED6"/>
    <w:rsid w:val="00E50A99"/>
    <w:rsid w:val="00E50DE1"/>
    <w:rsid w:val="00E50E9C"/>
    <w:rsid w:val="00E5109D"/>
    <w:rsid w:val="00E5125A"/>
    <w:rsid w:val="00E51A46"/>
    <w:rsid w:val="00E54EF0"/>
    <w:rsid w:val="00E554FE"/>
    <w:rsid w:val="00E556B8"/>
    <w:rsid w:val="00E62314"/>
    <w:rsid w:val="00E627EB"/>
    <w:rsid w:val="00E62AF1"/>
    <w:rsid w:val="00E636B9"/>
    <w:rsid w:val="00E65D19"/>
    <w:rsid w:val="00E678EC"/>
    <w:rsid w:val="00E702A2"/>
    <w:rsid w:val="00E70A4C"/>
    <w:rsid w:val="00E71FD9"/>
    <w:rsid w:val="00E72057"/>
    <w:rsid w:val="00E72E93"/>
    <w:rsid w:val="00E74A3A"/>
    <w:rsid w:val="00E809E4"/>
    <w:rsid w:val="00E81E26"/>
    <w:rsid w:val="00E836DE"/>
    <w:rsid w:val="00E879D5"/>
    <w:rsid w:val="00E94212"/>
    <w:rsid w:val="00E9504C"/>
    <w:rsid w:val="00E97810"/>
    <w:rsid w:val="00EA1E72"/>
    <w:rsid w:val="00EA4A6E"/>
    <w:rsid w:val="00EA6760"/>
    <w:rsid w:val="00EA6848"/>
    <w:rsid w:val="00EA6DE7"/>
    <w:rsid w:val="00EA7E37"/>
    <w:rsid w:val="00EB07B7"/>
    <w:rsid w:val="00EB1214"/>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12"/>
    <w:rsid w:val="00F44477"/>
    <w:rsid w:val="00F4649B"/>
    <w:rsid w:val="00F47F8F"/>
    <w:rsid w:val="00F51B88"/>
    <w:rsid w:val="00F524AD"/>
    <w:rsid w:val="00F52676"/>
    <w:rsid w:val="00F53083"/>
    <w:rsid w:val="00F54510"/>
    <w:rsid w:val="00F54C01"/>
    <w:rsid w:val="00F55814"/>
    <w:rsid w:val="00F5734C"/>
    <w:rsid w:val="00F60B99"/>
    <w:rsid w:val="00F60E3A"/>
    <w:rsid w:val="00F61EA5"/>
    <w:rsid w:val="00F63E44"/>
    <w:rsid w:val="00F64815"/>
    <w:rsid w:val="00F65884"/>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498F"/>
    <w:rsid w:val="00FC6975"/>
    <w:rsid w:val="00FC74D4"/>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AD1DF35"/>
  <w15:docId w15:val="{793DED95-51D4-49ED-BB91-12B8691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 w:type="paragraph" w:styleId="FootnoteText">
    <w:name w:val="footnote text"/>
    <w:basedOn w:val="Normal"/>
    <w:link w:val="FootnoteTextChar"/>
    <w:uiPriority w:val="99"/>
    <w:semiHidden/>
    <w:unhideWhenUsed/>
    <w:rsid w:val="0045770D"/>
    <w:pPr>
      <w:spacing w:after="0"/>
    </w:pPr>
  </w:style>
  <w:style w:type="character" w:customStyle="1" w:styleId="FootnoteTextChar">
    <w:name w:val="Footnote Text Char"/>
    <w:basedOn w:val="DefaultParagraphFont"/>
    <w:link w:val="FootnoteText"/>
    <w:uiPriority w:val="99"/>
    <w:semiHidden/>
    <w:rsid w:val="0045770D"/>
  </w:style>
  <w:style w:type="character" w:styleId="FootnoteReference">
    <w:name w:val="footnote reference"/>
    <w:basedOn w:val="DefaultParagraphFont"/>
    <w:uiPriority w:val="99"/>
    <w:semiHidden/>
    <w:unhideWhenUsed/>
    <w:rsid w:val="0045770D"/>
    <w:rPr>
      <w:vertAlign w:val="superscript"/>
    </w:rPr>
  </w:style>
  <w:style w:type="paragraph" w:styleId="Revision">
    <w:name w:val="Revision"/>
    <w:hidden/>
    <w:uiPriority w:val="99"/>
    <w:semiHidden/>
    <w:rsid w:val="0016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ertificationoperatingcouncil/TCI_ASN1"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92B15"/>
    <w:rsid w:val="000A542D"/>
    <w:rsid w:val="000B372C"/>
    <w:rsid w:val="000B432F"/>
    <w:rsid w:val="000C4B36"/>
    <w:rsid w:val="0010589A"/>
    <w:rsid w:val="001669FC"/>
    <w:rsid w:val="001A3FE0"/>
    <w:rsid w:val="001E43F6"/>
    <w:rsid w:val="002A1A6A"/>
    <w:rsid w:val="00322683"/>
    <w:rsid w:val="00337489"/>
    <w:rsid w:val="00350AC3"/>
    <w:rsid w:val="003C385D"/>
    <w:rsid w:val="003F1768"/>
    <w:rsid w:val="00404698"/>
    <w:rsid w:val="00417B43"/>
    <w:rsid w:val="0046151D"/>
    <w:rsid w:val="00467237"/>
    <w:rsid w:val="004C3B34"/>
    <w:rsid w:val="004F0B1E"/>
    <w:rsid w:val="00541459"/>
    <w:rsid w:val="0054298A"/>
    <w:rsid w:val="00542DCA"/>
    <w:rsid w:val="00584BB1"/>
    <w:rsid w:val="005A32D8"/>
    <w:rsid w:val="0060484B"/>
    <w:rsid w:val="00663E78"/>
    <w:rsid w:val="006A119E"/>
    <w:rsid w:val="006A1730"/>
    <w:rsid w:val="00732BB1"/>
    <w:rsid w:val="007430F4"/>
    <w:rsid w:val="00794F0D"/>
    <w:rsid w:val="00820267"/>
    <w:rsid w:val="0082423D"/>
    <w:rsid w:val="00846966"/>
    <w:rsid w:val="00857F76"/>
    <w:rsid w:val="008913F3"/>
    <w:rsid w:val="008929D8"/>
    <w:rsid w:val="008C7B34"/>
    <w:rsid w:val="008F3E76"/>
    <w:rsid w:val="00954E44"/>
    <w:rsid w:val="009D0820"/>
    <w:rsid w:val="00A134A4"/>
    <w:rsid w:val="00A64B1F"/>
    <w:rsid w:val="00B16DFD"/>
    <w:rsid w:val="00B33D37"/>
    <w:rsid w:val="00B864D6"/>
    <w:rsid w:val="00BB15F8"/>
    <w:rsid w:val="00BC52C7"/>
    <w:rsid w:val="00BC68D4"/>
    <w:rsid w:val="00C25D25"/>
    <w:rsid w:val="00C25EC8"/>
    <w:rsid w:val="00C40D2F"/>
    <w:rsid w:val="00C44A70"/>
    <w:rsid w:val="00C66491"/>
    <w:rsid w:val="00CC10B3"/>
    <w:rsid w:val="00CE040F"/>
    <w:rsid w:val="00D46A54"/>
    <w:rsid w:val="00E10010"/>
    <w:rsid w:val="00E128AC"/>
    <w:rsid w:val="00E249A8"/>
    <w:rsid w:val="00E27D60"/>
    <w:rsid w:val="00EB43C3"/>
    <w:rsid w:val="00EE64E6"/>
    <w:rsid w:val="00F02103"/>
    <w:rsid w:val="00F561A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38457-CE07-45E0-9018-AE2638F3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45</Pages>
  <Words>13142</Words>
  <Characters>74910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Dmitri.Khijniak@7Layers.com</cp:lastModifiedBy>
  <cp:revision>4</cp:revision>
  <cp:lastPrinted>2017-04-22T00:13:00Z</cp:lastPrinted>
  <dcterms:created xsi:type="dcterms:W3CDTF">2017-04-18T17:55:00Z</dcterms:created>
  <dcterms:modified xsi:type="dcterms:W3CDTF">2017-04-22T00:16:00Z</dcterms:modified>
  <cp:contentStatus>V0.6.0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