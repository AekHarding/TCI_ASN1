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766DA" w14:textId="77777777" w:rsidR="00C84DB0" w:rsidRDefault="00543204" w:rsidP="0097297B">
      <w:pPr>
        <w:pStyle w:val="ATTheadline"/>
        <w:rPr>
          <w:sz w:val="24"/>
          <w:szCs w:val="24"/>
        </w:rPr>
      </w:pPr>
      <w:r>
        <w:rPr>
          <w:noProof/>
        </w:rPr>
        <w:drawing>
          <wp:inline distT="0" distB="0" distL="0" distR="0" wp14:anchorId="3C48851D" wp14:editId="45277C2E">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4FD18FBD" w14:textId="77777777" w:rsidR="00322FC8" w:rsidRPr="002803E2" w:rsidRDefault="00322FC8" w:rsidP="0097297B">
      <w:pPr>
        <w:pStyle w:val="ATTheadline"/>
        <w:rPr>
          <w:color w:val="000000" w:themeColor="text1"/>
          <w:sz w:val="24"/>
          <w:szCs w:val="24"/>
        </w:rPr>
      </w:pPr>
    </w:p>
    <w:p w14:paraId="358417A2" w14:textId="77777777"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278B70C1"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71E63073" w14:textId="77777777" w:rsidTr="00C15DB8">
        <w:tc>
          <w:tcPr>
            <w:tcW w:w="2947" w:type="dxa"/>
          </w:tcPr>
          <w:p w14:paraId="2B7159DB"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3690F3D0" w14:textId="77777777"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7A1435D9" w14:textId="77777777" w:rsidTr="00C15DB8">
        <w:tc>
          <w:tcPr>
            <w:tcW w:w="2947" w:type="dxa"/>
          </w:tcPr>
          <w:p w14:paraId="26DDAD55" w14:textId="77777777" w:rsidR="00322FC8" w:rsidRPr="009C3C2C" w:rsidRDefault="00510CB5" w:rsidP="0097297B">
            <w:pPr>
              <w:pStyle w:val="Footer"/>
              <w:rPr>
                <w:sz w:val="22"/>
                <w:szCs w:val="22"/>
              </w:rPr>
            </w:pPr>
            <w:r w:rsidRPr="009C3C2C">
              <w:rPr>
                <w:sz w:val="22"/>
                <w:szCs w:val="22"/>
              </w:rPr>
              <w:t>Revision:</w:t>
            </w:r>
          </w:p>
        </w:tc>
        <w:tc>
          <w:tcPr>
            <w:tcW w:w="3060" w:type="dxa"/>
          </w:tcPr>
          <w:p w14:paraId="214F4B9B" w14:textId="77E0C17D" w:rsidR="00322FC8" w:rsidRPr="009C3C2C" w:rsidRDefault="003B4CB9" w:rsidP="00CE7342">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425A3B">
                  <w:rPr>
                    <w:sz w:val="22"/>
                    <w:szCs w:val="22"/>
                  </w:rPr>
                  <w:t>V0.4.0</w:t>
                </w:r>
              </w:sdtContent>
            </w:sdt>
            <w:r w:rsidRPr="009C3C2C">
              <w:rPr>
                <w:sz w:val="22"/>
                <w:szCs w:val="22"/>
              </w:rPr>
              <w:t>]</w:t>
            </w:r>
          </w:p>
        </w:tc>
      </w:tr>
      <w:tr w:rsidR="00322FC8" w:rsidRPr="009C3C2C" w14:paraId="604EEC01" w14:textId="77777777" w:rsidTr="00C15DB8">
        <w:tc>
          <w:tcPr>
            <w:tcW w:w="2947" w:type="dxa"/>
          </w:tcPr>
          <w:p w14:paraId="7462BD0A"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10T00:00:00Z">
              <w:dateFormat w:val="M/d/yyyy"/>
              <w:lid w:val="en-US"/>
              <w:storeMappedDataAs w:val="dateTime"/>
              <w:calendar w:val="gregorian"/>
            </w:date>
          </w:sdtPr>
          <w:sdtEndPr/>
          <w:sdtContent>
            <w:tc>
              <w:tcPr>
                <w:tcW w:w="3060" w:type="dxa"/>
              </w:tcPr>
              <w:p w14:paraId="0AFB288A" w14:textId="0D42CF5F" w:rsidR="00322FC8" w:rsidRPr="009C3C2C" w:rsidRDefault="00425A3B" w:rsidP="000F7E6E">
                <w:pPr>
                  <w:pStyle w:val="Footer"/>
                  <w:rPr>
                    <w:sz w:val="22"/>
                    <w:szCs w:val="22"/>
                  </w:rPr>
                </w:pPr>
                <w:r>
                  <w:rPr>
                    <w:sz w:val="22"/>
                    <w:szCs w:val="22"/>
                  </w:rPr>
                  <w:t>4/10/2017</w:t>
                </w:r>
              </w:p>
            </w:tc>
          </w:sdtContent>
        </w:sdt>
      </w:tr>
    </w:tbl>
    <w:p w14:paraId="4EC0D334" w14:textId="77777777" w:rsidR="00322FC8" w:rsidRDefault="00322FC8" w:rsidP="0097297B">
      <w:pPr>
        <w:pStyle w:val="Footer"/>
      </w:pPr>
    </w:p>
    <w:p w14:paraId="567360DC" w14:textId="77777777" w:rsidR="002803E2" w:rsidRPr="005B0118" w:rsidRDefault="002803E2" w:rsidP="0097297B">
      <w:pPr>
        <w:pStyle w:val="Footer"/>
      </w:pPr>
    </w:p>
    <w:p w14:paraId="2357B223"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7659B6DD"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67237A8E" w14:textId="7C1394F3" w:rsidR="003B250A"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79532551" w:history="1">
            <w:r w:rsidR="003B250A" w:rsidRPr="00867C31">
              <w:rPr>
                <w:rStyle w:val="Hyperlink"/>
                <w:noProof/>
              </w:rPr>
              <w:t>1</w:t>
            </w:r>
            <w:r w:rsidR="003B250A">
              <w:rPr>
                <w:rFonts w:asciiTheme="minorHAnsi" w:eastAsiaTheme="minorEastAsia" w:hAnsiTheme="minorHAnsi" w:cstheme="minorBidi"/>
                <w:noProof/>
                <w:sz w:val="22"/>
                <w:szCs w:val="22"/>
              </w:rPr>
              <w:tab/>
            </w:r>
            <w:r w:rsidR="003B250A" w:rsidRPr="00867C31">
              <w:rPr>
                <w:rStyle w:val="Hyperlink"/>
                <w:noProof/>
              </w:rPr>
              <w:t>Scope</w:t>
            </w:r>
            <w:r w:rsidR="003B250A">
              <w:rPr>
                <w:noProof/>
                <w:webHidden/>
              </w:rPr>
              <w:tab/>
            </w:r>
            <w:r w:rsidR="003B250A">
              <w:rPr>
                <w:noProof/>
                <w:webHidden/>
              </w:rPr>
              <w:fldChar w:fldCharType="begin"/>
            </w:r>
            <w:r w:rsidR="003B250A">
              <w:rPr>
                <w:noProof/>
                <w:webHidden/>
              </w:rPr>
              <w:instrText xml:space="preserve"> PAGEREF _Toc479532551 \h </w:instrText>
            </w:r>
            <w:r w:rsidR="003B250A">
              <w:rPr>
                <w:noProof/>
                <w:webHidden/>
              </w:rPr>
            </w:r>
            <w:r w:rsidR="003B250A">
              <w:rPr>
                <w:noProof/>
                <w:webHidden/>
              </w:rPr>
              <w:fldChar w:fldCharType="separate"/>
            </w:r>
            <w:r w:rsidR="003B250A">
              <w:rPr>
                <w:noProof/>
                <w:webHidden/>
              </w:rPr>
              <w:t>4</w:t>
            </w:r>
            <w:r w:rsidR="003B250A">
              <w:rPr>
                <w:noProof/>
                <w:webHidden/>
              </w:rPr>
              <w:fldChar w:fldCharType="end"/>
            </w:r>
          </w:hyperlink>
        </w:p>
        <w:p w14:paraId="572185EE" w14:textId="3CD8CED8" w:rsidR="003B250A" w:rsidRDefault="003B250A">
          <w:pPr>
            <w:pStyle w:val="TOC1"/>
            <w:rPr>
              <w:rFonts w:asciiTheme="minorHAnsi" w:eastAsiaTheme="minorEastAsia" w:hAnsiTheme="minorHAnsi" w:cstheme="minorBidi"/>
              <w:noProof/>
              <w:sz w:val="22"/>
              <w:szCs w:val="22"/>
            </w:rPr>
          </w:pPr>
          <w:hyperlink w:anchor="_Toc479532552" w:history="1">
            <w:r w:rsidRPr="00867C31">
              <w:rPr>
                <w:rStyle w:val="Hyperlink"/>
                <w:noProof/>
              </w:rPr>
              <w:t>2</w:t>
            </w:r>
            <w:r>
              <w:rPr>
                <w:rFonts w:asciiTheme="minorHAnsi" w:eastAsiaTheme="minorEastAsia" w:hAnsiTheme="minorHAnsi" w:cstheme="minorBidi"/>
                <w:noProof/>
                <w:sz w:val="22"/>
                <w:szCs w:val="22"/>
              </w:rPr>
              <w:tab/>
            </w:r>
            <w:r w:rsidRPr="00867C31">
              <w:rPr>
                <w:rStyle w:val="Hyperlink"/>
                <w:noProof/>
              </w:rPr>
              <w:t>References</w:t>
            </w:r>
            <w:r>
              <w:rPr>
                <w:noProof/>
                <w:webHidden/>
              </w:rPr>
              <w:tab/>
            </w:r>
            <w:r>
              <w:rPr>
                <w:noProof/>
                <w:webHidden/>
              </w:rPr>
              <w:fldChar w:fldCharType="begin"/>
            </w:r>
            <w:r>
              <w:rPr>
                <w:noProof/>
                <w:webHidden/>
              </w:rPr>
              <w:instrText xml:space="preserve"> PAGEREF _Toc479532552 \h </w:instrText>
            </w:r>
            <w:r>
              <w:rPr>
                <w:noProof/>
                <w:webHidden/>
              </w:rPr>
            </w:r>
            <w:r>
              <w:rPr>
                <w:noProof/>
                <w:webHidden/>
              </w:rPr>
              <w:fldChar w:fldCharType="separate"/>
            </w:r>
            <w:r>
              <w:rPr>
                <w:noProof/>
                <w:webHidden/>
              </w:rPr>
              <w:t>4</w:t>
            </w:r>
            <w:r>
              <w:rPr>
                <w:noProof/>
                <w:webHidden/>
              </w:rPr>
              <w:fldChar w:fldCharType="end"/>
            </w:r>
          </w:hyperlink>
        </w:p>
        <w:p w14:paraId="3C1BEE54" w14:textId="39455CF3" w:rsidR="003B250A" w:rsidRDefault="003B250A">
          <w:pPr>
            <w:pStyle w:val="TOC2"/>
            <w:rPr>
              <w:rFonts w:asciiTheme="minorHAnsi" w:eastAsiaTheme="minorEastAsia" w:hAnsiTheme="minorHAnsi" w:cstheme="minorBidi"/>
              <w:noProof/>
              <w:sz w:val="22"/>
              <w:szCs w:val="22"/>
            </w:rPr>
          </w:pPr>
          <w:hyperlink w:anchor="_Toc479532553" w:history="1">
            <w:r w:rsidRPr="00867C31">
              <w:rPr>
                <w:rStyle w:val="Hyperlink"/>
                <w:noProof/>
              </w:rPr>
              <w:t>2.1</w:t>
            </w:r>
            <w:r>
              <w:rPr>
                <w:rFonts w:asciiTheme="minorHAnsi" w:eastAsiaTheme="minorEastAsia" w:hAnsiTheme="minorHAnsi" w:cstheme="minorBidi"/>
                <w:noProof/>
                <w:sz w:val="22"/>
                <w:szCs w:val="22"/>
              </w:rPr>
              <w:tab/>
            </w:r>
            <w:r w:rsidRPr="00867C31">
              <w:rPr>
                <w:rStyle w:val="Hyperlink"/>
                <w:noProof/>
              </w:rPr>
              <w:t>Normative References</w:t>
            </w:r>
            <w:r>
              <w:rPr>
                <w:noProof/>
                <w:webHidden/>
              </w:rPr>
              <w:tab/>
            </w:r>
            <w:r>
              <w:rPr>
                <w:noProof/>
                <w:webHidden/>
              </w:rPr>
              <w:fldChar w:fldCharType="begin"/>
            </w:r>
            <w:r>
              <w:rPr>
                <w:noProof/>
                <w:webHidden/>
              </w:rPr>
              <w:instrText xml:space="preserve"> PAGEREF _Toc479532553 \h </w:instrText>
            </w:r>
            <w:r>
              <w:rPr>
                <w:noProof/>
                <w:webHidden/>
              </w:rPr>
            </w:r>
            <w:r>
              <w:rPr>
                <w:noProof/>
                <w:webHidden/>
              </w:rPr>
              <w:fldChar w:fldCharType="separate"/>
            </w:r>
            <w:r>
              <w:rPr>
                <w:noProof/>
                <w:webHidden/>
              </w:rPr>
              <w:t>4</w:t>
            </w:r>
            <w:r>
              <w:rPr>
                <w:noProof/>
                <w:webHidden/>
              </w:rPr>
              <w:fldChar w:fldCharType="end"/>
            </w:r>
          </w:hyperlink>
        </w:p>
        <w:p w14:paraId="1692D174" w14:textId="1B53AD60" w:rsidR="003B250A" w:rsidRDefault="003B250A">
          <w:pPr>
            <w:pStyle w:val="TOC2"/>
            <w:rPr>
              <w:rFonts w:asciiTheme="minorHAnsi" w:eastAsiaTheme="minorEastAsia" w:hAnsiTheme="minorHAnsi" w:cstheme="minorBidi"/>
              <w:noProof/>
              <w:sz w:val="22"/>
              <w:szCs w:val="22"/>
            </w:rPr>
          </w:pPr>
          <w:hyperlink w:anchor="_Toc479532554" w:history="1">
            <w:r w:rsidRPr="00867C31">
              <w:rPr>
                <w:rStyle w:val="Hyperlink"/>
                <w:noProof/>
              </w:rPr>
              <w:t>2.2</w:t>
            </w:r>
            <w:r>
              <w:rPr>
                <w:rFonts w:asciiTheme="minorHAnsi" w:eastAsiaTheme="minorEastAsia" w:hAnsiTheme="minorHAnsi" w:cstheme="minorBidi"/>
                <w:noProof/>
                <w:sz w:val="22"/>
                <w:szCs w:val="22"/>
              </w:rPr>
              <w:tab/>
            </w:r>
            <w:r w:rsidRPr="00867C31">
              <w:rPr>
                <w:rStyle w:val="Hyperlink"/>
                <w:noProof/>
              </w:rPr>
              <w:t>Informative References</w:t>
            </w:r>
            <w:r>
              <w:rPr>
                <w:noProof/>
                <w:webHidden/>
              </w:rPr>
              <w:tab/>
            </w:r>
            <w:r>
              <w:rPr>
                <w:noProof/>
                <w:webHidden/>
              </w:rPr>
              <w:fldChar w:fldCharType="begin"/>
            </w:r>
            <w:r>
              <w:rPr>
                <w:noProof/>
                <w:webHidden/>
              </w:rPr>
              <w:instrText xml:space="preserve"> PAGEREF _Toc479532554 \h </w:instrText>
            </w:r>
            <w:r>
              <w:rPr>
                <w:noProof/>
                <w:webHidden/>
              </w:rPr>
            </w:r>
            <w:r>
              <w:rPr>
                <w:noProof/>
                <w:webHidden/>
              </w:rPr>
              <w:fldChar w:fldCharType="separate"/>
            </w:r>
            <w:r>
              <w:rPr>
                <w:noProof/>
                <w:webHidden/>
              </w:rPr>
              <w:t>5</w:t>
            </w:r>
            <w:r>
              <w:rPr>
                <w:noProof/>
                <w:webHidden/>
              </w:rPr>
              <w:fldChar w:fldCharType="end"/>
            </w:r>
          </w:hyperlink>
        </w:p>
        <w:p w14:paraId="197A06D1" w14:textId="4B36181D" w:rsidR="003B250A" w:rsidRDefault="003B250A">
          <w:pPr>
            <w:pStyle w:val="TOC1"/>
            <w:rPr>
              <w:rFonts w:asciiTheme="minorHAnsi" w:eastAsiaTheme="minorEastAsia" w:hAnsiTheme="minorHAnsi" w:cstheme="minorBidi"/>
              <w:noProof/>
              <w:sz w:val="22"/>
              <w:szCs w:val="22"/>
            </w:rPr>
          </w:pPr>
          <w:hyperlink w:anchor="_Toc479532555" w:history="1">
            <w:r w:rsidRPr="00867C31">
              <w:rPr>
                <w:rStyle w:val="Hyperlink"/>
                <w:noProof/>
              </w:rPr>
              <w:t>3</w:t>
            </w:r>
            <w:r>
              <w:rPr>
                <w:rFonts w:asciiTheme="minorHAnsi" w:eastAsiaTheme="minorEastAsia" w:hAnsiTheme="minorHAnsi" w:cstheme="minorBidi"/>
                <w:noProof/>
                <w:sz w:val="22"/>
                <w:szCs w:val="22"/>
              </w:rPr>
              <w:tab/>
            </w:r>
            <w:r w:rsidRPr="00867C31">
              <w:rPr>
                <w:rStyle w:val="Hyperlink"/>
                <w:noProof/>
              </w:rPr>
              <w:t>Abbreviations</w:t>
            </w:r>
            <w:r>
              <w:rPr>
                <w:noProof/>
                <w:webHidden/>
              </w:rPr>
              <w:tab/>
            </w:r>
            <w:r>
              <w:rPr>
                <w:noProof/>
                <w:webHidden/>
              </w:rPr>
              <w:fldChar w:fldCharType="begin"/>
            </w:r>
            <w:r>
              <w:rPr>
                <w:noProof/>
                <w:webHidden/>
              </w:rPr>
              <w:instrText xml:space="preserve"> PAGEREF _Toc479532555 \h </w:instrText>
            </w:r>
            <w:r>
              <w:rPr>
                <w:noProof/>
                <w:webHidden/>
              </w:rPr>
            </w:r>
            <w:r>
              <w:rPr>
                <w:noProof/>
                <w:webHidden/>
              </w:rPr>
              <w:fldChar w:fldCharType="separate"/>
            </w:r>
            <w:r>
              <w:rPr>
                <w:noProof/>
                <w:webHidden/>
              </w:rPr>
              <w:t>5</w:t>
            </w:r>
            <w:r>
              <w:rPr>
                <w:noProof/>
                <w:webHidden/>
              </w:rPr>
              <w:fldChar w:fldCharType="end"/>
            </w:r>
          </w:hyperlink>
        </w:p>
        <w:p w14:paraId="796431D3" w14:textId="615F08E9" w:rsidR="003B250A" w:rsidRDefault="003B250A">
          <w:pPr>
            <w:pStyle w:val="TOC1"/>
            <w:rPr>
              <w:rFonts w:asciiTheme="minorHAnsi" w:eastAsiaTheme="minorEastAsia" w:hAnsiTheme="minorHAnsi" w:cstheme="minorBidi"/>
              <w:noProof/>
              <w:sz w:val="22"/>
              <w:szCs w:val="22"/>
            </w:rPr>
          </w:pPr>
          <w:hyperlink w:anchor="_Toc479532556" w:history="1">
            <w:r w:rsidRPr="00867C31">
              <w:rPr>
                <w:rStyle w:val="Hyperlink"/>
                <w:noProof/>
              </w:rPr>
              <w:t>4</w:t>
            </w:r>
            <w:r>
              <w:rPr>
                <w:rFonts w:asciiTheme="minorHAnsi" w:eastAsiaTheme="minorEastAsia" w:hAnsiTheme="minorHAnsi" w:cstheme="minorBidi"/>
                <w:noProof/>
                <w:sz w:val="22"/>
                <w:szCs w:val="22"/>
              </w:rPr>
              <w:tab/>
            </w:r>
            <w:r w:rsidRPr="00867C31">
              <w:rPr>
                <w:rStyle w:val="Hyperlink"/>
                <w:noProof/>
              </w:rPr>
              <w:t>Test System</w:t>
            </w:r>
            <w:r>
              <w:rPr>
                <w:noProof/>
                <w:webHidden/>
              </w:rPr>
              <w:tab/>
            </w:r>
            <w:r>
              <w:rPr>
                <w:noProof/>
                <w:webHidden/>
              </w:rPr>
              <w:fldChar w:fldCharType="begin"/>
            </w:r>
            <w:r>
              <w:rPr>
                <w:noProof/>
                <w:webHidden/>
              </w:rPr>
              <w:instrText xml:space="preserve"> PAGEREF _Toc479532556 \h </w:instrText>
            </w:r>
            <w:r>
              <w:rPr>
                <w:noProof/>
                <w:webHidden/>
              </w:rPr>
            </w:r>
            <w:r>
              <w:rPr>
                <w:noProof/>
                <w:webHidden/>
              </w:rPr>
              <w:fldChar w:fldCharType="separate"/>
            </w:r>
            <w:r>
              <w:rPr>
                <w:noProof/>
                <w:webHidden/>
              </w:rPr>
              <w:t>6</w:t>
            </w:r>
            <w:r>
              <w:rPr>
                <w:noProof/>
                <w:webHidden/>
              </w:rPr>
              <w:fldChar w:fldCharType="end"/>
            </w:r>
          </w:hyperlink>
        </w:p>
        <w:p w14:paraId="13D86ACF" w14:textId="287B52AF" w:rsidR="003B250A" w:rsidRDefault="003B250A">
          <w:pPr>
            <w:pStyle w:val="TOC2"/>
            <w:rPr>
              <w:rFonts w:asciiTheme="minorHAnsi" w:eastAsiaTheme="minorEastAsia" w:hAnsiTheme="minorHAnsi" w:cstheme="minorBidi"/>
              <w:noProof/>
              <w:sz w:val="22"/>
              <w:szCs w:val="22"/>
            </w:rPr>
          </w:pPr>
          <w:hyperlink w:anchor="_Toc479532557" w:history="1">
            <w:r w:rsidRPr="00867C31">
              <w:rPr>
                <w:rStyle w:val="Hyperlink"/>
                <w:noProof/>
              </w:rPr>
              <w:t>4.1</w:t>
            </w:r>
            <w:r>
              <w:rPr>
                <w:rFonts w:asciiTheme="minorHAnsi" w:eastAsiaTheme="minorEastAsia" w:hAnsiTheme="minorHAnsi" w:cstheme="minorBidi"/>
                <w:noProof/>
                <w:sz w:val="22"/>
                <w:szCs w:val="22"/>
              </w:rPr>
              <w:tab/>
            </w:r>
            <w:r w:rsidRPr="00867C31">
              <w:rPr>
                <w:rStyle w:val="Hyperlink"/>
                <w:noProof/>
              </w:rPr>
              <w:t>Architecture</w:t>
            </w:r>
            <w:r>
              <w:rPr>
                <w:noProof/>
                <w:webHidden/>
              </w:rPr>
              <w:tab/>
            </w:r>
            <w:r>
              <w:rPr>
                <w:noProof/>
                <w:webHidden/>
              </w:rPr>
              <w:fldChar w:fldCharType="begin"/>
            </w:r>
            <w:r>
              <w:rPr>
                <w:noProof/>
                <w:webHidden/>
              </w:rPr>
              <w:instrText xml:space="preserve"> PAGEREF _Toc479532557 \h </w:instrText>
            </w:r>
            <w:r>
              <w:rPr>
                <w:noProof/>
                <w:webHidden/>
              </w:rPr>
            </w:r>
            <w:r>
              <w:rPr>
                <w:noProof/>
                <w:webHidden/>
              </w:rPr>
              <w:fldChar w:fldCharType="separate"/>
            </w:r>
            <w:r>
              <w:rPr>
                <w:noProof/>
                <w:webHidden/>
              </w:rPr>
              <w:t>6</w:t>
            </w:r>
            <w:r>
              <w:rPr>
                <w:noProof/>
                <w:webHidden/>
              </w:rPr>
              <w:fldChar w:fldCharType="end"/>
            </w:r>
          </w:hyperlink>
        </w:p>
        <w:p w14:paraId="7086441D" w14:textId="4595532A" w:rsidR="003B250A" w:rsidRDefault="003B250A">
          <w:pPr>
            <w:pStyle w:val="TOC2"/>
            <w:rPr>
              <w:rFonts w:asciiTheme="minorHAnsi" w:eastAsiaTheme="minorEastAsia" w:hAnsiTheme="minorHAnsi" w:cstheme="minorBidi"/>
              <w:noProof/>
              <w:sz w:val="22"/>
              <w:szCs w:val="22"/>
            </w:rPr>
          </w:pPr>
          <w:hyperlink w:anchor="_Toc479532558" w:history="1">
            <w:r w:rsidRPr="00867C31">
              <w:rPr>
                <w:rStyle w:val="Hyperlink"/>
                <w:noProof/>
              </w:rPr>
              <w:t>4.2</w:t>
            </w:r>
            <w:r>
              <w:rPr>
                <w:rFonts w:asciiTheme="minorHAnsi" w:eastAsiaTheme="minorEastAsia" w:hAnsiTheme="minorHAnsi" w:cstheme="minorBidi"/>
                <w:noProof/>
                <w:sz w:val="22"/>
                <w:szCs w:val="22"/>
              </w:rPr>
              <w:tab/>
            </w:r>
            <w:r w:rsidRPr="00867C31">
              <w:rPr>
                <w:rStyle w:val="Hyperlink"/>
                <w:noProof/>
              </w:rPr>
              <w:t>Hardware equipment</w:t>
            </w:r>
            <w:r>
              <w:rPr>
                <w:noProof/>
                <w:webHidden/>
              </w:rPr>
              <w:tab/>
            </w:r>
            <w:r>
              <w:rPr>
                <w:noProof/>
                <w:webHidden/>
              </w:rPr>
              <w:fldChar w:fldCharType="begin"/>
            </w:r>
            <w:r>
              <w:rPr>
                <w:noProof/>
                <w:webHidden/>
              </w:rPr>
              <w:instrText xml:space="preserve"> PAGEREF _Toc479532558 \h </w:instrText>
            </w:r>
            <w:r>
              <w:rPr>
                <w:noProof/>
                <w:webHidden/>
              </w:rPr>
            </w:r>
            <w:r>
              <w:rPr>
                <w:noProof/>
                <w:webHidden/>
              </w:rPr>
              <w:fldChar w:fldCharType="separate"/>
            </w:r>
            <w:r>
              <w:rPr>
                <w:noProof/>
                <w:webHidden/>
              </w:rPr>
              <w:t>6</w:t>
            </w:r>
            <w:r>
              <w:rPr>
                <w:noProof/>
                <w:webHidden/>
              </w:rPr>
              <w:fldChar w:fldCharType="end"/>
            </w:r>
          </w:hyperlink>
        </w:p>
        <w:p w14:paraId="69F00039" w14:textId="17781C34" w:rsidR="003B250A" w:rsidRDefault="003B250A">
          <w:pPr>
            <w:pStyle w:val="TOC3"/>
            <w:rPr>
              <w:rFonts w:asciiTheme="minorHAnsi" w:eastAsiaTheme="minorEastAsia" w:hAnsiTheme="minorHAnsi" w:cstheme="minorBidi"/>
              <w:noProof/>
              <w:sz w:val="22"/>
              <w:szCs w:val="22"/>
            </w:rPr>
          </w:pPr>
          <w:hyperlink w:anchor="_Toc479532559" w:history="1">
            <w:r w:rsidRPr="00867C31">
              <w:rPr>
                <w:rStyle w:val="Hyperlink"/>
                <w:noProof/>
              </w:rPr>
              <w:t>4.2.1</w:t>
            </w:r>
            <w:r>
              <w:rPr>
                <w:rFonts w:asciiTheme="minorHAnsi" w:eastAsiaTheme="minorEastAsia" w:hAnsiTheme="minorHAnsi" w:cstheme="minorBidi"/>
                <w:noProof/>
                <w:sz w:val="22"/>
                <w:szCs w:val="22"/>
              </w:rPr>
              <w:tab/>
            </w:r>
            <w:r w:rsidRPr="00867C31">
              <w:rPr>
                <w:rStyle w:val="Hyperlink"/>
                <w:noProof/>
              </w:rPr>
              <w:t>Test System</w:t>
            </w:r>
            <w:r>
              <w:rPr>
                <w:noProof/>
                <w:webHidden/>
              </w:rPr>
              <w:tab/>
            </w:r>
            <w:r>
              <w:rPr>
                <w:noProof/>
                <w:webHidden/>
              </w:rPr>
              <w:fldChar w:fldCharType="begin"/>
            </w:r>
            <w:r>
              <w:rPr>
                <w:noProof/>
                <w:webHidden/>
              </w:rPr>
              <w:instrText xml:space="preserve"> PAGEREF _Toc479532559 \h </w:instrText>
            </w:r>
            <w:r>
              <w:rPr>
                <w:noProof/>
                <w:webHidden/>
              </w:rPr>
            </w:r>
            <w:r>
              <w:rPr>
                <w:noProof/>
                <w:webHidden/>
              </w:rPr>
              <w:fldChar w:fldCharType="separate"/>
            </w:r>
            <w:r>
              <w:rPr>
                <w:noProof/>
                <w:webHidden/>
              </w:rPr>
              <w:t>7</w:t>
            </w:r>
            <w:r>
              <w:rPr>
                <w:noProof/>
                <w:webHidden/>
              </w:rPr>
              <w:fldChar w:fldCharType="end"/>
            </w:r>
          </w:hyperlink>
        </w:p>
        <w:p w14:paraId="374575EE" w14:textId="7B995A0A" w:rsidR="003B250A" w:rsidRDefault="003B250A">
          <w:pPr>
            <w:pStyle w:val="TOC2"/>
            <w:rPr>
              <w:rFonts w:asciiTheme="minorHAnsi" w:eastAsiaTheme="minorEastAsia" w:hAnsiTheme="minorHAnsi" w:cstheme="minorBidi"/>
              <w:noProof/>
              <w:sz w:val="22"/>
              <w:szCs w:val="22"/>
            </w:rPr>
          </w:pPr>
          <w:hyperlink w:anchor="_Toc479532560" w:history="1">
            <w:r w:rsidRPr="00867C31">
              <w:rPr>
                <w:rStyle w:val="Hyperlink"/>
                <w:noProof/>
                <w:lang w:val="fr-FR"/>
              </w:rPr>
              <w:t>4.3</w:t>
            </w:r>
            <w:r>
              <w:rPr>
                <w:rFonts w:asciiTheme="minorHAnsi" w:eastAsiaTheme="minorEastAsia" w:hAnsiTheme="minorHAnsi" w:cstheme="minorBidi"/>
                <w:noProof/>
                <w:sz w:val="22"/>
                <w:szCs w:val="22"/>
              </w:rPr>
              <w:tab/>
            </w:r>
            <w:r w:rsidRPr="00867C31">
              <w:rPr>
                <w:rStyle w:val="Hyperlink"/>
                <w:noProof/>
                <w:lang w:val="fr-FR"/>
              </w:rPr>
              <w:t>DSRC radio</w:t>
            </w:r>
            <w:r>
              <w:rPr>
                <w:noProof/>
                <w:webHidden/>
              </w:rPr>
              <w:tab/>
            </w:r>
            <w:r>
              <w:rPr>
                <w:noProof/>
                <w:webHidden/>
              </w:rPr>
              <w:fldChar w:fldCharType="begin"/>
            </w:r>
            <w:r>
              <w:rPr>
                <w:noProof/>
                <w:webHidden/>
              </w:rPr>
              <w:instrText xml:space="preserve"> PAGEREF _Toc479532560 \h </w:instrText>
            </w:r>
            <w:r>
              <w:rPr>
                <w:noProof/>
                <w:webHidden/>
              </w:rPr>
            </w:r>
            <w:r>
              <w:rPr>
                <w:noProof/>
                <w:webHidden/>
              </w:rPr>
              <w:fldChar w:fldCharType="separate"/>
            </w:r>
            <w:r>
              <w:rPr>
                <w:noProof/>
                <w:webHidden/>
              </w:rPr>
              <w:t>7</w:t>
            </w:r>
            <w:r>
              <w:rPr>
                <w:noProof/>
                <w:webHidden/>
              </w:rPr>
              <w:fldChar w:fldCharType="end"/>
            </w:r>
          </w:hyperlink>
        </w:p>
        <w:p w14:paraId="7ECA0286" w14:textId="7E78383F" w:rsidR="003B250A" w:rsidRDefault="003B250A">
          <w:pPr>
            <w:pStyle w:val="TOC2"/>
            <w:rPr>
              <w:rFonts w:asciiTheme="minorHAnsi" w:eastAsiaTheme="minorEastAsia" w:hAnsiTheme="minorHAnsi" w:cstheme="minorBidi"/>
              <w:noProof/>
              <w:sz w:val="22"/>
              <w:szCs w:val="22"/>
            </w:rPr>
          </w:pPr>
          <w:hyperlink w:anchor="_Toc479532561" w:history="1">
            <w:r w:rsidRPr="00867C31">
              <w:rPr>
                <w:rStyle w:val="Hyperlink"/>
                <w:noProof/>
              </w:rPr>
              <w:t>4.4</w:t>
            </w:r>
            <w:r>
              <w:rPr>
                <w:rFonts w:asciiTheme="minorHAnsi" w:eastAsiaTheme="minorEastAsia" w:hAnsiTheme="minorHAnsi" w:cstheme="minorBidi"/>
                <w:noProof/>
                <w:sz w:val="22"/>
                <w:szCs w:val="22"/>
              </w:rPr>
              <w:tab/>
            </w:r>
            <w:r w:rsidRPr="00867C31">
              <w:rPr>
                <w:rStyle w:val="Hyperlink"/>
                <w:noProof/>
              </w:rPr>
              <w:t>Interface Requirements</w:t>
            </w:r>
            <w:r>
              <w:rPr>
                <w:noProof/>
                <w:webHidden/>
              </w:rPr>
              <w:tab/>
            </w:r>
            <w:r>
              <w:rPr>
                <w:noProof/>
                <w:webHidden/>
              </w:rPr>
              <w:fldChar w:fldCharType="begin"/>
            </w:r>
            <w:r>
              <w:rPr>
                <w:noProof/>
                <w:webHidden/>
              </w:rPr>
              <w:instrText xml:space="preserve"> PAGEREF _Toc479532561 \h </w:instrText>
            </w:r>
            <w:r>
              <w:rPr>
                <w:noProof/>
                <w:webHidden/>
              </w:rPr>
            </w:r>
            <w:r>
              <w:rPr>
                <w:noProof/>
                <w:webHidden/>
              </w:rPr>
              <w:fldChar w:fldCharType="separate"/>
            </w:r>
            <w:r>
              <w:rPr>
                <w:noProof/>
                <w:webHidden/>
              </w:rPr>
              <w:t>7</w:t>
            </w:r>
            <w:r>
              <w:rPr>
                <w:noProof/>
                <w:webHidden/>
              </w:rPr>
              <w:fldChar w:fldCharType="end"/>
            </w:r>
          </w:hyperlink>
        </w:p>
        <w:p w14:paraId="26CFD16E" w14:textId="1A8302A8" w:rsidR="003B250A" w:rsidRDefault="003B250A">
          <w:pPr>
            <w:pStyle w:val="TOC3"/>
            <w:rPr>
              <w:rFonts w:asciiTheme="minorHAnsi" w:eastAsiaTheme="minorEastAsia" w:hAnsiTheme="minorHAnsi" w:cstheme="minorBidi"/>
              <w:noProof/>
              <w:sz w:val="22"/>
              <w:szCs w:val="22"/>
            </w:rPr>
          </w:pPr>
          <w:hyperlink w:anchor="_Toc479532562" w:history="1">
            <w:r w:rsidRPr="00867C31">
              <w:rPr>
                <w:rStyle w:val="Hyperlink"/>
                <w:noProof/>
              </w:rPr>
              <w:t>4.4.1</w:t>
            </w:r>
            <w:r>
              <w:rPr>
                <w:rFonts w:asciiTheme="minorHAnsi" w:eastAsiaTheme="minorEastAsia" w:hAnsiTheme="minorHAnsi" w:cstheme="minorBidi"/>
                <w:noProof/>
                <w:sz w:val="22"/>
                <w:szCs w:val="22"/>
              </w:rPr>
              <w:tab/>
            </w:r>
            <w:r w:rsidRPr="00867C31">
              <w:rPr>
                <w:rStyle w:val="Hyperlink"/>
                <w:noProof/>
              </w:rPr>
              <w:t xml:space="preserve">Test System Interface (TS </w:t>
            </w:r>
            <w:r w:rsidRPr="00867C31">
              <w:rPr>
                <w:rStyle w:val="Hyperlink"/>
                <w:noProof/>
              </w:rPr>
              <w:sym w:font="Wingdings" w:char="F0DF"/>
            </w:r>
            <w:r w:rsidRPr="00867C31">
              <w:rPr>
                <w:rStyle w:val="Hyperlink"/>
                <w:noProof/>
              </w:rPr>
              <w:sym w:font="Wingdings" w:char="F0E0"/>
            </w:r>
            <w:r w:rsidRPr="00867C31">
              <w:rPr>
                <w:rStyle w:val="Hyperlink"/>
                <w:noProof/>
              </w:rPr>
              <w:t xml:space="preserve"> SUT)</w:t>
            </w:r>
            <w:r>
              <w:rPr>
                <w:noProof/>
                <w:webHidden/>
              </w:rPr>
              <w:tab/>
            </w:r>
            <w:r>
              <w:rPr>
                <w:noProof/>
                <w:webHidden/>
              </w:rPr>
              <w:fldChar w:fldCharType="begin"/>
            </w:r>
            <w:r>
              <w:rPr>
                <w:noProof/>
                <w:webHidden/>
              </w:rPr>
              <w:instrText xml:space="preserve"> PAGEREF _Toc479532562 \h </w:instrText>
            </w:r>
            <w:r>
              <w:rPr>
                <w:noProof/>
                <w:webHidden/>
              </w:rPr>
            </w:r>
            <w:r>
              <w:rPr>
                <w:noProof/>
                <w:webHidden/>
              </w:rPr>
              <w:fldChar w:fldCharType="separate"/>
            </w:r>
            <w:r>
              <w:rPr>
                <w:noProof/>
                <w:webHidden/>
              </w:rPr>
              <w:t>7</w:t>
            </w:r>
            <w:r>
              <w:rPr>
                <w:noProof/>
                <w:webHidden/>
              </w:rPr>
              <w:fldChar w:fldCharType="end"/>
            </w:r>
          </w:hyperlink>
        </w:p>
        <w:p w14:paraId="0DA24174" w14:textId="216D3CE3" w:rsidR="003B250A" w:rsidRDefault="003B250A">
          <w:pPr>
            <w:pStyle w:val="TOC3"/>
            <w:rPr>
              <w:rFonts w:asciiTheme="minorHAnsi" w:eastAsiaTheme="minorEastAsia" w:hAnsiTheme="minorHAnsi" w:cstheme="minorBidi"/>
              <w:noProof/>
              <w:sz w:val="22"/>
              <w:szCs w:val="22"/>
            </w:rPr>
          </w:pPr>
          <w:hyperlink w:anchor="_Toc479532563" w:history="1">
            <w:r w:rsidRPr="00867C31">
              <w:rPr>
                <w:rStyle w:val="Hyperlink"/>
                <w:noProof/>
              </w:rPr>
              <w:t>4.4.2</w:t>
            </w:r>
            <w:r>
              <w:rPr>
                <w:rFonts w:asciiTheme="minorHAnsi" w:eastAsiaTheme="minorEastAsia" w:hAnsiTheme="minorHAnsi" w:cstheme="minorBidi"/>
                <w:noProof/>
                <w:sz w:val="22"/>
                <w:szCs w:val="22"/>
              </w:rPr>
              <w:tab/>
            </w:r>
            <w:r w:rsidRPr="00867C31">
              <w:rPr>
                <w:rStyle w:val="Hyperlink"/>
                <w:noProof/>
              </w:rPr>
              <w:t xml:space="preserve">Interface to DSRC Radio (TS </w:t>
            </w:r>
            <w:r w:rsidRPr="00867C31">
              <w:rPr>
                <w:rStyle w:val="Hyperlink"/>
                <w:noProof/>
              </w:rPr>
              <w:sym w:font="Wingdings" w:char="F0DF"/>
            </w:r>
            <w:r w:rsidRPr="00867C31">
              <w:rPr>
                <w:rStyle w:val="Hyperlink"/>
                <w:noProof/>
              </w:rPr>
              <w:sym w:font="Wingdings" w:char="F0E0"/>
            </w:r>
            <w:r w:rsidRPr="00867C31">
              <w:rPr>
                <w:rStyle w:val="Hyperlink"/>
                <w:noProof/>
              </w:rPr>
              <w:t xml:space="preserve"> DSRC Radio)</w:t>
            </w:r>
            <w:r>
              <w:rPr>
                <w:noProof/>
                <w:webHidden/>
              </w:rPr>
              <w:tab/>
            </w:r>
            <w:r>
              <w:rPr>
                <w:noProof/>
                <w:webHidden/>
              </w:rPr>
              <w:fldChar w:fldCharType="begin"/>
            </w:r>
            <w:r>
              <w:rPr>
                <w:noProof/>
                <w:webHidden/>
              </w:rPr>
              <w:instrText xml:space="preserve"> PAGEREF _Toc479532563 \h </w:instrText>
            </w:r>
            <w:r>
              <w:rPr>
                <w:noProof/>
                <w:webHidden/>
              </w:rPr>
            </w:r>
            <w:r>
              <w:rPr>
                <w:noProof/>
                <w:webHidden/>
              </w:rPr>
              <w:fldChar w:fldCharType="separate"/>
            </w:r>
            <w:r>
              <w:rPr>
                <w:noProof/>
                <w:webHidden/>
              </w:rPr>
              <w:t>7</w:t>
            </w:r>
            <w:r>
              <w:rPr>
                <w:noProof/>
                <w:webHidden/>
              </w:rPr>
              <w:fldChar w:fldCharType="end"/>
            </w:r>
          </w:hyperlink>
        </w:p>
        <w:p w14:paraId="24B5C679" w14:textId="169F3578" w:rsidR="003B250A" w:rsidRDefault="003B250A">
          <w:pPr>
            <w:pStyle w:val="TOC3"/>
            <w:rPr>
              <w:rFonts w:asciiTheme="minorHAnsi" w:eastAsiaTheme="minorEastAsia" w:hAnsiTheme="minorHAnsi" w:cstheme="minorBidi"/>
              <w:noProof/>
              <w:sz w:val="22"/>
              <w:szCs w:val="22"/>
            </w:rPr>
          </w:pPr>
          <w:hyperlink w:anchor="_Toc479532564" w:history="1">
            <w:r w:rsidRPr="00867C31">
              <w:rPr>
                <w:rStyle w:val="Hyperlink"/>
                <w:noProof/>
              </w:rPr>
              <w:t>4.4.3</w:t>
            </w:r>
            <w:r>
              <w:rPr>
                <w:rFonts w:asciiTheme="minorHAnsi" w:eastAsiaTheme="minorEastAsia" w:hAnsiTheme="minorHAnsi" w:cstheme="minorBidi"/>
                <w:noProof/>
                <w:sz w:val="22"/>
                <w:szCs w:val="22"/>
              </w:rPr>
              <w:tab/>
            </w:r>
            <w:r w:rsidRPr="00867C31">
              <w:rPr>
                <w:rStyle w:val="Hyperlink"/>
                <w:noProof/>
              </w:rPr>
              <w:t>Constraints</w:t>
            </w:r>
            <w:r>
              <w:rPr>
                <w:noProof/>
                <w:webHidden/>
              </w:rPr>
              <w:tab/>
            </w:r>
            <w:r>
              <w:rPr>
                <w:noProof/>
                <w:webHidden/>
              </w:rPr>
              <w:fldChar w:fldCharType="begin"/>
            </w:r>
            <w:r>
              <w:rPr>
                <w:noProof/>
                <w:webHidden/>
              </w:rPr>
              <w:instrText xml:space="preserve"> PAGEREF _Toc479532564 \h </w:instrText>
            </w:r>
            <w:r>
              <w:rPr>
                <w:noProof/>
                <w:webHidden/>
              </w:rPr>
            </w:r>
            <w:r>
              <w:rPr>
                <w:noProof/>
                <w:webHidden/>
              </w:rPr>
              <w:fldChar w:fldCharType="separate"/>
            </w:r>
            <w:r>
              <w:rPr>
                <w:noProof/>
                <w:webHidden/>
              </w:rPr>
              <w:t>8</w:t>
            </w:r>
            <w:r>
              <w:rPr>
                <w:noProof/>
                <w:webHidden/>
              </w:rPr>
              <w:fldChar w:fldCharType="end"/>
            </w:r>
          </w:hyperlink>
        </w:p>
        <w:p w14:paraId="6C8BE6CC" w14:textId="5E25139F" w:rsidR="003B250A" w:rsidRDefault="003B250A">
          <w:pPr>
            <w:pStyle w:val="TOC1"/>
            <w:rPr>
              <w:rFonts w:asciiTheme="minorHAnsi" w:eastAsiaTheme="minorEastAsia" w:hAnsiTheme="minorHAnsi" w:cstheme="minorBidi"/>
              <w:noProof/>
              <w:sz w:val="22"/>
              <w:szCs w:val="22"/>
            </w:rPr>
          </w:pPr>
          <w:hyperlink w:anchor="_Toc479532565" w:history="1">
            <w:r w:rsidRPr="00867C31">
              <w:rPr>
                <w:rStyle w:val="Hyperlink"/>
                <w:noProof/>
              </w:rPr>
              <w:t>5</w:t>
            </w:r>
            <w:r>
              <w:rPr>
                <w:rFonts w:asciiTheme="minorHAnsi" w:eastAsiaTheme="minorEastAsia" w:hAnsiTheme="minorHAnsi" w:cstheme="minorBidi"/>
                <w:noProof/>
                <w:sz w:val="22"/>
                <w:szCs w:val="22"/>
              </w:rPr>
              <w:tab/>
            </w:r>
            <w:r w:rsidRPr="00867C31">
              <w:rPr>
                <w:rStyle w:val="Hyperlink"/>
                <w:noProof/>
              </w:rPr>
              <w:t>TCI Message Protocol</w:t>
            </w:r>
            <w:r>
              <w:rPr>
                <w:noProof/>
                <w:webHidden/>
              </w:rPr>
              <w:tab/>
            </w:r>
            <w:r>
              <w:rPr>
                <w:noProof/>
                <w:webHidden/>
              </w:rPr>
              <w:fldChar w:fldCharType="begin"/>
            </w:r>
            <w:r>
              <w:rPr>
                <w:noProof/>
                <w:webHidden/>
              </w:rPr>
              <w:instrText xml:space="preserve"> PAGEREF _Toc479532565 \h </w:instrText>
            </w:r>
            <w:r>
              <w:rPr>
                <w:noProof/>
                <w:webHidden/>
              </w:rPr>
            </w:r>
            <w:r>
              <w:rPr>
                <w:noProof/>
                <w:webHidden/>
              </w:rPr>
              <w:fldChar w:fldCharType="separate"/>
            </w:r>
            <w:r>
              <w:rPr>
                <w:noProof/>
                <w:webHidden/>
              </w:rPr>
              <w:t>8</w:t>
            </w:r>
            <w:r>
              <w:rPr>
                <w:noProof/>
                <w:webHidden/>
              </w:rPr>
              <w:fldChar w:fldCharType="end"/>
            </w:r>
          </w:hyperlink>
        </w:p>
        <w:p w14:paraId="4E220DF4" w14:textId="5FD4AECA" w:rsidR="003B250A" w:rsidRDefault="003B250A">
          <w:pPr>
            <w:pStyle w:val="TOC3"/>
            <w:rPr>
              <w:rFonts w:asciiTheme="minorHAnsi" w:eastAsiaTheme="minorEastAsia" w:hAnsiTheme="minorHAnsi" w:cstheme="minorBidi"/>
              <w:noProof/>
              <w:sz w:val="22"/>
              <w:szCs w:val="22"/>
            </w:rPr>
          </w:pPr>
          <w:hyperlink w:anchor="_Toc479532566" w:history="1">
            <w:r w:rsidRPr="00867C31">
              <w:rPr>
                <w:rStyle w:val="Hyperlink"/>
                <w:noProof/>
              </w:rPr>
              <w:t>5.1.1</w:t>
            </w:r>
            <w:r>
              <w:rPr>
                <w:rFonts w:asciiTheme="minorHAnsi" w:eastAsiaTheme="minorEastAsia" w:hAnsiTheme="minorHAnsi" w:cstheme="minorBidi"/>
                <w:noProof/>
                <w:sz w:val="22"/>
                <w:szCs w:val="22"/>
              </w:rPr>
              <w:tab/>
            </w:r>
            <w:r w:rsidRPr="00867C31">
              <w:rPr>
                <w:rStyle w:val="Hyperlink"/>
                <w:noProof/>
              </w:rPr>
              <w:t>TS sends a request to SUT and receives a Response</w:t>
            </w:r>
            <w:r>
              <w:rPr>
                <w:noProof/>
                <w:webHidden/>
              </w:rPr>
              <w:tab/>
            </w:r>
            <w:r>
              <w:rPr>
                <w:noProof/>
                <w:webHidden/>
              </w:rPr>
              <w:fldChar w:fldCharType="begin"/>
            </w:r>
            <w:r>
              <w:rPr>
                <w:noProof/>
                <w:webHidden/>
              </w:rPr>
              <w:instrText xml:space="preserve"> PAGEREF _Toc479532566 \h </w:instrText>
            </w:r>
            <w:r>
              <w:rPr>
                <w:noProof/>
                <w:webHidden/>
              </w:rPr>
            </w:r>
            <w:r>
              <w:rPr>
                <w:noProof/>
                <w:webHidden/>
              </w:rPr>
              <w:fldChar w:fldCharType="separate"/>
            </w:r>
            <w:r>
              <w:rPr>
                <w:noProof/>
                <w:webHidden/>
              </w:rPr>
              <w:t>8</w:t>
            </w:r>
            <w:r>
              <w:rPr>
                <w:noProof/>
                <w:webHidden/>
              </w:rPr>
              <w:fldChar w:fldCharType="end"/>
            </w:r>
          </w:hyperlink>
        </w:p>
        <w:p w14:paraId="0B7E2E93" w14:textId="766FEA7F" w:rsidR="003B250A" w:rsidRDefault="003B250A">
          <w:pPr>
            <w:pStyle w:val="TOC3"/>
            <w:rPr>
              <w:rFonts w:asciiTheme="minorHAnsi" w:eastAsiaTheme="minorEastAsia" w:hAnsiTheme="minorHAnsi" w:cstheme="minorBidi"/>
              <w:noProof/>
              <w:sz w:val="22"/>
              <w:szCs w:val="22"/>
            </w:rPr>
          </w:pPr>
          <w:hyperlink w:anchor="_Toc479532567" w:history="1">
            <w:r w:rsidRPr="00867C31">
              <w:rPr>
                <w:rStyle w:val="Hyperlink"/>
                <w:noProof/>
              </w:rPr>
              <w:t>5.1.2</w:t>
            </w:r>
            <w:r>
              <w:rPr>
                <w:rFonts w:asciiTheme="minorHAnsi" w:eastAsiaTheme="minorEastAsia" w:hAnsiTheme="minorHAnsi" w:cstheme="minorBidi"/>
                <w:noProof/>
                <w:sz w:val="22"/>
                <w:szCs w:val="22"/>
              </w:rPr>
              <w:tab/>
            </w:r>
            <w:r w:rsidRPr="00867C31">
              <w:rPr>
                <w:rStyle w:val="Hyperlink"/>
                <w:noProof/>
              </w:rPr>
              <w:t>SUT sends an unsolicited Indication to the TS</w:t>
            </w:r>
            <w:r>
              <w:rPr>
                <w:noProof/>
                <w:webHidden/>
              </w:rPr>
              <w:tab/>
            </w:r>
            <w:r>
              <w:rPr>
                <w:noProof/>
                <w:webHidden/>
              </w:rPr>
              <w:fldChar w:fldCharType="begin"/>
            </w:r>
            <w:r>
              <w:rPr>
                <w:noProof/>
                <w:webHidden/>
              </w:rPr>
              <w:instrText xml:space="preserve"> PAGEREF _Toc479532567 \h </w:instrText>
            </w:r>
            <w:r>
              <w:rPr>
                <w:noProof/>
                <w:webHidden/>
              </w:rPr>
            </w:r>
            <w:r>
              <w:rPr>
                <w:noProof/>
                <w:webHidden/>
              </w:rPr>
              <w:fldChar w:fldCharType="separate"/>
            </w:r>
            <w:r>
              <w:rPr>
                <w:noProof/>
                <w:webHidden/>
              </w:rPr>
              <w:t>9</w:t>
            </w:r>
            <w:r>
              <w:rPr>
                <w:noProof/>
                <w:webHidden/>
              </w:rPr>
              <w:fldChar w:fldCharType="end"/>
            </w:r>
          </w:hyperlink>
        </w:p>
        <w:p w14:paraId="02CD6438" w14:textId="668E2B64" w:rsidR="003B250A" w:rsidRDefault="003B250A">
          <w:pPr>
            <w:pStyle w:val="TOC3"/>
            <w:rPr>
              <w:rFonts w:asciiTheme="minorHAnsi" w:eastAsiaTheme="minorEastAsia" w:hAnsiTheme="minorHAnsi" w:cstheme="minorBidi"/>
              <w:noProof/>
              <w:sz w:val="22"/>
              <w:szCs w:val="22"/>
            </w:rPr>
          </w:pPr>
          <w:hyperlink w:anchor="_Toc479532568" w:history="1">
            <w:r w:rsidRPr="00867C31">
              <w:rPr>
                <w:rStyle w:val="Hyperlink"/>
                <w:noProof/>
              </w:rPr>
              <w:t>5.1.3</w:t>
            </w:r>
            <w:r>
              <w:rPr>
                <w:rFonts w:asciiTheme="minorHAnsi" w:eastAsiaTheme="minorEastAsia" w:hAnsiTheme="minorHAnsi" w:cstheme="minorBidi"/>
                <w:noProof/>
                <w:sz w:val="22"/>
                <w:szCs w:val="22"/>
              </w:rPr>
              <w:tab/>
            </w:r>
            <w:r w:rsidRPr="00867C31">
              <w:rPr>
                <w:rStyle w:val="Hyperlink"/>
                <w:noProof/>
              </w:rPr>
              <w:t>TS sends a request and receives information from the SUT</w:t>
            </w:r>
            <w:r>
              <w:rPr>
                <w:noProof/>
                <w:webHidden/>
              </w:rPr>
              <w:tab/>
            </w:r>
            <w:r>
              <w:rPr>
                <w:noProof/>
                <w:webHidden/>
              </w:rPr>
              <w:fldChar w:fldCharType="begin"/>
            </w:r>
            <w:r>
              <w:rPr>
                <w:noProof/>
                <w:webHidden/>
              </w:rPr>
              <w:instrText xml:space="preserve"> PAGEREF _Toc479532568 \h </w:instrText>
            </w:r>
            <w:r>
              <w:rPr>
                <w:noProof/>
                <w:webHidden/>
              </w:rPr>
            </w:r>
            <w:r>
              <w:rPr>
                <w:noProof/>
                <w:webHidden/>
              </w:rPr>
              <w:fldChar w:fldCharType="separate"/>
            </w:r>
            <w:r>
              <w:rPr>
                <w:noProof/>
                <w:webHidden/>
              </w:rPr>
              <w:t>9</w:t>
            </w:r>
            <w:r>
              <w:rPr>
                <w:noProof/>
                <w:webHidden/>
              </w:rPr>
              <w:fldChar w:fldCharType="end"/>
            </w:r>
          </w:hyperlink>
        </w:p>
        <w:p w14:paraId="1C8A6F45" w14:textId="28B14902" w:rsidR="003B250A" w:rsidRDefault="003B250A">
          <w:pPr>
            <w:pStyle w:val="TOC3"/>
            <w:rPr>
              <w:rFonts w:asciiTheme="minorHAnsi" w:eastAsiaTheme="minorEastAsia" w:hAnsiTheme="minorHAnsi" w:cstheme="minorBidi"/>
              <w:noProof/>
              <w:sz w:val="22"/>
              <w:szCs w:val="22"/>
            </w:rPr>
          </w:pPr>
          <w:hyperlink w:anchor="_Toc479532569" w:history="1">
            <w:r w:rsidRPr="00867C31">
              <w:rPr>
                <w:rStyle w:val="Hyperlink"/>
                <w:noProof/>
              </w:rPr>
              <w:t>5.1.4</w:t>
            </w:r>
            <w:r>
              <w:rPr>
                <w:rFonts w:asciiTheme="minorHAnsi" w:eastAsiaTheme="minorEastAsia" w:hAnsiTheme="minorHAnsi" w:cstheme="minorBidi"/>
                <w:noProof/>
                <w:sz w:val="22"/>
                <w:szCs w:val="22"/>
              </w:rPr>
              <w:tab/>
            </w:r>
            <w:r w:rsidRPr="00867C31">
              <w:rPr>
                <w:rStyle w:val="Hyperlink"/>
                <w:noProof/>
              </w:rPr>
              <w:t>SUT sends an unsolicited Exception to the SUT</w:t>
            </w:r>
            <w:r>
              <w:rPr>
                <w:noProof/>
                <w:webHidden/>
              </w:rPr>
              <w:tab/>
            </w:r>
            <w:r>
              <w:rPr>
                <w:noProof/>
                <w:webHidden/>
              </w:rPr>
              <w:fldChar w:fldCharType="begin"/>
            </w:r>
            <w:r>
              <w:rPr>
                <w:noProof/>
                <w:webHidden/>
              </w:rPr>
              <w:instrText xml:space="preserve"> PAGEREF _Toc479532569 \h </w:instrText>
            </w:r>
            <w:r>
              <w:rPr>
                <w:noProof/>
                <w:webHidden/>
              </w:rPr>
            </w:r>
            <w:r>
              <w:rPr>
                <w:noProof/>
                <w:webHidden/>
              </w:rPr>
              <w:fldChar w:fldCharType="separate"/>
            </w:r>
            <w:r>
              <w:rPr>
                <w:noProof/>
                <w:webHidden/>
              </w:rPr>
              <w:t>9</w:t>
            </w:r>
            <w:r>
              <w:rPr>
                <w:noProof/>
                <w:webHidden/>
              </w:rPr>
              <w:fldChar w:fldCharType="end"/>
            </w:r>
          </w:hyperlink>
        </w:p>
        <w:p w14:paraId="05DB6305" w14:textId="2BC21819" w:rsidR="003B250A" w:rsidRDefault="003B250A">
          <w:pPr>
            <w:pStyle w:val="TOC2"/>
            <w:rPr>
              <w:rFonts w:asciiTheme="minorHAnsi" w:eastAsiaTheme="minorEastAsia" w:hAnsiTheme="minorHAnsi" w:cstheme="minorBidi"/>
              <w:noProof/>
              <w:sz w:val="22"/>
              <w:szCs w:val="22"/>
            </w:rPr>
          </w:pPr>
          <w:hyperlink w:anchor="_Toc479532570" w:history="1">
            <w:r w:rsidRPr="00867C31">
              <w:rPr>
                <w:rStyle w:val="Hyperlink"/>
                <w:noProof/>
              </w:rPr>
              <w:t>5.2</w:t>
            </w:r>
            <w:r>
              <w:rPr>
                <w:rFonts w:asciiTheme="minorHAnsi" w:eastAsiaTheme="minorEastAsia" w:hAnsiTheme="minorHAnsi" w:cstheme="minorBidi"/>
                <w:noProof/>
                <w:sz w:val="22"/>
                <w:szCs w:val="22"/>
              </w:rPr>
              <w:tab/>
            </w:r>
            <w:r w:rsidRPr="00867C31">
              <w:rPr>
                <w:rStyle w:val="Hyperlink"/>
                <w:noProof/>
              </w:rPr>
              <w:t>Transport Protocol</w:t>
            </w:r>
            <w:r>
              <w:rPr>
                <w:noProof/>
                <w:webHidden/>
              </w:rPr>
              <w:tab/>
            </w:r>
            <w:r>
              <w:rPr>
                <w:noProof/>
                <w:webHidden/>
              </w:rPr>
              <w:fldChar w:fldCharType="begin"/>
            </w:r>
            <w:r>
              <w:rPr>
                <w:noProof/>
                <w:webHidden/>
              </w:rPr>
              <w:instrText xml:space="preserve"> PAGEREF _Toc479532570 \h </w:instrText>
            </w:r>
            <w:r>
              <w:rPr>
                <w:noProof/>
                <w:webHidden/>
              </w:rPr>
            </w:r>
            <w:r>
              <w:rPr>
                <w:noProof/>
                <w:webHidden/>
              </w:rPr>
              <w:fldChar w:fldCharType="separate"/>
            </w:r>
            <w:r>
              <w:rPr>
                <w:noProof/>
                <w:webHidden/>
              </w:rPr>
              <w:t>9</w:t>
            </w:r>
            <w:r>
              <w:rPr>
                <w:noProof/>
                <w:webHidden/>
              </w:rPr>
              <w:fldChar w:fldCharType="end"/>
            </w:r>
          </w:hyperlink>
        </w:p>
        <w:p w14:paraId="4C725CBB" w14:textId="710A7746" w:rsidR="003B250A" w:rsidRDefault="003B250A">
          <w:pPr>
            <w:pStyle w:val="TOC1"/>
            <w:rPr>
              <w:rFonts w:asciiTheme="minorHAnsi" w:eastAsiaTheme="minorEastAsia" w:hAnsiTheme="minorHAnsi" w:cstheme="minorBidi"/>
              <w:noProof/>
              <w:sz w:val="22"/>
              <w:szCs w:val="22"/>
            </w:rPr>
          </w:pPr>
          <w:hyperlink w:anchor="_Toc479532572" w:history="1">
            <w:r w:rsidRPr="00867C31">
              <w:rPr>
                <w:rStyle w:val="Hyperlink"/>
                <w:noProof/>
              </w:rPr>
              <w:t>6</w:t>
            </w:r>
            <w:r>
              <w:rPr>
                <w:rFonts w:asciiTheme="minorHAnsi" w:eastAsiaTheme="minorEastAsia" w:hAnsiTheme="minorHAnsi" w:cstheme="minorBidi"/>
                <w:noProof/>
                <w:sz w:val="22"/>
                <w:szCs w:val="22"/>
              </w:rPr>
              <w:tab/>
            </w:r>
            <w:r w:rsidRPr="00867C31">
              <w:rPr>
                <w:rStyle w:val="Hyperlink"/>
                <w:noProof/>
              </w:rPr>
              <w:t>Test Control Interface Messages</w:t>
            </w:r>
            <w:r>
              <w:rPr>
                <w:noProof/>
                <w:webHidden/>
              </w:rPr>
              <w:tab/>
            </w:r>
            <w:r>
              <w:rPr>
                <w:noProof/>
                <w:webHidden/>
              </w:rPr>
              <w:fldChar w:fldCharType="begin"/>
            </w:r>
            <w:r>
              <w:rPr>
                <w:noProof/>
                <w:webHidden/>
              </w:rPr>
              <w:instrText xml:space="preserve"> PAGEREF _Toc479532572 \h </w:instrText>
            </w:r>
            <w:r>
              <w:rPr>
                <w:noProof/>
                <w:webHidden/>
              </w:rPr>
            </w:r>
            <w:r>
              <w:rPr>
                <w:noProof/>
                <w:webHidden/>
              </w:rPr>
              <w:fldChar w:fldCharType="separate"/>
            </w:r>
            <w:r>
              <w:rPr>
                <w:noProof/>
                <w:webHidden/>
              </w:rPr>
              <w:t>10</w:t>
            </w:r>
            <w:r>
              <w:rPr>
                <w:noProof/>
                <w:webHidden/>
              </w:rPr>
              <w:fldChar w:fldCharType="end"/>
            </w:r>
          </w:hyperlink>
        </w:p>
        <w:p w14:paraId="5A5C4853" w14:textId="2FD2D8B1" w:rsidR="003B250A" w:rsidRDefault="003B250A">
          <w:pPr>
            <w:pStyle w:val="TOC2"/>
            <w:rPr>
              <w:rFonts w:asciiTheme="minorHAnsi" w:eastAsiaTheme="minorEastAsia" w:hAnsiTheme="minorHAnsi" w:cstheme="minorBidi"/>
              <w:noProof/>
              <w:sz w:val="22"/>
              <w:szCs w:val="22"/>
            </w:rPr>
          </w:pPr>
          <w:hyperlink w:anchor="_Toc479532573" w:history="1">
            <w:r w:rsidRPr="00867C31">
              <w:rPr>
                <w:rStyle w:val="Hyperlink"/>
                <w:noProof/>
              </w:rPr>
              <w:t>6.1</w:t>
            </w:r>
            <w:r>
              <w:rPr>
                <w:rFonts w:asciiTheme="minorHAnsi" w:eastAsiaTheme="minorEastAsia" w:hAnsiTheme="minorHAnsi" w:cstheme="minorBidi"/>
                <w:noProof/>
                <w:sz w:val="22"/>
                <w:szCs w:val="22"/>
              </w:rPr>
              <w:tab/>
            </w:r>
            <w:r w:rsidRPr="00867C31">
              <w:rPr>
                <w:rStyle w:val="Hyperlink"/>
                <w:noProof/>
              </w:rPr>
              <w:t>Shared message structure</w:t>
            </w:r>
            <w:r>
              <w:rPr>
                <w:noProof/>
                <w:webHidden/>
              </w:rPr>
              <w:tab/>
            </w:r>
            <w:r>
              <w:rPr>
                <w:noProof/>
                <w:webHidden/>
              </w:rPr>
              <w:fldChar w:fldCharType="begin"/>
            </w:r>
            <w:r>
              <w:rPr>
                <w:noProof/>
                <w:webHidden/>
              </w:rPr>
              <w:instrText xml:space="preserve"> PAGEREF _Toc479532573 \h </w:instrText>
            </w:r>
            <w:r>
              <w:rPr>
                <w:noProof/>
                <w:webHidden/>
              </w:rPr>
            </w:r>
            <w:r>
              <w:rPr>
                <w:noProof/>
                <w:webHidden/>
              </w:rPr>
              <w:fldChar w:fldCharType="separate"/>
            </w:r>
            <w:r>
              <w:rPr>
                <w:noProof/>
                <w:webHidden/>
              </w:rPr>
              <w:t>10</w:t>
            </w:r>
            <w:r>
              <w:rPr>
                <w:noProof/>
                <w:webHidden/>
              </w:rPr>
              <w:fldChar w:fldCharType="end"/>
            </w:r>
          </w:hyperlink>
        </w:p>
        <w:p w14:paraId="214F828D" w14:textId="2B98B1CD" w:rsidR="003B250A" w:rsidRDefault="003B250A">
          <w:pPr>
            <w:pStyle w:val="TOC2"/>
            <w:rPr>
              <w:rFonts w:asciiTheme="minorHAnsi" w:eastAsiaTheme="minorEastAsia" w:hAnsiTheme="minorHAnsi" w:cstheme="minorBidi"/>
              <w:noProof/>
              <w:sz w:val="22"/>
              <w:szCs w:val="22"/>
            </w:rPr>
          </w:pPr>
          <w:hyperlink w:anchor="_Toc479532574" w:history="1">
            <w:r w:rsidRPr="00867C31">
              <w:rPr>
                <w:rStyle w:val="Hyperlink"/>
                <w:noProof/>
              </w:rPr>
              <w:t>6.2</w:t>
            </w:r>
            <w:r>
              <w:rPr>
                <w:rFonts w:asciiTheme="minorHAnsi" w:eastAsiaTheme="minorEastAsia" w:hAnsiTheme="minorHAnsi" w:cstheme="minorBidi"/>
                <w:noProof/>
                <w:sz w:val="22"/>
                <w:szCs w:val="22"/>
              </w:rPr>
              <w:tab/>
            </w:r>
            <w:r w:rsidRPr="00867C31">
              <w:rPr>
                <w:rStyle w:val="Hyperlink"/>
                <w:noProof/>
              </w:rPr>
              <w:t>Test Control Interface Modules</w:t>
            </w:r>
            <w:r>
              <w:rPr>
                <w:noProof/>
                <w:webHidden/>
              </w:rPr>
              <w:tab/>
            </w:r>
            <w:r>
              <w:rPr>
                <w:noProof/>
                <w:webHidden/>
              </w:rPr>
              <w:fldChar w:fldCharType="begin"/>
            </w:r>
            <w:r>
              <w:rPr>
                <w:noProof/>
                <w:webHidden/>
              </w:rPr>
              <w:instrText xml:space="preserve"> PAGEREF _Toc479532574 \h </w:instrText>
            </w:r>
            <w:r>
              <w:rPr>
                <w:noProof/>
                <w:webHidden/>
              </w:rPr>
            </w:r>
            <w:r>
              <w:rPr>
                <w:noProof/>
                <w:webHidden/>
              </w:rPr>
              <w:fldChar w:fldCharType="separate"/>
            </w:r>
            <w:r>
              <w:rPr>
                <w:noProof/>
                <w:webHidden/>
              </w:rPr>
              <w:t>11</w:t>
            </w:r>
            <w:r>
              <w:rPr>
                <w:noProof/>
                <w:webHidden/>
              </w:rPr>
              <w:fldChar w:fldCharType="end"/>
            </w:r>
          </w:hyperlink>
        </w:p>
        <w:p w14:paraId="0250325E" w14:textId="70FBAD5A" w:rsidR="003B250A" w:rsidRDefault="003B250A">
          <w:pPr>
            <w:pStyle w:val="TOC1"/>
            <w:rPr>
              <w:rFonts w:asciiTheme="minorHAnsi" w:eastAsiaTheme="minorEastAsia" w:hAnsiTheme="minorHAnsi" w:cstheme="minorBidi"/>
              <w:noProof/>
              <w:sz w:val="22"/>
              <w:szCs w:val="22"/>
            </w:rPr>
          </w:pPr>
          <w:hyperlink w:anchor="_Toc479532575" w:history="1">
            <w:r w:rsidRPr="00867C31">
              <w:rPr>
                <w:rStyle w:val="Hyperlink"/>
                <w:rFonts w:ascii="Times New Roman" w:hAnsi="Times New Roman"/>
                <w:noProof/>
              </w:rPr>
              <w:t>7</w:t>
            </w:r>
            <w:r>
              <w:rPr>
                <w:rFonts w:asciiTheme="minorHAnsi" w:eastAsiaTheme="minorEastAsia" w:hAnsiTheme="minorHAnsi" w:cstheme="minorBidi"/>
                <w:noProof/>
                <w:sz w:val="22"/>
                <w:szCs w:val="22"/>
              </w:rPr>
              <w:tab/>
            </w:r>
            <w:r w:rsidRPr="00867C31">
              <w:rPr>
                <w:rStyle w:val="Hyperlink"/>
                <w:rFonts w:ascii="Times New Roman" w:hAnsi="Times New Roman"/>
                <w:noProof/>
              </w:rPr>
              <w:t>Common TCI modules</w:t>
            </w:r>
            <w:r>
              <w:rPr>
                <w:noProof/>
                <w:webHidden/>
              </w:rPr>
              <w:tab/>
            </w:r>
            <w:r>
              <w:rPr>
                <w:noProof/>
                <w:webHidden/>
              </w:rPr>
              <w:fldChar w:fldCharType="begin"/>
            </w:r>
            <w:r>
              <w:rPr>
                <w:noProof/>
                <w:webHidden/>
              </w:rPr>
              <w:instrText xml:space="preserve"> PAGEREF _Toc479532575 \h </w:instrText>
            </w:r>
            <w:r>
              <w:rPr>
                <w:noProof/>
                <w:webHidden/>
              </w:rPr>
            </w:r>
            <w:r>
              <w:rPr>
                <w:noProof/>
                <w:webHidden/>
              </w:rPr>
              <w:fldChar w:fldCharType="separate"/>
            </w:r>
            <w:r>
              <w:rPr>
                <w:noProof/>
                <w:webHidden/>
              </w:rPr>
              <w:t>11</w:t>
            </w:r>
            <w:r>
              <w:rPr>
                <w:noProof/>
                <w:webHidden/>
              </w:rPr>
              <w:fldChar w:fldCharType="end"/>
            </w:r>
          </w:hyperlink>
        </w:p>
        <w:p w14:paraId="59A8FD24" w14:textId="76B8AAAF" w:rsidR="003B250A" w:rsidRDefault="003B250A">
          <w:pPr>
            <w:pStyle w:val="TOC2"/>
            <w:rPr>
              <w:rFonts w:asciiTheme="minorHAnsi" w:eastAsiaTheme="minorEastAsia" w:hAnsiTheme="minorHAnsi" w:cstheme="minorBidi"/>
              <w:noProof/>
              <w:sz w:val="22"/>
              <w:szCs w:val="22"/>
            </w:rPr>
          </w:pPr>
          <w:hyperlink w:anchor="_Toc479532576" w:history="1">
            <w:r w:rsidRPr="00867C31">
              <w:rPr>
                <w:rStyle w:val="Hyperlink"/>
                <w:rFonts w:ascii="Times New Roman" w:hAnsi="Times New Roman"/>
                <w:noProof/>
              </w:rPr>
              <w:t>7.1</w:t>
            </w:r>
            <w:r>
              <w:rPr>
                <w:rFonts w:asciiTheme="minorHAnsi" w:eastAsiaTheme="minorEastAsia" w:hAnsiTheme="minorHAnsi" w:cstheme="minorBidi"/>
                <w:noProof/>
                <w:sz w:val="22"/>
                <w:szCs w:val="22"/>
              </w:rPr>
              <w:tab/>
            </w:r>
            <w:r w:rsidRPr="00867C31">
              <w:rPr>
                <w:rStyle w:val="Hyperlink"/>
                <w:rFonts w:ascii="Times New Roman" w:hAnsi="Times New Roman"/>
                <w:noProof/>
              </w:rPr>
              <w:t>TCIwsm module</w:t>
            </w:r>
            <w:r>
              <w:rPr>
                <w:noProof/>
                <w:webHidden/>
              </w:rPr>
              <w:tab/>
            </w:r>
            <w:r>
              <w:rPr>
                <w:noProof/>
                <w:webHidden/>
              </w:rPr>
              <w:fldChar w:fldCharType="begin"/>
            </w:r>
            <w:r>
              <w:rPr>
                <w:noProof/>
                <w:webHidden/>
              </w:rPr>
              <w:instrText xml:space="preserve"> PAGEREF _Toc479532576 \h </w:instrText>
            </w:r>
            <w:r>
              <w:rPr>
                <w:noProof/>
                <w:webHidden/>
              </w:rPr>
            </w:r>
            <w:r>
              <w:rPr>
                <w:noProof/>
                <w:webHidden/>
              </w:rPr>
              <w:fldChar w:fldCharType="separate"/>
            </w:r>
            <w:r>
              <w:rPr>
                <w:noProof/>
                <w:webHidden/>
              </w:rPr>
              <w:t>11</w:t>
            </w:r>
            <w:r>
              <w:rPr>
                <w:noProof/>
                <w:webHidden/>
              </w:rPr>
              <w:fldChar w:fldCharType="end"/>
            </w:r>
          </w:hyperlink>
        </w:p>
        <w:p w14:paraId="43042260" w14:textId="2D180D47" w:rsidR="003B250A" w:rsidRDefault="003B250A">
          <w:pPr>
            <w:pStyle w:val="TOC3"/>
            <w:rPr>
              <w:rFonts w:asciiTheme="minorHAnsi" w:eastAsiaTheme="minorEastAsia" w:hAnsiTheme="minorHAnsi" w:cstheme="minorBidi"/>
              <w:noProof/>
              <w:sz w:val="22"/>
              <w:szCs w:val="22"/>
            </w:rPr>
          </w:pPr>
          <w:hyperlink w:anchor="_Toc479532577" w:history="1">
            <w:r w:rsidRPr="00867C31">
              <w:rPr>
                <w:rStyle w:val="Hyperlink"/>
                <w:rFonts w:ascii="Times New Roman" w:hAnsi="Times New Roman"/>
                <w:noProof/>
              </w:rPr>
              <w:t>7.1.1</w:t>
            </w:r>
            <w:r>
              <w:rPr>
                <w:rFonts w:asciiTheme="minorHAnsi" w:eastAsiaTheme="minorEastAsia" w:hAnsiTheme="minorHAnsi" w:cstheme="minorBidi"/>
                <w:noProof/>
                <w:sz w:val="22"/>
                <w:szCs w:val="22"/>
              </w:rPr>
              <w:tab/>
            </w:r>
            <w:r w:rsidRPr="00867C31">
              <w:rPr>
                <w:rStyle w:val="Hyperlink"/>
                <w:rFonts w:ascii="Times New Roman" w:hAnsi="Times New Roman"/>
                <w:noProof/>
              </w:rPr>
              <w:t>Request messages</w:t>
            </w:r>
            <w:r>
              <w:rPr>
                <w:noProof/>
                <w:webHidden/>
              </w:rPr>
              <w:tab/>
            </w:r>
            <w:r>
              <w:rPr>
                <w:noProof/>
                <w:webHidden/>
              </w:rPr>
              <w:fldChar w:fldCharType="begin"/>
            </w:r>
            <w:r>
              <w:rPr>
                <w:noProof/>
                <w:webHidden/>
              </w:rPr>
              <w:instrText xml:space="preserve"> PAGEREF _Toc479532577 \h </w:instrText>
            </w:r>
            <w:r>
              <w:rPr>
                <w:noProof/>
                <w:webHidden/>
              </w:rPr>
            </w:r>
            <w:r>
              <w:rPr>
                <w:noProof/>
                <w:webHidden/>
              </w:rPr>
              <w:fldChar w:fldCharType="separate"/>
            </w:r>
            <w:r>
              <w:rPr>
                <w:noProof/>
                <w:webHidden/>
              </w:rPr>
              <w:t>12</w:t>
            </w:r>
            <w:r>
              <w:rPr>
                <w:noProof/>
                <w:webHidden/>
              </w:rPr>
              <w:fldChar w:fldCharType="end"/>
            </w:r>
          </w:hyperlink>
        </w:p>
        <w:p w14:paraId="10A7949F" w14:textId="49862FBE" w:rsidR="003B250A" w:rsidRDefault="003B250A">
          <w:pPr>
            <w:pStyle w:val="TOC2"/>
            <w:rPr>
              <w:rFonts w:asciiTheme="minorHAnsi" w:eastAsiaTheme="minorEastAsia" w:hAnsiTheme="minorHAnsi" w:cstheme="minorBidi"/>
              <w:noProof/>
              <w:sz w:val="22"/>
              <w:szCs w:val="22"/>
            </w:rPr>
          </w:pPr>
          <w:hyperlink w:anchor="_Toc479532578" w:history="1">
            <w:r w:rsidRPr="00867C31">
              <w:rPr>
                <w:rStyle w:val="Hyperlink"/>
                <w:noProof/>
              </w:rPr>
              <w:t>7.2</w:t>
            </w:r>
            <w:r>
              <w:rPr>
                <w:rFonts w:asciiTheme="minorHAnsi" w:eastAsiaTheme="minorEastAsia" w:hAnsiTheme="minorHAnsi" w:cstheme="minorBidi"/>
                <w:noProof/>
                <w:sz w:val="22"/>
                <w:szCs w:val="22"/>
              </w:rPr>
              <w:tab/>
            </w:r>
            <w:r w:rsidRPr="00867C31">
              <w:rPr>
                <w:rStyle w:val="Hyperlink"/>
                <w:noProof/>
              </w:rPr>
              <w:t>TCIip module</w:t>
            </w:r>
            <w:r>
              <w:rPr>
                <w:noProof/>
                <w:webHidden/>
              </w:rPr>
              <w:tab/>
            </w:r>
            <w:r>
              <w:rPr>
                <w:noProof/>
                <w:webHidden/>
              </w:rPr>
              <w:fldChar w:fldCharType="begin"/>
            </w:r>
            <w:r>
              <w:rPr>
                <w:noProof/>
                <w:webHidden/>
              </w:rPr>
              <w:instrText xml:space="preserve"> PAGEREF _Toc479532578 \h </w:instrText>
            </w:r>
            <w:r>
              <w:rPr>
                <w:noProof/>
                <w:webHidden/>
              </w:rPr>
            </w:r>
            <w:r>
              <w:rPr>
                <w:noProof/>
                <w:webHidden/>
              </w:rPr>
              <w:fldChar w:fldCharType="separate"/>
            </w:r>
            <w:r>
              <w:rPr>
                <w:noProof/>
                <w:webHidden/>
              </w:rPr>
              <w:t>17</w:t>
            </w:r>
            <w:r>
              <w:rPr>
                <w:noProof/>
                <w:webHidden/>
              </w:rPr>
              <w:fldChar w:fldCharType="end"/>
            </w:r>
          </w:hyperlink>
        </w:p>
        <w:p w14:paraId="07FD3FC7" w14:textId="770BC539" w:rsidR="003B250A" w:rsidRDefault="003B250A">
          <w:pPr>
            <w:pStyle w:val="TOC3"/>
            <w:rPr>
              <w:rFonts w:asciiTheme="minorHAnsi" w:eastAsiaTheme="minorEastAsia" w:hAnsiTheme="minorHAnsi" w:cstheme="minorBidi"/>
              <w:noProof/>
              <w:sz w:val="22"/>
              <w:szCs w:val="22"/>
            </w:rPr>
          </w:pPr>
          <w:hyperlink w:anchor="_Toc479532579" w:history="1">
            <w:r w:rsidRPr="00867C31">
              <w:rPr>
                <w:rStyle w:val="Hyperlink"/>
                <w:noProof/>
              </w:rPr>
              <w:t>7.2.1</w:t>
            </w:r>
            <w:r>
              <w:rPr>
                <w:rFonts w:asciiTheme="minorHAnsi" w:eastAsiaTheme="minorEastAsia" w:hAnsiTheme="minorHAnsi" w:cstheme="minorBidi"/>
                <w:noProof/>
                <w:sz w:val="22"/>
                <w:szCs w:val="22"/>
              </w:rPr>
              <w:tab/>
            </w:r>
            <w:r w:rsidRPr="00867C31">
              <w:rPr>
                <w:rStyle w:val="Hyperlink"/>
                <w:noProof/>
              </w:rPr>
              <w:t>Request messages</w:t>
            </w:r>
            <w:r>
              <w:rPr>
                <w:noProof/>
                <w:webHidden/>
              </w:rPr>
              <w:tab/>
            </w:r>
            <w:r>
              <w:rPr>
                <w:noProof/>
                <w:webHidden/>
              </w:rPr>
              <w:fldChar w:fldCharType="begin"/>
            </w:r>
            <w:r>
              <w:rPr>
                <w:noProof/>
                <w:webHidden/>
              </w:rPr>
              <w:instrText xml:space="preserve"> PAGEREF _Toc479532579 \h </w:instrText>
            </w:r>
            <w:r>
              <w:rPr>
                <w:noProof/>
                <w:webHidden/>
              </w:rPr>
            </w:r>
            <w:r>
              <w:rPr>
                <w:noProof/>
                <w:webHidden/>
              </w:rPr>
              <w:fldChar w:fldCharType="separate"/>
            </w:r>
            <w:r>
              <w:rPr>
                <w:noProof/>
                <w:webHidden/>
              </w:rPr>
              <w:t>17</w:t>
            </w:r>
            <w:r>
              <w:rPr>
                <w:noProof/>
                <w:webHidden/>
              </w:rPr>
              <w:fldChar w:fldCharType="end"/>
            </w:r>
          </w:hyperlink>
        </w:p>
        <w:p w14:paraId="1984689F" w14:textId="457E8A3A" w:rsidR="003B250A" w:rsidRDefault="003B250A">
          <w:pPr>
            <w:pStyle w:val="TOC2"/>
            <w:rPr>
              <w:rFonts w:asciiTheme="minorHAnsi" w:eastAsiaTheme="minorEastAsia" w:hAnsiTheme="minorHAnsi" w:cstheme="minorBidi"/>
              <w:noProof/>
              <w:sz w:val="22"/>
              <w:szCs w:val="22"/>
            </w:rPr>
          </w:pPr>
          <w:hyperlink w:anchor="_Toc479532580" w:history="1">
            <w:r w:rsidRPr="00867C31">
              <w:rPr>
                <w:rStyle w:val="Hyperlink"/>
                <w:noProof/>
              </w:rPr>
              <w:t>7.3</w:t>
            </w:r>
            <w:r>
              <w:rPr>
                <w:rFonts w:asciiTheme="minorHAnsi" w:eastAsiaTheme="minorEastAsia" w:hAnsiTheme="minorHAnsi" w:cstheme="minorBidi"/>
                <w:noProof/>
                <w:sz w:val="22"/>
                <w:szCs w:val="22"/>
              </w:rPr>
              <w:tab/>
            </w:r>
            <w:r w:rsidRPr="00867C31">
              <w:rPr>
                <w:rStyle w:val="Hyperlink"/>
                <w:noProof/>
              </w:rPr>
              <w:t>Response, ResponseInfo, Indication and Exception messages</w:t>
            </w:r>
            <w:r>
              <w:rPr>
                <w:noProof/>
                <w:webHidden/>
              </w:rPr>
              <w:tab/>
            </w:r>
            <w:r>
              <w:rPr>
                <w:noProof/>
                <w:webHidden/>
              </w:rPr>
              <w:fldChar w:fldCharType="begin"/>
            </w:r>
            <w:r>
              <w:rPr>
                <w:noProof/>
                <w:webHidden/>
              </w:rPr>
              <w:instrText xml:space="preserve"> PAGEREF _Toc479532580 \h </w:instrText>
            </w:r>
            <w:r>
              <w:rPr>
                <w:noProof/>
                <w:webHidden/>
              </w:rPr>
            </w:r>
            <w:r>
              <w:rPr>
                <w:noProof/>
                <w:webHidden/>
              </w:rPr>
              <w:fldChar w:fldCharType="separate"/>
            </w:r>
            <w:r>
              <w:rPr>
                <w:noProof/>
                <w:webHidden/>
              </w:rPr>
              <w:t>21</w:t>
            </w:r>
            <w:r>
              <w:rPr>
                <w:noProof/>
                <w:webHidden/>
              </w:rPr>
              <w:fldChar w:fldCharType="end"/>
            </w:r>
          </w:hyperlink>
        </w:p>
        <w:p w14:paraId="07AE5F80" w14:textId="14C9EEB1" w:rsidR="003B250A" w:rsidRDefault="003B250A">
          <w:pPr>
            <w:pStyle w:val="TOC3"/>
            <w:rPr>
              <w:rFonts w:asciiTheme="minorHAnsi" w:eastAsiaTheme="minorEastAsia" w:hAnsiTheme="minorHAnsi" w:cstheme="minorBidi"/>
              <w:noProof/>
              <w:sz w:val="22"/>
              <w:szCs w:val="22"/>
            </w:rPr>
          </w:pPr>
          <w:hyperlink w:anchor="_Toc479532581" w:history="1">
            <w:r w:rsidRPr="00867C31">
              <w:rPr>
                <w:rStyle w:val="Hyperlink"/>
                <w:noProof/>
              </w:rPr>
              <w:t>7.3.1</w:t>
            </w:r>
            <w:r>
              <w:rPr>
                <w:rFonts w:asciiTheme="minorHAnsi" w:eastAsiaTheme="minorEastAsia" w:hAnsiTheme="minorHAnsi" w:cstheme="minorBidi"/>
                <w:noProof/>
                <w:sz w:val="22"/>
                <w:szCs w:val="22"/>
              </w:rPr>
              <w:tab/>
            </w:r>
            <w:r w:rsidRPr="00867C31">
              <w:rPr>
                <w:rStyle w:val="Hyperlink"/>
                <w:noProof/>
              </w:rPr>
              <w:t>Response messages</w:t>
            </w:r>
            <w:r>
              <w:rPr>
                <w:noProof/>
                <w:webHidden/>
              </w:rPr>
              <w:tab/>
            </w:r>
            <w:r>
              <w:rPr>
                <w:noProof/>
                <w:webHidden/>
              </w:rPr>
              <w:fldChar w:fldCharType="begin"/>
            </w:r>
            <w:r>
              <w:rPr>
                <w:noProof/>
                <w:webHidden/>
              </w:rPr>
              <w:instrText xml:space="preserve"> PAGEREF _Toc479532581 \h </w:instrText>
            </w:r>
            <w:r>
              <w:rPr>
                <w:noProof/>
                <w:webHidden/>
              </w:rPr>
            </w:r>
            <w:r>
              <w:rPr>
                <w:noProof/>
                <w:webHidden/>
              </w:rPr>
              <w:fldChar w:fldCharType="separate"/>
            </w:r>
            <w:r>
              <w:rPr>
                <w:noProof/>
                <w:webHidden/>
              </w:rPr>
              <w:t>21</w:t>
            </w:r>
            <w:r>
              <w:rPr>
                <w:noProof/>
                <w:webHidden/>
              </w:rPr>
              <w:fldChar w:fldCharType="end"/>
            </w:r>
          </w:hyperlink>
        </w:p>
        <w:p w14:paraId="47926CC5" w14:textId="476C7112" w:rsidR="003B250A" w:rsidRDefault="003B250A">
          <w:pPr>
            <w:pStyle w:val="TOC3"/>
            <w:rPr>
              <w:rFonts w:asciiTheme="minorHAnsi" w:eastAsiaTheme="minorEastAsia" w:hAnsiTheme="minorHAnsi" w:cstheme="minorBidi"/>
              <w:noProof/>
              <w:sz w:val="22"/>
              <w:szCs w:val="22"/>
            </w:rPr>
          </w:pPr>
          <w:hyperlink w:anchor="_Toc479532582" w:history="1">
            <w:r w:rsidRPr="00867C31">
              <w:rPr>
                <w:rStyle w:val="Hyperlink"/>
                <w:noProof/>
              </w:rPr>
              <w:t>7.3.2</w:t>
            </w:r>
            <w:r>
              <w:rPr>
                <w:rFonts w:asciiTheme="minorHAnsi" w:eastAsiaTheme="minorEastAsia" w:hAnsiTheme="minorHAnsi" w:cstheme="minorBidi"/>
                <w:noProof/>
                <w:sz w:val="22"/>
                <w:szCs w:val="22"/>
              </w:rPr>
              <w:tab/>
            </w:r>
            <w:r w:rsidRPr="00867C31">
              <w:rPr>
                <w:rStyle w:val="Hyperlink"/>
                <w:noProof/>
              </w:rPr>
              <w:t>Indication messages</w:t>
            </w:r>
            <w:r>
              <w:rPr>
                <w:noProof/>
                <w:webHidden/>
              </w:rPr>
              <w:tab/>
            </w:r>
            <w:r>
              <w:rPr>
                <w:noProof/>
                <w:webHidden/>
              </w:rPr>
              <w:fldChar w:fldCharType="begin"/>
            </w:r>
            <w:r>
              <w:rPr>
                <w:noProof/>
                <w:webHidden/>
              </w:rPr>
              <w:instrText xml:space="preserve"> PAGEREF _Toc479532582 \h </w:instrText>
            </w:r>
            <w:r>
              <w:rPr>
                <w:noProof/>
                <w:webHidden/>
              </w:rPr>
            </w:r>
            <w:r>
              <w:rPr>
                <w:noProof/>
                <w:webHidden/>
              </w:rPr>
              <w:fldChar w:fldCharType="separate"/>
            </w:r>
            <w:r>
              <w:rPr>
                <w:noProof/>
                <w:webHidden/>
              </w:rPr>
              <w:t>21</w:t>
            </w:r>
            <w:r>
              <w:rPr>
                <w:noProof/>
                <w:webHidden/>
              </w:rPr>
              <w:fldChar w:fldCharType="end"/>
            </w:r>
          </w:hyperlink>
        </w:p>
        <w:p w14:paraId="57638F0B" w14:textId="340EEDE6" w:rsidR="003B250A" w:rsidRDefault="003B250A">
          <w:pPr>
            <w:pStyle w:val="TOC3"/>
            <w:rPr>
              <w:rFonts w:asciiTheme="minorHAnsi" w:eastAsiaTheme="minorEastAsia" w:hAnsiTheme="minorHAnsi" w:cstheme="minorBidi"/>
              <w:noProof/>
              <w:sz w:val="22"/>
              <w:szCs w:val="22"/>
            </w:rPr>
          </w:pPr>
          <w:hyperlink w:anchor="_Toc479532583" w:history="1">
            <w:r w:rsidRPr="00867C31">
              <w:rPr>
                <w:rStyle w:val="Hyperlink"/>
                <w:noProof/>
              </w:rPr>
              <w:t>7.3.3</w:t>
            </w:r>
            <w:r>
              <w:rPr>
                <w:rFonts w:asciiTheme="minorHAnsi" w:eastAsiaTheme="minorEastAsia" w:hAnsiTheme="minorHAnsi" w:cstheme="minorBidi"/>
                <w:noProof/>
                <w:sz w:val="22"/>
                <w:szCs w:val="22"/>
              </w:rPr>
              <w:tab/>
            </w:r>
            <w:r w:rsidRPr="00867C31">
              <w:rPr>
                <w:rStyle w:val="Hyperlink"/>
                <w:noProof/>
              </w:rPr>
              <w:t>ResponseInfo messages</w:t>
            </w:r>
            <w:r>
              <w:rPr>
                <w:noProof/>
                <w:webHidden/>
              </w:rPr>
              <w:tab/>
            </w:r>
            <w:r>
              <w:rPr>
                <w:noProof/>
                <w:webHidden/>
              </w:rPr>
              <w:fldChar w:fldCharType="begin"/>
            </w:r>
            <w:r>
              <w:rPr>
                <w:noProof/>
                <w:webHidden/>
              </w:rPr>
              <w:instrText xml:space="preserve"> PAGEREF _Toc479532583 \h </w:instrText>
            </w:r>
            <w:r>
              <w:rPr>
                <w:noProof/>
                <w:webHidden/>
              </w:rPr>
            </w:r>
            <w:r>
              <w:rPr>
                <w:noProof/>
                <w:webHidden/>
              </w:rPr>
              <w:fldChar w:fldCharType="separate"/>
            </w:r>
            <w:r>
              <w:rPr>
                <w:noProof/>
                <w:webHidden/>
              </w:rPr>
              <w:t>22</w:t>
            </w:r>
            <w:r>
              <w:rPr>
                <w:noProof/>
                <w:webHidden/>
              </w:rPr>
              <w:fldChar w:fldCharType="end"/>
            </w:r>
          </w:hyperlink>
          <w:bookmarkStart w:id="0" w:name="_GoBack"/>
          <w:bookmarkEnd w:id="0"/>
        </w:p>
        <w:p w14:paraId="21736BCB" w14:textId="377F67D3" w:rsidR="003B250A" w:rsidRDefault="003B250A">
          <w:pPr>
            <w:pStyle w:val="TOC3"/>
            <w:rPr>
              <w:rFonts w:asciiTheme="minorHAnsi" w:eastAsiaTheme="minorEastAsia" w:hAnsiTheme="minorHAnsi" w:cstheme="minorBidi"/>
              <w:noProof/>
              <w:sz w:val="22"/>
              <w:szCs w:val="22"/>
            </w:rPr>
          </w:pPr>
          <w:hyperlink w:anchor="_Toc479532584" w:history="1">
            <w:r w:rsidRPr="00867C31">
              <w:rPr>
                <w:rStyle w:val="Hyperlink"/>
                <w:noProof/>
              </w:rPr>
              <w:t>7.3.4</w:t>
            </w:r>
            <w:r>
              <w:rPr>
                <w:rFonts w:asciiTheme="minorHAnsi" w:eastAsiaTheme="minorEastAsia" w:hAnsiTheme="minorHAnsi" w:cstheme="minorBidi"/>
                <w:noProof/>
                <w:sz w:val="22"/>
                <w:szCs w:val="22"/>
              </w:rPr>
              <w:tab/>
            </w:r>
            <w:r w:rsidRPr="00867C31">
              <w:rPr>
                <w:rStyle w:val="Hyperlink"/>
                <w:noProof/>
              </w:rPr>
              <w:t>Exception messages</w:t>
            </w:r>
            <w:r>
              <w:rPr>
                <w:noProof/>
                <w:webHidden/>
              </w:rPr>
              <w:tab/>
            </w:r>
            <w:r>
              <w:rPr>
                <w:noProof/>
                <w:webHidden/>
              </w:rPr>
              <w:fldChar w:fldCharType="begin"/>
            </w:r>
            <w:r>
              <w:rPr>
                <w:noProof/>
                <w:webHidden/>
              </w:rPr>
              <w:instrText xml:space="preserve"> PAGEREF _Toc479532584 \h </w:instrText>
            </w:r>
            <w:r>
              <w:rPr>
                <w:noProof/>
                <w:webHidden/>
              </w:rPr>
            </w:r>
            <w:r>
              <w:rPr>
                <w:noProof/>
                <w:webHidden/>
              </w:rPr>
              <w:fldChar w:fldCharType="separate"/>
            </w:r>
            <w:r>
              <w:rPr>
                <w:noProof/>
                <w:webHidden/>
              </w:rPr>
              <w:t>23</w:t>
            </w:r>
            <w:r>
              <w:rPr>
                <w:noProof/>
                <w:webHidden/>
              </w:rPr>
              <w:fldChar w:fldCharType="end"/>
            </w:r>
          </w:hyperlink>
        </w:p>
        <w:p w14:paraId="63FB1992" w14:textId="0C3BEC34" w:rsidR="003B250A" w:rsidRDefault="003B250A">
          <w:pPr>
            <w:pStyle w:val="TOC1"/>
            <w:rPr>
              <w:rFonts w:asciiTheme="minorHAnsi" w:eastAsiaTheme="minorEastAsia" w:hAnsiTheme="minorHAnsi" w:cstheme="minorBidi"/>
              <w:noProof/>
              <w:sz w:val="22"/>
              <w:szCs w:val="22"/>
            </w:rPr>
          </w:pPr>
          <w:hyperlink w:anchor="_Toc479532585" w:history="1">
            <w:r w:rsidRPr="00867C31">
              <w:rPr>
                <w:rStyle w:val="Hyperlink"/>
                <w:noProof/>
              </w:rPr>
              <w:t>8</w:t>
            </w:r>
            <w:r>
              <w:rPr>
                <w:rFonts w:asciiTheme="minorHAnsi" w:eastAsiaTheme="minorEastAsia" w:hAnsiTheme="minorHAnsi" w:cstheme="minorBidi"/>
                <w:noProof/>
                <w:sz w:val="22"/>
                <w:szCs w:val="22"/>
              </w:rPr>
              <w:tab/>
            </w:r>
            <w:r w:rsidRPr="00867C31">
              <w:rPr>
                <w:rStyle w:val="Hyperlink"/>
                <w:noProof/>
              </w:rPr>
              <w:t>TCI frames</w:t>
            </w:r>
            <w:r>
              <w:rPr>
                <w:noProof/>
                <w:webHidden/>
              </w:rPr>
              <w:tab/>
            </w:r>
            <w:r>
              <w:rPr>
                <w:noProof/>
                <w:webHidden/>
              </w:rPr>
              <w:fldChar w:fldCharType="begin"/>
            </w:r>
            <w:r>
              <w:rPr>
                <w:noProof/>
                <w:webHidden/>
              </w:rPr>
              <w:instrText xml:space="preserve"> PAGEREF _Toc479532585 \h </w:instrText>
            </w:r>
            <w:r>
              <w:rPr>
                <w:noProof/>
                <w:webHidden/>
              </w:rPr>
            </w:r>
            <w:r>
              <w:rPr>
                <w:noProof/>
                <w:webHidden/>
              </w:rPr>
              <w:fldChar w:fldCharType="separate"/>
            </w:r>
            <w:r>
              <w:rPr>
                <w:noProof/>
                <w:webHidden/>
              </w:rPr>
              <w:t>25</w:t>
            </w:r>
            <w:r>
              <w:rPr>
                <w:noProof/>
                <w:webHidden/>
              </w:rPr>
              <w:fldChar w:fldCharType="end"/>
            </w:r>
          </w:hyperlink>
        </w:p>
        <w:p w14:paraId="3310D32D" w14:textId="68AE5823" w:rsidR="003B250A" w:rsidRDefault="003B250A">
          <w:pPr>
            <w:pStyle w:val="TOC2"/>
            <w:rPr>
              <w:rFonts w:asciiTheme="minorHAnsi" w:eastAsiaTheme="minorEastAsia" w:hAnsiTheme="minorHAnsi" w:cstheme="minorBidi"/>
              <w:noProof/>
              <w:sz w:val="22"/>
              <w:szCs w:val="22"/>
            </w:rPr>
          </w:pPr>
          <w:hyperlink w:anchor="_Toc479532586" w:history="1">
            <w:r w:rsidRPr="00867C31">
              <w:rPr>
                <w:rStyle w:val="Hyperlink"/>
                <w:noProof/>
              </w:rPr>
              <w:t>8.1</w:t>
            </w:r>
            <w:r>
              <w:rPr>
                <w:rFonts w:asciiTheme="minorHAnsi" w:eastAsiaTheme="minorEastAsia" w:hAnsiTheme="minorHAnsi" w:cstheme="minorBidi"/>
                <w:noProof/>
                <w:sz w:val="22"/>
                <w:szCs w:val="22"/>
              </w:rPr>
              <w:tab/>
            </w:r>
            <w:r w:rsidRPr="00867C31">
              <w:rPr>
                <w:rStyle w:val="Hyperlink"/>
                <w:noProof/>
              </w:rPr>
              <w:t>TCI80211 frame</w:t>
            </w:r>
            <w:r>
              <w:rPr>
                <w:noProof/>
                <w:webHidden/>
              </w:rPr>
              <w:tab/>
            </w:r>
            <w:r>
              <w:rPr>
                <w:noProof/>
                <w:webHidden/>
              </w:rPr>
              <w:fldChar w:fldCharType="begin"/>
            </w:r>
            <w:r>
              <w:rPr>
                <w:noProof/>
                <w:webHidden/>
              </w:rPr>
              <w:instrText xml:space="preserve"> PAGEREF _Toc479532586 \h </w:instrText>
            </w:r>
            <w:r>
              <w:rPr>
                <w:noProof/>
                <w:webHidden/>
              </w:rPr>
            </w:r>
            <w:r>
              <w:rPr>
                <w:noProof/>
                <w:webHidden/>
              </w:rPr>
              <w:fldChar w:fldCharType="separate"/>
            </w:r>
            <w:r>
              <w:rPr>
                <w:noProof/>
                <w:webHidden/>
              </w:rPr>
              <w:t>25</w:t>
            </w:r>
            <w:r>
              <w:rPr>
                <w:noProof/>
                <w:webHidden/>
              </w:rPr>
              <w:fldChar w:fldCharType="end"/>
            </w:r>
          </w:hyperlink>
        </w:p>
        <w:p w14:paraId="278236B9" w14:textId="3389C1F2" w:rsidR="003B250A" w:rsidRDefault="003B250A">
          <w:pPr>
            <w:pStyle w:val="TOC3"/>
            <w:rPr>
              <w:rFonts w:asciiTheme="minorHAnsi" w:eastAsiaTheme="minorEastAsia" w:hAnsiTheme="minorHAnsi" w:cstheme="minorBidi"/>
              <w:noProof/>
              <w:sz w:val="22"/>
              <w:szCs w:val="22"/>
            </w:rPr>
          </w:pPr>
          <w:hyperlink w:anchor="_Toc479532587" w:history="1">
            <w:r w:rsidRPr="00867C31">
              <w:rPr>
                <w:rStyle w:val="Hyperlink"/>
                <w:noProof/>
              </w:rPr>
              <w:t>8.1.1</w:t>
            </w:r>
            <w:r>
              <w:rPr>
                <w:rFonts w:asciiTheme="minorHAnsi" w:eastAsiaTheme="minorEastAsia" w:hAnsiTheme="minorHAnsi" w:cstheme="minorBidi"/>
                <w:noProof/>
                <w:sz w:val="22"/>
                <w:szCs w:val="22"/>
              </w:rPr>
              <w:tab/>
            </w:r>
            <w:r w:rsidRPr="00867C31">
              <w:rPr>
                <w:rStyle w:val="Hyperlink"/>
                <w:noProof/>
              </w:rPr>
              <w:t>Supported use cases</w:t>
            </w:r>
            <w:r>
              <w:rPr>
                <w:noProof/>
                <w:webHidden/>
              </w:rPr>
              <w:tab/>
            </w:r>
            <w:r>
              <w:rPr>
                <w:noProof/>
                <w:webHidden/>
              </w:rPr>
              <w:fldChar w:fldCharType="begin"/>
            </w:r>
            <w:r>
              <w:rPr>
                <w:noProof/>
                <w:webHidden/>
              </w:rPr>
              <w:instrText xml:space="preserve"> PAGEREF _Toc479532587 \h </w:instrText>
            </w:r>
            <w:r>
              <w:rPr>
                <w:noProof/>
                <w:webHidden/>
              </w:rPr>
            </w:r>
            <w:r>
              <w:rPr>
                <w:noProof/>
                <w:webHidden/>
              </w:rPr>
              <w:fldChar w:fldCharType="separate"/>
            </w:r>
            <w:r>
              <w:rPr>
                <w:noProof/>
                <w:webHidden/>
              </w:rPr>
              <w:t>25</w:t>
            </w:r>
            <w:r>
              <w:rPr>
                <w:noProof/>
                <w:webHidden/>
              </w:rPr>
              <w:fldChar w:fldCharType="end"/>
            </w:r>
          </w:hyperlink>
        </w:p>
        <w:p w14:paraId="497A14B9" w14:textId="6C1DBC03" w:rsidR="003B250A" w:rsidRDefault="003B250A">
          <w:pPr>
            <w:pStyle w:val="TOC3"/>
            <w:rPr>
              <w:rFonts w:asciiTheme="minorHAnsi" w:eastAsiaTheme="minorEastAsia" w:hAnsiTheme="minorHAnsi" w:cstheme="minorBidi"/>
              <w:noProof/>
              <w:sz w:val="22"/>
              <w:szCs w:val="22"/>
            </w:rPr>
          </w:pPr>
          <w:hyperlink w:anchor="_Toc479532588" w:history="1">
            <w:r w:rsidRPr="00867C31">
              <w:rPr>
                <w:rStyle w:val="Hyperlink"/>
                <w:noProof/>
              </w:rPr>
              <w:t>8.1.2</w:t>
            </w:r>
            <w:r>
              <w:rPr>
                <w:rFonts w:asciiTheme="minorHAnsi" w:eastAsiaTheme="minorEastAsia" w:hAnsiTheme="minorHAnsi" w:cstheme="minorBidi"/>
                <w:noProof/>
                <w:sz w:val="22"/>
                <w:szCs w:val="22"/>
              </w:rPr>
              <w:tab/>
            </w:r>
            <w:r w:rsidRPr="00867C31">
              <w:rPr>
                <w:rStyle w:val="Hyperlink"/>
                <w:noProof/>
              </w:rPr>
              <w:t>Request Messages</w:t>
            </w:r>
            <w:r>
              <w:rPr>
                <w:noProof/>
                <w:webHidden/>
              </w:rPr>
              <w:tab/>
            </w:r>
            <w:r>
              <w:rPr>
                <w:noProof/>
                <w:webHidden/>
              </w:rPr>
              <w:fldChar w:fldCharType="begin"/>
            </w:r>
            <w:r>
              <w:rPr>
                <w:noProof/>
                <w:webHidden/>
              </w:rPr>
              <w:instrText xml:space="preserve"> PAGEREF _Toc479532588 \h </w:instrText>
            </w:r>
            <w:r>
              <w:rPr>
                <w:noProof/>
                <w:webHidden/>
              </w:rPr>
            </w:r>
            <w:r>
              <w:rPr>
                <w:noProof/>
                <w:webHidden/>
              </w:rPr>
              <w:fldChar w:fldCharType="separate"/>
            </w:r>
            <w:r>
              <w:rPr>
                <w:noProof/>
                <w:webHidden/>
              </w:rPr>
              <w:t>25</w:t>
            </w:r>
            <w:r>
              <w:rPr>
                <w:noProof/>
                <w:webHidden/>
              </w:rPr>
              <w:fldChar w:fldCharType="end"/>
            </w:r>
          </w:hyperlink>
        </w:p>
        <w:p w14:paraId="6B79DBEA" w14:textId="079F041A" w:rsidR="003B250A" w:rsidRDefault="003B250A">
          <w:pPr>
            <w:pStyle w:val="TOC3"/>
            <w:rPr>
              <w:rFonts w:asciiTheme="minorHAnsi" w:eastAsiaTheme="minorEastAsia" w:hAnsiTheme="minorHAnsi" w:cstheme="minorBidi"/>
              <w:noProof/>
              <w:sz w:val="22"/>
              <w:szCs w:val="22"/>
            </w:rPr>
          </w:pPr>
          <w:hyperlink w:anchor="_Toc479532589" w:history="1">
            <w:r w:rsidRPr="00867C31">
              <w:rPr>
                <w:rStyle w:val="Hyperlink"/>
                <w:noProof/>
              </w:rPr>
              <w:t>8.1.3</w:t>
            </w:r>
            <w:r>
              <w:rPr>
                <w:rFonts w:asciiTheme="minorHAnsi" w:eastAsiaTheme="minorEastAsia" w:hAnsiTheme="minorHAnsi" w:cstheme="minorBidi"/>
                <w:noProof/>
                <w:sz w:val="22"/>
                <w:szCs w:val="22"/>
              </w:rPr>
              <w:tab/>
            </w:r>
            <w:r w:rsidRPr="00867C31">
              <w:rPr>
                <w:rStyle w:val="Hyperlink"/>
                <w:noProof/>
              </w:rPr>
              <w:t>Response messages</w:t>
            </w:r>
            <w:r>
              <w:rPr>
                <w:noProof/>
                <w:webHidden/>
              </w:rPr>
              <w:tab/>
            </w:r>
            <w:r>
              <w:rPr>
                <w:noProof/>
                <w:webHidden/>
              </w:rPr>
              <w:fldChar w:fldCharType="begin"/>
            </w:r>
            <w:r>
              <w:rPr>
                <w:noProof/>
                <w:webHidden/>
              </w:rPr>
              <w:instrText xml:space="preserve"> PAGEREF _Toc479532589 \h </w:instrText>
            </w:r>
            <w:r>
              <w:rPr>
                <w:noProof/>
                <w:webHidden/>
              </w:rPr>
            </w:r>
            <w:r>
              <w:rPr>
                <w:noProof/>
                <w:webHidden/>
              </w:rPr>
              <w:fldChar w:fldCharType="separate"/>
            </w:r>
            <w:r>
              <w:rPr>
                <w:noProof/>
                <w:webHidden/>
              </w:rPr>
              <w:t>26</w:t>
            </w:r>
            <w:r>
              <w:rPr>
                <w:noProof/>
                <w:webHidden/>
              </w:rPr>
              <w:fldChar w:fldCharType="end"/>
            </w:r>
          </w:hyperlink>
        </w:p>
        <w:p w14:paraId="3CF690A0" w14:textId="45C91D91" w:rsidR="003B250A" w:rsidRDefault="003B250A">
          <w:pPr>
            <w:pStyle w:val="TOC3"/>
            <w:rPr>
              <w:rFonts w:asciiTheme="minorHAnsi" w:eastAsiaTheme="minorEastAsia" w:hAnsiTheme="minorHAnsi" w:cstheme="minorBidi"/>
              <w:noProof/>
              <w:sz w:val="22"/>
              <w:szCs w:val="22"/>
            </w:rPr>
          </w:pPr>
          <w:hyperlink w:anchor="_Toc479532590" w:history="1">
            <w:r w:rsidRPr="00867C31">
              <w:rPr>
                <w:rStyle w:val="Hyperlink"/>
                <w:noProof/>
              </w:rPr>
              <w:t>8.1.4</w:t>
            </w:r>
            <w:r>
              <w:rPr>
                <w:rFonts w:asciiTheme="minorHAnsi" w:eastAsiaTheme="minorEastAsia" w:hAnsiTheme="minorHAnsi" w:cstheme="minorBidi"/>
                <w:noProof/>
                <w:sz w:val="22"/>
                <w:szCs w:val="22"/>
              </w:rPr>
              <w:tab/>
            </w:r>
            <w:r w:rsidRPr="00867C31">
              <w:rPr>
                <w:rStyle w:val="Hyperlink"/>
                <w:noProof/>
              </w:rPr>
              <w:t>Indication messages</w:t>
            </w:r>
            <w:r>
              <w:rPr>
                <w:noProof/>
                <w:webHidden/>
              </w:rPr>
              <w:tab/>
            </w:r>
            <w:r>
              <w:rPr>
                <w:noProof/>
                <w:webHidden/>
              </w:rPr>
              <w:fldChar w:fldCharType="begin"/>
            </w:r>
            <w:r>
              <w:rPr>
                <w:noProof/>
                <w:webHidden/>
              </w:rPr>
              <w:instrText xml:space="preserve"> PAGEREF _Toc479532590 \h </w:instrText>
            </w:r>
            <w:r>
              <w:rPr>
                <w:noProof/>
                <w:webHidden/>
              </w:rPr>
            </w:r>
            <w:r>
              <w:rPr>
                <w:noProof/>
                <w:webHidden/>
              </w:rPr>
              <w:fldChar w:fldCharType="separate"/>
            </w:r>
            <w:r>
              <w:rPr>
                <w:noProof/>
                <w:webHidden/>
              </w:rPr>
              <w:t>26</w:t>
            </w:r>
            <w:r>
              <w:rPr>
                <w:noProof/>
                <w:webHidden/>
              </w:rPr>
              <w:fldChar w:fldCharType="end"/>
            </w:r>
          </w:hyperlink>
        </w:p>
        <w:p w14:paraId="5A172443" w14:textId="03D341C8" w:rsidR="003B250A" w:rsidRDefault="003B250A">
          <w:pPr>
            <w:pStyle w:val="TOC3"/>
            <w:rPr>
              <w:rFonts w:asciiTheme="minorHAnsi" w:eastAsiaTheme="minorEastAsia" w:hAnsiTheme="minorHAnsi" w:cstheme="minorBidi"/>
              <w:noProof/>
              <w:sz w:val="22"/>
              <w:szCs w:val="22"/>
            </w:rPr>
          </w:pPr>
          <w:hyperlink w:anchor="_Toc479532591" w:history="1">
            <w:r w:rsidRPr="00867C31">
              <w:rPr>
                <w:rStyle w:val="Hyperlink"/>
                <w:noProof/>
              </w:rPr>
              <w:t>8.1.5</w:t>
            </w:r>
            <w:r>
              <w:rPr>
                <w:rFonts w:asciiTheme="minorHAnsi" w:eastAsiaTheme="minorEastAsia" w:hAnsiTheme="minorHAnsi" w:cstheme="minorBidi"/>
                <w:noProof/>
                <w:sz w:val="22"/>
                <w:szCs w:val="22"/>
              </w:rPr>
              <w:tab/>
            </w:r>
            <w:r w:rsidRPr="00867C31">
              <w:rPr>
                <w:rStyle w:val="Hyperlink"/>
                <w:noProof/>
              </w:rPr>
              <w:t>Exception messages</w:t>
            </w:r>
            <w:r>
              <w:rPr>
                <w:noProof/>
                <w:webHidden/>
              </w:rPr>
              <w:tab/>
            </w:r>
            <w:r>
              <w:rPr>
                <w:noProof/>
                <w:webHidden/>
              </w:rPr>
              <w:fldChar w:fldCharType="begin"/>
            </w:r>
            <w:r>
              <w:rPr>
                <w:noProof/>
                <w:webHidden/>
              </w:rPr>
              <w:instrText xml:space="preserve"> PAGEREF _Toc479532591 \h </w:instrText>
            </w:r>
            <w:r>
              <w:rPr>
                <w:noProof/>
                <w:webHidden/>
              </w:rPr>
            </w:r>
            <w:r>
              <w:rPr>
                <w:noProof/>
                <w:webHidden/>
              </w:rPr>
              <w:fldChar w:fldCharType="separate"/>
            </w:r>
            <w:r>
              <w:rPr>
                <w:noProof/>
                <w:webHidden/>
              </w:rPr>
              <w:t>26</w:t>
            </w:r>
            <w:r>
              <w:rPr>
                <w:noProof/>
                <w:webHidden/>
              </w:rPr>
              <w:fldChar w:fldCharType="end"/>
            </w:r>
          </w:hyperlink>
        </w:p>
        <w:p w14:paraId="44D70BE3" w14:textId="444082AE" w:rsidR="003B250A" w:rsidRDefault="003B250A">
          <w:pPr>
            <w:pStyle w:val="TOC2"/>
            <w:rPr>
              <w:rFonts w:asciiTheme="minorHAnsi" w:eastAsiaTheme="minorEastAsia" w:hAnsiTheme="minorHAnsi" w:cstheme="minorBidi"/>
              <w:noProof/>
              <w:sz w:val="22"/>
              <w:szCs w:val="22"/>
            </w:rPr>
          </w:pPr>
          <w:hyperlink w:anchor="_Toc479532592" w:history="1">
            <w:r w:rsidRPr="00867C31">
              <w:rPr>
                <w:rStyle w:val="Hyperlink"/>
                <w:noProof/>
              </w:rPr>
              <w:t>8.2</w:t>
            </w:r>
            <w:r>
              <w:rPr>
                <w:rFonts w:asciiTheme="minorHAnsi" w:eastAsiaTheme="minorEastAsia" w:hAnsiTheme="minorHAnsi" w:cstheme="minorBidi"/>
                <w:noProof/>
                <w:sz w:val="22"/>
                <w:szCs w:val="22"/>
              </w:rPr>
              <w:tab/>
            </w:r>
            <w:r w:rsidRPr="00867C31">
              <w:rPr>
                <w:rStyle w:val="Hyperlink"/>
                <w:noProof/>
              </w:rPr>
              <w:t>TCI16094 frame</w:t>
            </w:r>
            <w:r>
              <w:rPr>
                <w:noProof/>
                <w:webHidden/>
              </w:rPr>
              <w:tab/>
            </w:r>
            <w:r>
              <w:rPr>
                <w:noProof/>
                <w:webHidden/>
              </w:rPr>
              <w:fldChar w:fldCharType="begin"/>
            </w:r>
            <w:r>
              <w:rPr>
                <w:noProof/>
                <w:webHidden/>
              </w:rPr>
              <w:instrText xml:space="preserve"> PAGEREF _Toc479532592 \h </w:instrText>
            </w:r>
            <w:r>
              <w:rPr>
                <w:noProof/>
                <w:webHidden/>
              </w:rPr>
            </w:r>
            <w:r>
              <w:rPr>
                <w:noProof/>
                <w:webHidden/>
              </w:rPr>
              <w:fldChar w:fldCharType="separate"/>
            </w:r>
            <w:r>
              <w:rPr>
                <w:noProof/>
                <w:webHidden/>
              </w:rPr>
              <w:t>26</w:t>
            </w:r>
            <w:r>
              <w:rPr>
                <w:noProof/>
                <w:webHidden/>
              </w:rPr>
              <w:fldChar w:fldCharType="end"/>
            </w:r>
          </w:hyperlink>
        </w:p>
        <w:p w14:paraId="08EFCC60" w14:textId="75D29A71" w:rsidR="003B250A" w:rsidRDefault="003B250A">
          <w:pPr>
            <w:pStyle w:val="TOC3"/>
            <w:rPr>
              <w:rFonts w:asciiTheme="minorHAnsi" w:eastAsiaTheme="minorEastAsia" w:hAnsiTheme="minorHAnsi" w:cstheme="minorBidi"/>
              <w:noProof/>
              <w:sz w:val="22"/>
              <w:szCs w:val="22"/>
            </w:rPr>
          </w:pPr>
          <w:hyperlink w:anchor="_Toc479532593" w:history="1">
            <w:r w:rsidRPr="00867C31">
              <w:rPr>
                <w:rStyle w:val="Hyperlink"/>
                <w:noProof/>
              </w:rPr>
              <w:t>8.2.1</w:t>
            </w:r>
            <w:r>
              <w:rPr>
                <w:rFonts w:asciiTheme="minorHAnsi" w:eastAsiaTheme="minorEastAsia" w:hAnsiTheme="minorHAnsi" w:cstheme="minorBidi"/>
                <w:noProof/>
                <w:sz w:val="22"/>
                <w:szCs w:val="22"/>
              </w:rPr>
              <w:tab/>
            </w:r>
            <w:r w:rsidRPr="00867C31">
              <w:rPr>
                <w:rStyle w:val="Hyperlink"/>
                <w:noProof/>
              </w:rPr>
              <w:t>Supported use cases</w:t>
            </w:r>
            <w:r>
              <w:rPr>
                <w:noProof/>
                <w:webHidden/>
              </w:rPr>
              <w:tab/>
            </w:r>
            <w:r>
              <w:rPr>
                <w:noProof/>
                <w:webHidden/>
              </w:rPr>
              <w:fldChar w:fldCharType="begin"/>
            </w:r>
            <w:r>
              <w:rPr>
                <w:noProof/>
                <w:webHidden/>
              </w:rPr>
              <w:instrText xml:space="preserve"> PAGEREF _Toc479532593 \h </w:instrText>
            </w:r>
            <w:r>
              <w:rPr>
                <w:noProof/>
                <w:webHidden/>
              </w:rPr>
            </w:r>
            <w:r>
              <w:rPr>
                <w:noProof/>
                <w:webHidden/>
              </w:rPr>
              <w:fldChar w:fldCharType="separate"/>
            </w:r>
            <w:r>
              <w:rPr>
                <w:noProof/>
                <w:webHidden/>
              </w:rPr>
              <w:t>26</w:t>
            </w:r>
            <w:r>
              <w:rPr>
                <w:noProof/>
                <w:webHidden/>
              </w:rPr>
              <w:fldChar w:fldCharType="end"/>
            </w:r>
          </w:hyperlink>
        </w:p>
        <w:p w14:paraId="7280283C" w14:textId="481BE7C7" w:rsidR="003B250A" w:rsidRDefault="003B250A">
          <w:pPr>
            <w:pStyle w:val="TOC3"/>
            <w:rPr>
              <w:rFonts w:asciiTheme="minorHAnsi" w:eastAsiaTheme="minorEastAsia" w:hAnsiTheme="minorHAnsi" w:cstheme="minorBidi"/>
              <w:noProof/>
              <w:sz w:val="22"/>
              <w:szCs w:val="22"/>
            </w:rPr>
          </w:pPr>
          <w:hyperlink w:anchor="_Toc479532594" w:history="1">
            <w:r w:rsidRPr="00867C31">
              <w:rPr>
                <w:rStyle w:val="Hyperlink"/>
                <w:noProof/>
              </w:rPr>
              <w:t>8.2.2</w:t>
            </w:r>
            <w:r>
              <w:rPr>
                <w:rFonts w:asciiTheme="minorHAnsi" w:eastAsiaTheme="minorEastAsia" w:hAnsiTheme="minorHAnsi" w:cstheme="minorBidi"/>
                <w:noProof/>
                <w:sz w:val="22"/>
                <w:szCs w:val="22"/>
              </w:rPr>
              <w:tab/>
            </w:r>
            <w:r w:rsidRPr="00867C31">
              <w:rPr>
                <w:rStyle w:val="Hyperlink"/>
                <w:noProof/>
              </w:rPr>
              <w:t>Request Messages</w:t>
            </w:r>
            <w:r>
              <w:rPr>
                <w:noProof/>
                <w:webHidden/>
              </w:rPr>
              <w:tab/>
            </w:r>
            <w:r>
              <w:rPr>
                <w:noProof/>
                <w:webHidden/>
              </w:rPr>
              <w:fldChar w:fldCharType="begin"/>
            </w:r>
            <w:r>
              <w:rPr>
                <w:noProof/>
                <w:webHidden/>
              </w:rPr>
              <w:instrText xml:space="preserve"> PAGEREF _Toc479532594 \h </w:instrText>
            </w:r>
            <w:r>
              <w:rPr>
                <w:noProof/>
                <w:webHidden/>
              </w:rPr>
            </w:r>
            <w:r>
              <w:rPr>
                <w:noProof/>
                <w:webHidden/>
              </w:rPr>
              <w:fldChar w:fldCharType="separate"/>
            </w:r>
            <w:r>
              <w:rPr>
                <w:noProof/>
                <w:webHidden/>
              </w:rPr>
              <w:t>27</w:t>
            </w:r>
            <w:r>
              <w:rPr>
                <w:noProof/>
                <w:webHidden/>
              </w:rPr>
              <w:fldChar w:fldCharType="end"/>
            </w:r>
          </w:hyperlink>
        </w:p>
        <w:p w14:paraId="399469D4" w14:textId="5F3A68C6" w:rsidR="003B250A" w:rsidRDefault="003B250A">
          <w:pPr>
            <w:pStyle w:val="TOC3"/>
            <w:rPr>
              <w:rFonts w:asciiTheme="minorHAnsi" w:eastAsiaTheme="minorEastAsia" w:hAnsiTheme="minorHAnsi" w:cstheme="minorBidi"/>
              <w:noProof/>
              <w:sz w:val="22"/>
              <w:szCs w:val="22"/>
            </w:rPr>
          </w:pPr>
          <w:hyperlink w:anchor="_Toc479532595" w:history="1">
            <w:r w:rsidRPr="00867C31">
              <w:rPr>
                <w:rStyle w:val="Hyperlink"/>
                <w:noProof/>
              </w:rPr>
              <w:t>8.2.3</w:t>
            </w:r>
            <w:r>
              <w:rPr>
                <w:rFonts w:asciiTheme="minorHAnsi" w:eastAsiaTheme="minorEastAsia" w:hAnsiTheme="minorHAnsi" w:cstheme="minorBidi"/>
                <w:noProof/>
                <w:sz w:val="22"/>
                <w:szCs w:val="22"/>
              </w:rPr>
              <w:tab/>
            </w:r>
            <w:r w:rsidRPr="00867C31">
              <w:rPr>
                <w:rStyle w:val="Hyperlink"/>
                <w:noProof/>
              </w:rPr>
              <w:t>Response messages</w:t>
            </w:r>
            <w:r>
              <w:rPr>
                <w:noProof/>
                <w:webHidden/>
              </w:rPr>
              <w:tab/>
            </w:r>
            <w:r>
              <w:rPr>
                <w:noProof/>
                <w:webHidden/>
              </w:rPr>
              <w:fldChar w:fldCharType="begin"/>
            </w:r>
            <w:r>
              <w:rPr>
                <w:noProof/>
                <w:webHidden/>
              </w:rPr>
              <w:instrText xml:space="preserve"> PAGEREF _Toc479532595 \h </w:instrText>
            </w:r>
            <w:r>
              <w:rPr>
                <w:noProof/>
                <w:webHidden/>
              </w:rPr>
            </w:r>
            <w:r>
              <w:rPr>
                <w:noProof/>
                <w:webHidden/>
              </w:rPr>
              <w:fldChar w:fldCharType="separate"/>
            </w:r>
            <w:r>
              <w:rPr>
                <w:noProof/>
                <w:webHidden/>
              </w:rPr>
              <w:t>28</w:t>
            </w:r>
            <w:r>
              <w:rPr>
                <w:noProof/>
                <w:webHidden/>
              </w:rPr>
              <w:fldChar w:fldCharType="end"/>
            </w:r>
          </w:hyperlink>
        </w:p>
        <w:p w14:paraId="0DACB060" w14:textId="45998941" w:rsidR="003B250A" w:rsidRDefault="003B250A">
          <w:pPr>
            <w:pStyle w:val="TOC3"/>
            <w:rPr>
              <w:rFonts w:asciiTheme="minorHAnsi" w:eastAsiaTheme="minorEastAsia" w:hAnsiTheme="minorHAnsi" w:cstheme="minorBidi"/>
              <w:noProof/>
              <w:sz w:val="22"/>
              <w:szCs w:val="22"/>
            </w:rPr>
          </w:pPr>
          <w:hyperlink w:anchor="_Toc479532596" w:history="1">
            <w:r w:rsidRPr="00867C31">
              <w:rPr>
                <w:rStyle w:val="Hyperlink"/>
                <w:noProof/>
              </w:rPr>
              <w:t>8.2.4</w:t>
            </w:r>
            <w:r>
              <w:rPr>
                <w:rFonts w:asciiTheme="minorHAnsi" w:eastAsiaTheme="minorEastAsia" w:hAnsiTheme="minorHAnsi" w:cstheme="minorBidi"/>
                <w:noProof/>
                <w:sz w:val="22"/>
                <w:szCs w:val="22"/>
              </w:rPr>
              <w:tab/>
            </w:r>
            <w:r w:rsidRPr="00867C31">
              <w:rPr>
                <w:rStyle w:val="Hyperlink"/>
                <w:noProof/>
              </w:rPr>
              <w:t>Indication messages</w:t>
            </w:r>
            <w:r>
              <w:rPr>
                <w:noProof/>
                <w:webHidden/>
              </w:rPr>
              <w:tab/>
            </w:r>
            <w:r>
              <w:rPr>
                <w:noProof/>
                <w:webHidden/>
              </w:rPr>
              <w:fldChar w:fldCharType="begin"/>
            </w:r>
            <w:r>
              <w:rPr>
                <w:noProof/>
                <w:webHidden/>
              </w:rPr>
              <w:instrText xml:space="preserve"> PAGEREF _Toc479532596 \h </w:instrText>
            </w:r>
            <w:r>
              <w:rPr>
                <w:noProof/>
                <w:webHidden/>
              </w:rPr>
            </w:r>
            <w:r>
              <w:rPr>
                <w:noProof/>
                <w:webHidden/>
              </w:rPr>
              <w:fldChar w:fldCharType="separate"/>
            </w:r>
            <w:r>
              <w:rPr>
                <w:noProof/>
                <w:webHidden/>
              </w:rPr>
              <w:t>28</w:t>
            </w:r>
            <w:r>
              <w:rPr>
                <w:noProof/>
                <w:webHidden/>
              </w:rPr>
              <w:fldChar w:fldCharType="end"/>
            </w:r>
          </w:hyperlink>
        </w:p>
        <w:p w14:paraId="34F71BDB" w14:textId="04829367" w:rsidR="003B250A" w:rsidRDefault="003B250A">
          <w:pPr>
            <w:pStyle w:val="TOC3"/>
            <w:rPr>
              <w:rFonts w:asciiTheme="minorHAnsi" w:eastAsiaTheme="minorEastAsia" w:hAnsiTheme="minorHAnsi" w:cstheme="minorBidi"/>
              <w:noProof/>
              <w:sz w:val="22"/>
              <w:szCs w:val="22"/>
            </w:rPr>
          </w:pPr>
          <w:hyperlink w:anchor="_Toc479532597" w:history="1">
            <w:r w:rsidRPr="00867C31">
              <w:rPr>
                <w:rStyle w:val="Hyperlink"/>
                <w:noProof/>
              </w:rPr>
              <w:t>8.2.5</w:t>
            </w:r>
            <w:r>
              <w:rPr>
                <w:rFonts w:asciiTheme="minorHAnsi" w:eastAsiaTheme="minorEastAsia" w:hAnsiTheme="minorHAnsi" w:cstheme="minorBidi"/>
                <w:noProof/>
                <w:sz w:val="22"/>
                <w:szCs w:val="22"/>
              </w:rPr>
              <w:tab/>
            </w:r>
            <w:r w:rsidRPr="00867C31">
              <w:rPr>
                <w:rStyle w:val="Hyperlink"/>
                <w:noProof/>
              </w:rPr>
              <w:t>ResponseInfo messages</w:t>
            </w:r>
            <w:r>
              <w:rPr>
                <w:noProof/>
                <w:webHidden/>
              </w:rPr>
              <w:tab/>
            </w:r>
            <w:r>
              <w:rPr>
                <w:noProof/>
                <w:webHidden/>
              </w:rPr>
              <w:fldChar w:fldCharType="begin"/>
            </w:r>
            <w:r>
              <w:rPr>
                <w:noProof/>
                <w:webHidden/>
              </w:rPr>
              <w:instrText xml:space="preserve"> PAGEREF _Toc479532597 \h </w:instrText>
            </w:r>
            <w:r>
              <w:rPr>
                <w:noProof/>
                <w:webHidden/>
              </w:rPr>
            </w:r>
            <w:r>
              <w:rPr>
                <w:noProof/>
                <w:webHidden/>
              </w:rPr>
              <w:fldChar w:fldCharType="separate"/>
            </w:r>
            <w:r>
              <w:rPr>
                <w:noProof/>
                <w:webHidden/>
              </w:rPr>
              <w:t>29</w:t>
            </w:r>
            <w:r>
              <w:rPr>
                <w:noProof/>
                <w:webHidden/>
              </w:rPr>
              <w:fldChar w:fldCharType="end"/>
            </w:r>
          </w:hyperlink>
        </w:p>
        <w:p w14:paraId="06F47741" w14:textId="3DA2BD55" w:rsidR="003B250A" w:rsidRDefault="003B250A">
          <w:pPr>
            <w:pStyle w:val="TOC3"/>
            <w:rPr>
              <w:rFonts w:asciiTheme="minorHAnsi" w:eastAsiaTheme="minorEastAsia" w:hAnsiTheme="minorHAnsi" w:cstheme="minorBidi"/>
              <w:noProof/>
              <w:sz w:val="22"/>
              <w:szCs w:val="22"/>
            </w:rPr>
          </w:pPr>
          <w:hyperlink w:anchor="_Toc479532598" w:history="1">
            <w:r w:rsidRPr="00867C31">
              <w:rPr>
                <w:rStyle w:val="Hyperlink"/>
                <w:noProof/>
              </w:rPr>
              <w:t>8.2.6</w:t>
            </w:r>
            <w:r>
              <w:rPr>
                <w:rFonts w:asciiTheme="minorHAnsi" w:eastAsiaTheme="minorEastAsia" w:hAnsiTheme="minorHAnsi" w:cstheme="minorBidi"/>
                <w:noProof/>
                <w:sz w:val="22"/>
                <w:szCs w:val="22"/>
              </w:rPr>
              <w:tab/>
            </w:r>
            <w:r w:rsidRPr="00867C31">
              <w:rPr>
                <w:rStyle w:val="Hyperlink"/>
                <w:noProof/>
              </w:rPr>
              <w:t>Exception messages</w:t>
            </w:r>
            <w:r>
              <w:rPr>
                <w:noProof/>
                <w:webHidden/>
              </w:rPr>
              <w:tab/>
            </w:r>
            <w:r>
              <w:rPr>
                <w:noProof/>
                <w:webHidden/>
              </w:rPr>
              <w:fldChar w:fldCharType="begin"/>
            </w:r>
            <w:r>
              <w:rPr>
                <w:noProof/>
                <w:webHidden/>
              </w:rPr>
              <w:instrText xml:space="preserve"> PAGEREF _Toc479532598 \h </w:instrText>
            </w:r>
            <w:r>
              <w:rPr>
                <w:noProof/>
                <w:webHidden/>
              </w:rPr>
            </w:r>
            <w:r>
              <w:rPr>
                <w:noProof/>
                <w:webHidden/>
              </w:rPr>
              <w:fldChar w:fldCharType="separate"/>
            </w:r>
            <w:r>
              <w:rPr>
                <w:noProof/>
                <w:webHidden/>
              </w:rPr>
              <w:t>29</w:t>
            </w:r>
            <w:r>
              <w:rPr>
                <w:noProof/>
                <w:webHidden/>
              </w:rPr>
              <w:fldChar w:fldCharType="end"/>
            </w:r>
          </w:hyperlink>
        </w:p>
        <w:p w14:paraId="6B8FB228" w14:textId="4BFED36A" w:rsidR="003B250A" w:rsidRDefault="003B250A">
          <w:pPr>
            <w:pStyle w:val="TOC2"/>
            <w:rPr>
              <w:rFonts w:asciiTheme="minorHAnsi" w:eastAsiaTheme="minorEastAsia" w:hAnsiTheme="minorHAnsi" w:cstheme="minorBidi"/>
              <w:noProof/>
              <w:sz w:val="22"/>
              <w:szCs w:val="22"/>
            </w:rPr>
          </w:pPr>
          <w:hyperlink w:anchor="_Toc479532599" w:history="1">
            <w:r w:rsidRPr="00867C31">
              <w:rPr>
                <w:rStyle w:val="Hyperlink"/>
                <w:noProof/>
              </w:rPr>
              <w:t>8.3</w:t>
            </w:r>
            <w:r>
              <w:rPr>
                <w:rFonts w:asciiTheme="minorHAnsi" w:eastAsiaTheme="minorEastAsia" w:hAnsiTheme="minorHAnsi" w:cstheme="minorBidi"/>
                <w:noProof/>
                <w:sz w:val="22"/>
                <w:szCs w:val="22"/>
              </w:rPr>
              <w:tab/>
            </w:r>
            <w:r w:rsidRPr="00867C31">
              <w:rPr>
                <w:rStyle w:val="Hyperlink"/>
                <w:noProof/>
              </w:rPr>
              <w:t>TCI16093 frame</w:t>
            </w:r>
            <w:r>
              <w:rPr>
                <w:noProof/>
                <w:webHidden/>
              </w:rPr>
              <w:tab/>
            </w:r>
            <w:r>
              <w:rPr>
                <w:noProof/>
                <w:webHidden/>
              </w:rPr>
              <w:fldChar w:fldCharType="begin"/>
            </w:r>
            <w:r>
              <w:rPr>
                <w:noProof/>
                <w:webHidden/>
              </w:rPr>
              <w:instrText xml:space="preserve"> PAGEREF _Toc479532599 \h </w:instrText>
            </w:r>
            <w:r>
              <w:rPr>
                <w:noProof/>
                <w:webHidden/>
              </w:rPr>
            </w:r>
            <w:r>
              <w:rPr>
                <w:noProof/>
                <w:webHidden/>
              </w:rPr>
              <w:fldChar w:fldCharType="separate"/>
            </w:r>
            <w:r>
              <w:rPr>
                <w:noProof/>
                <w:webHidden/>
              </w:rPr>
              <w:t>29</w:t>
            </w:r>
            <w:r>
              <w:rPr>
                <w:noProof/>
                <w:webHidden/>
              </w:rPr>
              <w:fldChar w:fldCharType="end"/>
            </w:r>
          </w:hyperlink>
        </w:p>
        <w:p w14:paraId="02B2958E" w14:textId="718F6789" w:rsidR="003B250A" w:rsidRDefault="003B250A">
          <w:pPr>
            <w:pStyle w:val="TOC3"/>
            <w:rPr>
              <w:rFonts w:asciiTheme="minorHAnsi" w:eastAsiaTheme="minorEastAsia" w:hAnsiTheme="minorHAnsi" w:cstheme="minorBidi"/>
              <w:noProof/>
              <w:sz w:val="22"/>
              <w:szCs w:val="22"/>
            </w:rPr>
          </w:pPr>
          <w:hyperlink w:anchor="_Toc479532600" w:history="1">
            <w:r w:rsidRPr="00867C31">
              <w:rPr>
                <w:rStyle w:val="Hyperlink"/>
                <w:noProof/>
              </w:rPr>
              <w:t>8.3.1</w:t>
            </w:r>
            <w:r>
              <w:rPr>
                <w:rFonts w:asciiTheme="minorHAnsi" w:eastAsiaTheme="minorEastAsia" w:hAnsiTheme="minorHAnsi" w:cstheme="minorBidi"/>
                <w:noProof/>
                <w:sz w:val="22"/>
                <w:szCs w:val="22"/>
              </w:rPr>
              <w:tab/>
            </w:r>
            <w:r w:rsidRPr="00867C31">
              <w:rPr>
                <w:rStyle w:val="Hyperlink"/>
                <w:noProof/>
              </w:rPr>
              <w:t>Supported use cases</w:t>
            </w:r>
            <w:r>
              <w:rPr>
                <w:noProof/>
                <w:webHidden/>
              </w:rPr>
              <w:tab/>
            </w:r>
            <w:r>
              <w:rPr>
                <w:noProof/>
                <w:webHidden/>
              </w:rPr>
              <w:fldChar w:fldCharType="begin"/>
            </w:r>
            <w:r>
              <w:rPr>
                <w:noProof/>
                <w:webHidden/>
              </w:rPr>
              <w:instrText xml:space="preserve"> PAGEREF _Toc479532600 \h </w:instrText>
            </w:r>
            <w:r>
              <w:rPr>
                <w:noProof/>
                <w:webHidden/>
              </w:rPr>
            </w:r>
            <w:r>
              <w:rPr>
                <w:noProof/>
                <w:webHidden/>
              </w:rPr>
              <w:fldChar w:fldCharType="separate"/>
            </w:r>
            <w:r>
              <w:rPr>
                <w:noProof/>
                <w:webHidden/>
              </w:rPr>
              <w:t>29</w:t>
            </w:r>
            <w:r>
              <w:rPr>
                <w:noProof/>
                <w:webHidden/>
              </w:rPr>
              <w:fldChar w:fldCharType="end"/>
            </w:r>
          </w:hyperlink>
        </w:p>
        <w:p w14:paraId="18202727" w14:textId="52800708" w:rsidR="003B250A" w:rsidRDefault="003B250A">
          <w:pPr>
            <w:pStyle w:val="TOC3"/>
            <w:rPr>
              <w:rFonts w:asciiTheme="minorHAnsi" w:eastAsiaTheme="minorEastAsia" w:hAnsiTheme="minorHAnsi" w:cstheme="minorBidi"/>
              <w:noProof/>
              <w:sz w:val="22"/>
              <w:szCs w:val="22"/>
            </w:rPr>
          </w:pPr>
          <w:hyperlink w:anchor="_Toc479532601" w:history="1">
            <w:r w:rsidRPr="00867C31">
              <w:rPr>
                <w:rStyle w:val="Hyperlink"/>
                <w:noProof/>
              </w:rPr>
              <w:t>8.3.2</w:t>
            </w:r>
            <w:r>
              <w:rPr>
                <w:rFonts w:asciiTheme="minorHAnsi" w:eastAsiaTheme="minorEastAsia" w:hAnsiTheme="minorHAnsi" w:cstheme="minorBidi"/>
                <w:noProof/>
                <w:sz w:val="22"/>
                <w:szCs w:val="22"/>
              </w:rPr>
              <w:tab/>
            </w:r>
            <w:r w:rsidRPr="00867C31">
              <w:rPr>
                <w:rStyle w:val="Hyperlink"/>
                <w:noProof/>
              </w:rPr>
              <w:t>Request messages</w:t>
            </w:r>
            <w:r>
              <w:rPr>
                <w:noProof/>
                <w:webHidden/>
              </w:rPr>
              <w:tab/>
            </w:r>
            <w:r>
              <w:rPr>
                <w:noProof/>
                <w:webHidden/>
              </w:rPr>
              <w:fldChar w:fldCharType="begin"/>
            </w:r>
            <w:r>
              <w:rPr>
                <w:noProof/>
                <w:webHidden/>
              </w:rPr>
              <w:instrText xml:space="preserve"> PAGEREF _Toc479532601 \h </w:instrText>
            </w:r>
            <w:r>
              <w:rPr>
                <w:noProof/>
                <w:webHidden/>
              </w:rPr>
            </w:r>
            <w:r>
              <w:rPr>
                <w:noProof/>
                <w:webHidden/>
              </w:rPr>
              <w:fldChar w:fldCharType="separate"/>
            </w:r>
            <w:r>
              <w:rPr>
                <w:noProof/>
                <w:webHidden/>
              </w:rPr>
              <w:t>31</w:t>
            </w:r>
            <w:r>
              <w:rPr>
                <w:noProof/>
                <w:webHidden/>
              </w:rPr>
              <w:fldChar w:fldCharType="end"/>
            </w:r>
          </w:hyperlink>
        </w:p>
        <w:p w14:paraId="248AD059" w14:textId="09017478" w:rsidR="003B250A" w:rsidRDefault="003B250A">
          <w:pPr>
            <w:pStyle w:val="TOC3"/>
            <w:rPr>
              <w:rFonts w:asciiTheme="minorHAnsi" w:eastAsiaTheme="minorEastAsia" w:hAnsiTheme="minorHAnsi" w:cstheme="minorBidi"/>
              <w:noProof/>
              <w:sz w:val="22"/>
              <w:szCs w:val="22"/>
            </w:rPr>
          </w:pPr>
          <w:hyperlink w:anchor="_Toc479532602" w:history="1">
            <w:r w:rsidRPr="00867C31">
              <w:rPr>
                <w:rStyle w:val="Hyperlink"/>
                <w:noProof/>
              </w:rPr>
              <w:t>8.3.3</w:t>
            </w:r>
            <w:r>
              <w:rPr>
                <w:rFonts w:asciiTheme="minorHAnsi" w:eastAsiaTheme="minorEastAsia" w:hAnsiTheme="minorHAnsi" w:cstheme="minorBidi"/>
                <w:noProof/>
                <w:sz w:val="22"/>
                <w:szCs w:val="22"/>
              </w:rPr>
              <w:tab/>
            </w:r>
            <w:r w:rsidRPr="00867C31">
              <w:rPr>
                <w:rStyle w:val="Hyperlink"/>
                <w:noProof/>
              </w:rPr>
              <w:t>Response messages</w:t>
            </w:r>
            <w:r>
              <w:rPr>
                <w:noProof/>
                <w:webHidden/>
              </w:rPr>
              <w:tab/>
            </w:r>
            <w:r>
              <w:rPr>
                <w:noProof/>
                <w:webHidden/>
              </w:rPr>
              <w:fldChar w:fldCharType="begin"/>
            </w:r>
            <w:r>
              <w:rPr>
                <w:noProof/>
                <w:webHidden/>
              </w:rPr>
              <w:instrText xml:space="preserve"> PAGEREF _Toc479532602 \h </w:instrText>
            </w:r>
            <w:r>
              <w:rPr>
                <w:noProof/>
                <w:webHidden/>
              </w:rPr>
            </w:r>
            <w:r>
              <w:rPr>
                <w:noProof/>
                <w:webHidden/>
              </w:rPr>
              <w:fldChar w:fldCharType="separate"/>
            </w:r>
            <w:r>
              <w:rPr>
                <w:noProof/>
                <w:webHidden/>
              </w:rPr>
              <w:t>32</w:t>
            </w:r>
            <w:r>
              <w:rPr>
                <w:noProof/>
                <w:webHidden/>
              </w:rPr>
              <w:fldChar w:fldCharType="end"/>
            </w:r>
          </w:hyperlink>
        </w:p>
        <w:p w14:paraId="7C67B441" w14:textId="33CC0D27" w:rsidR="003B250A" w:rsidRDefault="003B250A">
          <w:pPr>
            <w:pStyle w:val="TOC3"/>
            <w:rPr>
              <w:rFonts w:asciiTheme="minorHAnsi" w:eastAsiaTheme="minorEastAsia" w:hAnsiTheme="minorHAnsi" w:cstheme="minorBidi"/>
              <w:noProof/>
              <w:sz w:val="22"/>
              <w:szCs w:val="22"/>
            </w:rPr>
          </w:pPr>
          <w:hyperlink w:anchor="_Toc479532603" w:history="1">
            <w:r w:rsidRPr="00867C31">
              <w:rPr>
                <w:rStyle w:val="Hyperlink"/>
                <w:noProof/>
              </w:rPr>
              <w:t>8.3.4</w:t>
            </w:r>
            <w:r>
              <w:rPr>
                <w:rFonts w:asciiTheme="minorHAnsi" w:eastAsiaTheme="minorEastAsia" w:hAnsiTheme="minorHAnsi" w:cstheme="minorBidi"/>
                <w:noProof/>
                <w:sz w:val="22"/>
                <w:szCs w:val="22"/>
              </w:rPr>
              <w:tab/>
            </w:r>
            <w:r w:rsidRPr="00867C31">
              <w:rPr>
                <w:rStyle w:val="Hyperlink"/>
                <w:noProof/>
              </w:rPr>
              <w:t>Indication messages</w:t>
            </w:r>
            <w:r>
              <w:rPr>
                <w:noProof/>
                <w:webHidden/>
              </w:rPr>
              <w:tab/>
            </w:r>
            <w:r>
              <w:rPr>
                <w:noProof/>
                <w:webHidden/>
              </w:rPr>
              <w:fldChar w:fldCharType="begin"/>
            </w:r>
            <w:r>
              <w:rPr>
                <w:noProof/>
                <w:webHidden/>
              </w:rPr>
              <w:instrText xml:space="preserve"> PAGEREF _Toc479532603 \h </w:instrText>
            </w:r>
            <w:r>
              <w:rPr>
                <w:noProof/>
                <w:webHidden/>
              </w:rPr>
            </w:r>
            <w:r>
              <w:rPr>
                <w:noProof/>
                <w:webHidden/>
              </w:rPr>
              <w:fldChar w:fldCharType="separate"/>
            </w:r>
            <w:r>
              <w:rPr>
                <w:noProof/>
                <w:webHidden/>
              </w:rPr>
              <w:t>32</w:t>
            </w:r>
            <w:r>
              <w:rPr>
                <w:noProof/>
                <w:webHidden/>
              </w:rPr>
              <w:fldChar w:fldCharType="end"/>
            </w:r>
          </w:hyperlink>
        </w:p>
        <w:p w14:paraId="317B1E38" w14:textId="38C5B7E9" w:rsidR="003B250A" w:rsidRDefault="003B250A">
          <w:pPr>
            <w:pStyle w:val="TOC3"/>
            <w:rPr>
              <w:rFonts w:asciiTheme="minorHAnsi" w:eastAsiaTheme="minorEastAsia" w:hAnsiTheme="minorHAnsi" w:cstheme="minorBidi"/>
              <w:noProof/>
              <w:sz w:val="22"/>
              <w:szCs w:val="22"/>
            </w:rPr>
          </w:pPr>
          <w:hyperlink w:anchor="_Toc479532604" w:history="1">
            <w:r w:rsidRPr="00867C31">
              <w:rPr>
                <w:rStyle w:val="Hyperlink"/>
                <w:noProof/>
              </w:rPr>
              <w:t>8.3.5</w:t>
            </w:r>
            <w:r>
              <w:rPr>
                <w:rFonts w:asciiTheme="minorHAnsi" w:eastAsiaTheme="minorEastAsia" w:hAnsiTheme="minorHAnsi" w:cstheme="minorBidi"/>
                <w:noProof/>
                <w:sz w:val="22"/>
                <w:szCs w:val="22"/>
              </w:rPr>
              <w:tab/>
            </w:r>
            <w:r w:rsidRPr="00867C31">
              <w:rPr>
                <w:rStyle w:val="Hyperlink"/>
                <w:noProof/>
              </w:rPr>
              <w:t>ResponseInfo messages</w:t>
            </w:r>
            <w:r>
              <w:rPr>
                <w:noProof/>
                <w:webHidden/>
              </w:rPr>
              <w:tab/>
            </w:r>
            <w:r>
              <w:rPr>
                <w:noProof/>
                <w:webHidden/>
              </w:rPr>
              <w:fldChar w:fldCharType="begin"/>
            </w:r>
            <w:r>
              <w:rPr>
                <w:noProof/>
                <w:webHidden/>
              </w:rPr>
              <w:instrText xml:space="preserve"> PAGEREF _Toc479532604 \h </w:instrText>
            </w:r>
            <w:r>
              <w:rPr>
                <w:noProof/>
                <w:webHidden/>
              </w:rPr>
            </w:r>
            <w:r>
              <w:rPr>
                <w:noProof/>
                <w:webHidden/>
              </w:rPr>
              <w:fldChar w:fldCharType="separate"/>
            </w:r>
            <w:r>
              <w:rPr>
                <w:noProof/>
                <w:webHidden/>
              </w:rPr>
              <w:t>33</w:t>
            </w:r>
            <w:r>
              <w:rPr>
                <w:noProof/>
                <w:webHidden/>
              </w:rPr>
              <w:fldChar w:fldCharType="end"/>
            </w:r>
          </w:hyperlink>
        </w:p>
        <w:p w14:paraId="5B4326E1" w14:textId="26F7A913" w:rsidR="003B250A" w:rsidRDefault="003B250A">
          <w:pPr>
            <w:pStyle w:val="TOC3"/>
            <w:rPr>
              <w:rFonts w:asciiTheme="minorHAnsi" w:eastAsiaTheme="minorEastAsia" w:hAnsiTheme="minorHAnsi" w:cstheme="minorBidi"/>
              <w:noProof/>
              <w:sz w:val="22"/>
              <w:szCs w:val="22"/>
            </w:rPr>
          </w:pPr>
          <w:hyperlink w:anchor="_Toc479532605" w:history="1">
            <w:r w:rsidRPr="00867C31">
              <w:rPr>
                <w:rStyle w:val="Hyperlink"/>
                <w:noProof/>
              </w:rPr>
              <w:t>8.3.6</w:t>
            </w:r>
            <w:r>
              <w:rPr>
                <w:rFonts w:asciiTheme="minorHAnsi" w:eastAsiaTheme="minorEastAsia" w:hAnsiTheme="minorHAnsi" w:cstheme="minorBidi"/>
                <w:noProof/>
                <w:sz w:val="22"/>
                <w:szCs w:val="22"/>
              </w:rPr>
              <w:tab/>
            </w:r>
            <w:r w:rsidRPr="00867C31">
              <w:rPr>
                <w:rStyle w:val="Hyperlink"/>
                <w:noProof/>
              </w:rPr>
              <w:t>Exception messages</w:t>
            </w:r>
            <w:r>
              <w:rPr>
                <w:noProof/>
                <w:webHidden/>
              </w:rPr>
              <w:tab/>
            </w:r>
            <w:r>
              <w:rPr>
                <w:noProof/>
                <w:webHidden/>
              </w:rPr>
              <w:fldChar w:fldCharType="begin"/>
            </w:r>
            <w:r>
              <w:rPr>
                <w:noProof/>
                <w:webHidden/>
              </w:rPr>
              <w:instrText xml:space="preserve"> PAGEREF _Toc479532605 \h </w:instrText>
            </w:r>
            <w:r>
              <w:rPr>
                <w:noProof/>
                <w:webHidden/>
              </w:rPr>
            </w:r>
            <w:r>
              <w:rPr>
                <w:noProof/>
                <w:webHidden/>
              </w:rPr>
              <w:fldChar w:fldCharType="separate"/>
            </w:r>
            <w:r>
              <w:rPr>
                <w:noProof/>
                <w:webHidden/>
              </w:rPr>
              <w:t>33</w:t>
            </w:r>
            <w:r>
              <w:rPr>
                <w:noProof/>
                <w:webHidden/>
              </w:rPr>
              <w:fldChar w:fldCharType="end"/>
            </w:r>
          </w:hyperlink>
        </w:p>
        <w:p w14:paraId="3A376C17" w14:textId="4859EA09" w:rsidR="003B250A" w:rsidRDefault="003B250A">
          <w:pPr>
            <w:pStyle w:val="TOC2"/>
            <w:rPr>
              <w:rFonts w:asciiTheme="minorHAnsi" w:eastAsiaTheme="minorEastAsia" w:hAnsiTheme="minorHAnsi" w:cstheme="minorBidi"/>
              <w:noProof/>
              <w:sz w:val="22"/>
              <w:szCs w:val="22"/>
            </w:rPr>
          </w:pPr>
          <w:hyperlink w:anchor="_Toc479532606" w:history="1">
            <w:r w:rsidRPr="00867C31">
              <w:rPr>
                <w:rStyle w:val="Hyperlink"/>
                <w:noProof/>
              </w:rPr>
              <w:t>8.4</w:t>
            </w:r>
            <w:r>
              <w:rPr>
                <w:rFonts w:asciiTheme="minorHAnsi" w:eastAsiaTheme="minorEastAsia" w:hAnsiTheme="minorHAnsi" w:cstheme="minorBidi"/>
                <w:noProof/>
                <w:sz w:val="22"/>
                <w:szCs w:val="22"/>
              </w:rPr>
              <w:tab/>
            </w:r>
            <w:r w:rsidRPr="00867C31">
              <w:rPr>
                <w:rStyle w:val="Hyperlink"/>
                <w:noProof/>
              </w:rPr>
              <w:t>TCI29451 frame</w:t>
            </w:r>
            <w:r>
              <w:rPr>
                <w:noProof/>
                <w:webHidden/>
              </w:rPr>
              <w:tab/>
            </w:r>
            <w:r>
              <w:rPr>
                <w:noProof/>
                <w:webHidden/>
              </w:rPr>
              <w:fldChar w:fldCharType="begin"/>
            </w:r>
            <w:r>
              <w:rPr>
                <w:noProof/>
                <w:webHidden/>
              </w:rPr>
              <w:instrText xml:space="preserve"> PAGEREF _Toc479532606 \h </w:instrText>
            </w:r>
            <w:r>
              <w:rPr>
                <w:noProof/>
                <w:webHidden/>
              </w:rPr>
            </w:r>
            <w:r>
              <w:rPr>
                <w:noProof/>
                <w:webHidden/>
              </w:rPr>
              <w:fldChar w:fldCharType="separate"/>
            </w:r>
            <w:r>
              <w:rPr>
                <w:noProof/>
                <w:webHidden/>
              </w:rPr>
              <w:t>34</w:t>
            </w:r>
            <w:r>
              <w:rPr>
                <w:noProof/>
                <w:webHidden/>
              </w:rPr>
              <w:fldChar w:fldCharType="end"/>
            </w:r>
          </w:hyperlink>
        </w:p>
        <w:p w14:paraId="7B3A8CD6" w14:textId="52261955" w:rsidR="003B250A" w:rsidRDefault="003B250A">
          <w:pPr>
            <w:pStyle w:val="TOC3"/>
            <w:rPr>
              <w:rFonts w:asciiTheme="minorHAnsi" w:eastAsiaTheme="minorEastAsia" w:hAnsiTheme="minorHAnsi" w:cstheme="minorBidi"/>
              <w:noProof/>
              <w:sz w:val="22"/>
              <w:szCs w:val="22"/>
            </w:rPr>
          </w:pPr>
          <w:hyperlink w:anchor="_Toc479532607" w:history="1">
            <w:r w:rsidRPr="00867C31">
              <w:rPr>
                <w:rStyle w:val="Hyperlink"/>
                <w:noProof/>
              </w:rPr>
              <w:t>8.4.1</w:t>
            </w:r>
            <w:r>
              <w:rPr>
                <w:rFonts w:asciiTheme="minorHAnsi" w:eastAsiaTheme="minorEastAsia" w:hAnsiTheme="minorHAnsi" w:cstheme="minorBidi"/>
                <w:noProof/>
                <w:sz w:val="22"/>
                <w:szCs w:val="22"/>
              </w:rPr>
              <w:tab/>
            </w:r>
            <w:r w:rsidRPr="00867C31">
              <w:rPr>
                <w:rStyle w:val="Hyperlink"/>
                <w:noProof/>
              </w:rPr>
              <w:t>Request messages</w:t>
            </w:r>
            <w:r>
              <w:rPr>
                <w:noProof/>
                <w:webHidden/>
              </w:rPr>
              <w:tab/>
            </w:r>
            <w:r>
              <w:rPr>
                <w:noProof/>
                <w:webHidden/>
              </w:rPr>
              <w:fldChar w:fldCharType="begin"/>
            </w:r>
            <w:r>
              <w:rPr>
                <w:noProof/>
                <w:webHidden/>
              </w:rPr>
              <w:instrText xml:space="preserve"> PAGEREF _Toc479532607 \h </w:instrText>
            </w:r>
            <w:r>
              <w:rPr>
                <w:noProof/>
                <w:webHidden/>
              </w:rPr>
            </w:r>
            <w:r>
              <w:rPr>
                <w:noProof/>
                <w:webHidden/>
              </w:rPr>
              <w:fldChar w:fldCharType="separate"/>
            </w:r>
            <w:r>
              <w:rPr>
                <w:noProof/>
                <w:webHidden/>
              </w:rPr>
              <w:t>35</w:t>
            </w:r>
            <w:r>
              <w:rPr>
                <w:noProof/>
                <w:webHidden/>
              </w:rPr>
              <w:fldChar w:fldCharType="end"/>
            </w:r>
          </w:hyperlink>
        </w:p>
        <w:p w14:paraId="1039EFD2" w14:textId="098C0732" w:rsidR="003B250A" w:rsidRDefault="003B250A">
          <w:pPr>
            <w:pStyle w:val="TOC3"/>
            <w:rPr>
              <w:rFonts w:asciiTheme="minorHAnsi" w:eastAsiaTheme="minorEastAsia" w:hAnsiTheme="minorHAnsi" w:cstheme="minorBidi"/>
              <w:noProof/>
              <w:sz w:val="22"/>
              <w:szCs w:val="22"/>
            </w:rPr>
          </w:pPr>
          <w:hyperlink w:anchor="_Toc479532608" w:history="1">
            <w:r w:rsidRPr="00867C31">
              <w:rPr>
                <w:rStyle w:val="Hyperlink"/>
                <w:noProof/>
              </w:rPr>
              <w:t>8.4.2</w:t>
            </w:r>
            <w:r>
              <w:rPr>
                <w:rFonts w:asciiTheme="minorHAnsi" w:eastAsiaTheme="minorEastAsia" w:hAnsiTheme="minorHAnsi" w:cstheme="minorBidi"/>
                <w:noProof/>
                <w:sz w:val="22"/>
                <w:szCs w:val="22"/>
              </w:rPr>
              <w:tab/>
            </w:r>
            <w:r w:rsidRPr="00867C31">
              <w:rPr>
                <w:rStyle w:val="Hyperlink"/>
                <w:noProof/>
              </w:rPr>
              <w:t>Response messages</w:t>
            </w:r>
            <w:r>
              <w:rPr>
                <w:noProof/>
                <w:webHidden/>
              </w:rPr>
              <w:tab/>
            </w:r>
            <w:r>
              <w:rPr>
                <w:noProof/>
                <w:webHidden/>
              </w:rPr>
              <w:fldChar w:fldCharType="begin"/>
            </w:r>
            <w:r>
              <w:rPr>
                <w:noProof/>
                <w:webHidden/>
              </w:rPr>
              <w:instrText xml:space="preserve"> PAGEREF _Toc479532608 \h </w:instrText>
            </w:r>
            <w:r>
              <w:rPr>
                <w:noProof/>
                <w:webHidden/>
              </w:rPr>
            </w:r>
            <w:r>
              <w:rPr>
                <w:noProof/>
                <w:webHidden/>
              </w:rPr>
              <w:fldChar w:fldCharType="separate"/>
            </w:r>
            <w:r>
              <w:rPr>
                <w:noProof/>
                <w:webHidden/>
              </w:rPr>
              <w:t>41</w:t>
            </w:r>
            <w:r>
              <w:rPr>
                <w:noProof/>
                <w:webHidden/>
              </w:rPr>
              <w:fldChar w:fldCharType="end"/>
            </w:r>
          </w:hyperlink>
        </w:p>
        <w:p w14:paraId="19B20B5B" w14:textId="0C86F29A" w:rsidR="003B250A" w:rsidRDefault="003B250A">
          <w:pPr>
            <w:pStyle w:val="TOC3"/>
            <w:rPr>
              <w:rFonts w:asciiTheme="minorHAnsi" w:eastAsiaTheme="minorEastAsia" w:hAnsiTheme="minorHAnsi" w:cstheme="minorBidi"/>
              <w:noProof/>
              <w:sz w:val="22"/>
              <w:szCs w:val="22"/>
            </w:rPr>
          </w:pPr>
          <w:hyperlink w:anchor="_Toc479532609" w:history="1">
            <w:r w:rsidRPr="00867C31">
              <w:rPr>
                <w:rStyle w:val="Hyperlink"/>
                <w:noProof/>
              </w:rPr>
              <w:t>8.4.3</w:t>
            </w:r>
            <w:r>
              <w:rPr>
                <w:rFonts w:asciiTheme="minorHAnsi" w:eastAsiaTheme="minorEastAsia" w:hAnsiTheme="minorHAnsi" w:cstheme="minorBidi"/>
                <w:noProof/>
                <w:sz w:val="22"/>
                <w:szCs w:val="22"/>
              </w:rPr>
              <w:tab/>
            </w:r>
            <w:r w:rsidRPr="00867C31">
              <w:rPr>
                <w:rStyle w:val="Hyperlink"/>
                <w:noProof/>
              </w:rPr>
              <w:t>Indication messages</w:t>
            </w:r>
            <w:r>
              <w:rPr>
                <w:noProof/>
                <w:webHidden/>
              </w:rPr>
              <w:tab/>
            </w:r>
            <w:r>
              <w:rPr>
                <w:noProof/>
                <w:webHidden/>
              </w:rPr>
              <w:fldChar w:fldCharType="begin"/>
            </w:r>
            <w:r>
              <w:rPr>
                <w:noProof/>
                <w:webHidden/>
              </w:rPr>
              <w:instrText xml:space="preserve"> PAGEREF _Toc479532609 \h </w:instrText>
            </w:r>
            <w:r>
              <w:rPr>
                <w:noProof/>
                <w:webHidden/>
              </w:rPr>
            </w:r>
            <w:r>
              <w:rPr>
                <w:noProof/>
                <w:webHidden/>
              </w:rPr>
              <w:fldChar w:fldCharType="separate"/>
            </w:r>
            <w:r>
              <w:rPr>
                <w:noProof/>
                <w:webHidden/>
              </w:rPr>
              <w:t>41</w:t>
            </w:r>
            <w:r>
              <w:rPr>
                <w:noProof/>
                <w:webHidden/>
              </w:rPr>
              <w:fldChar w:fldCharType="end"/>
            </w:r>
          </w:hyperlink>
        </w:p>
        <w:p w14:paraId="5E6A6126" w14:textId="4E4F4ADC" w:rsidR="003B250A" w:rsidRDefault="003B250A">
          <w:pPr>
            <w:pStyle w:val="TOC3"/>
            <w:rPr>
              <w:rFonts w:asciiTheme="minorHAnsi" w:eastAsiaTheme="minorEastAsia" w:hAnsiTheme="minorHAnsi" w:cstheme="minorBidi"/>
              <w:noProof/>
              <w:sz w:val="22"/>
              <w:szCs w:val="22"/>
            </w:rPr>
          </w:pPr>
          <w:hyperlink w:anchor="_Toc479532610" w:history="1">
            <w:r w:rsidRPr="00867C31">
              <w:rPr>
                <w:rStyle w:val="Hyperlink"/>
                <w:noProof/>
              </w:rPr>
              <w:t>8.4.4</w:t>
            </w:r>
            <w:r>
              <w:rPr>
                <w:rFonts w:asciiTheme="minorHAnsi" w:eastAsiaTheme="minorEastAsia" w:hAnsiTheme="minorHAnsi" w:cstheme="minorBidi"/>
                <w:noProof/>
                <w:sz w:val="22"/>
                <w:szCs w:val="22"/>
              </w:rPr>
              <w:tab/>
            </w:r>
            <w:r w:rsidRPr="00867C31">
              <w:rPr>
                <w:rStyle w:val="Hyperlink"/>
                <w:noProof/>
              </w:rPr>
              <w:t>ResponseInfo messages</w:t>
            </w:r>
            <w:r>
              <w:rPr>
                <w:noProof/>
                <w:webHidden/>
              </w:rPr>
              <w:tab/>
            </w:r>
            <w:r>
              <w:rPr>
                <w:noProof/>
                <w:webHidden/>
              </w:rPr>
              <w:fldChar w:fldCharType="begin"/>
            </w:r>
            <w:r>
              <w:rPr>
                <w:noProof/>
                <w:webHidden/>
              </w:rPr>
              <w:instrText xml:space="preserve"> PAGEREF _Toc479532610 \h </w:instrText>
            </w:r>
            <w:r>
              <w:rPr>
                <w:noProof/>
                <w:webHidden/>
              </w:rPr>
            </w:r>
            <w:r>
              <w:rPr>
                <w:noProof/>
                <w:webHidden/>
              </w:rPr>
              <w:fldChar w:fldCharType="separate"/>
            </w:r>
            <w:r>
              <w:rPr>
                <w:noProof/>
                <w:webHidden/>
              </w:rPr>
              <w:t>41</w:t>
            </w:r>
            <w:r>
              <w:rPr>
                <w:noProof/>
                <w:webHidden/>
              </w:rPr>
              <w:fldChar w:fldCharType="end"/>
            </w:r>
          </w:hyperlink>
        </w:p>
        <w:p w14:paraId="321DC666" w14:textId="0302F9AA" w:rsidR="003B250A" w:rsidRDefault="003B250A">
          <w:pPr>
            <w:pStyle w:val="TOC3"/>
            <w:rPr>
              <w:rFonts w:asciiTheme="minorHAnsi" w:eastAsiaTheme="minorEastAsia" w:hAnsiTheme="minorHAnsi" w:cstheme="minorBidi"/>
              <w:noProof/>
              <w:sz w:val="22"/>
              <w:szCs w:val="22"/>
            </w:rPr>
          </w:pPr>
          <w:hyperlink w:anchor="_Toc479532611" w:history="1">
            <w:r w:rsidRPr="00867C31">
              <w:rPr>
                <w:rStyle w:val="Hyperlink"/>
                <w:noProof/>
              </w:rPr>
              <w:t>8.4.5</w:t>
            </w:r>
            <w:r>
              <w:rPr>
                <w:rFonts w:asciiTheme="minorHAnsi" w:eastAsiaTheme="minorEastAsia" w:hAnsiTheme="minorHAnsi" w:cstheme="minorBidi"/>
                <w:noProof/>
                <w:sz w:val="22"/>
                <w:szCs w:val="22"/>
              </w:rPr>
              <w:tab/>
            </w:r>
            <w:r w:rsidRPr="00867C31">
              <w:rPr>
                <w:rStyle w:val="Hyperlink"/>
                <w:noProof/>
              </w:rPr>
              <w:t>Exception messages</w:t>
            </w:r>
            <w:r>
              <w:rPr>
                <w:noProof/>
                <w:webHidden/>
              </w:rPr>
              <w:tab/>
            </w:r>
            <w:r>
              <w:rPr>
                <w:noProof/>
                <w:webHidden/>
              </w:rPr>
              <w:fldChar w:fldCharType="begin"/>
            </w:r>
            <w:r>
              <w:rPr>
                <w:noProof/>
                <w:webHidden/>
              </w:rPr>
              <w:instrText xml:space="preserve"> PAGEREF _Toc479532611 \h </w:instrText>
            </w:r>
            <w:r>
              <w:rPr>
                <w:noProof/>
                <w:webHidden/>
              </w:rPr>
            </w:r>
            <w:r>
              <w:rPr>
                <w:noProof/>
                <w:webHidden/>
              </w:rPr>
              <w:fldChar w:fldCharType="separate"/>
            </w:r>
            <w:r>
              <w:rPr>
                <w:noProof/>
                <w:webHidden/>
              </w:rPr>
              <w:t>41</w:t>
            </w:r>
            <w:r>
              <w:rPr>
                <w:noProof/>
                <w:webHidden/>
              </w:rPr>
              <w:fldChar w:fldCharType="end"/>
            </w:r>
          </w:hyperlink>
        </w:p>
        <w:p w14:paraId="3B50F77E" w14:textId="776559A2" w:rsidR="003B250A" w:rsidRDefault="003B250A">
          <w:pPr>
            <w:pStyle w:val="TOC2"/>
            <w:rPr>
              <w:rFonts w:asciiTheme="minorHAnsi" w:eastAsiaTheme="minorEastAsia" w:hAnsiTheme="minorHAnsi" w:cstheme="minorBidi"/>
              <w:noProof/>
              <w:sz w:val="22"/>
              <w:szCs w:val="22"/>
            </w:rPr>
          </w:pPr>
          <w:hyperlink w:anchor="_Toc479532612" w:history="1">
            <w:r w:rsidRPr="00867C31">
              <w:rPr>
                <w:rStyle w:val="Hyperlink"/>
                <w:noProof/>
              </w:rPr>
              <w:t>8.5</w:t>
            </w:r>
            <w:r>
              <w:rPr>
                <w:rFonts w:asciiTheme="minorHAnsi" w:eastAsiaTheme="minorEastAsia" w:hAnsiTheme="minorHAnsi" w:cstheme="minorBidi"/>
                <w:noProof/>
                <w:sz w:val="22"/>
                <w:szCs w:val="22"/>
              </w:rPr>
              <w:tab/>
            </w:r>
            <w:r w:rsidRPr="00867C31">
              <w:rPr>
                <w:rStyle w:val="Hyperlink"/>
                <w:noProof/>
              </w:rPr>
              <w:t>TCISutControl</w:t>
            </w:r>
            <w:r>
              <w:rPr>
                <w:noProof/>
                <w:webHidden/>
              </w:rPr>
              <w:tab/>
            </w:r>
            <w:r>
              <w:rPr>
                <w:noProof/>
                <w:webHidden/>
              </w:rPr>
              <w:fldChar w:fldCharType="begin"/>
            </w:r>
            <w:r>
              <w:rPr>
                <w:noProof/>
                <w:webHidden/>
              </w:rPr>
              <w:instrText xml:space="preserve"> PAGEREF _Toc479532612 \h </w:instrText>
            </w:r>
            <w:r>
              <w:rPr>
                <w:noProof/>
                <w:webHidden/>
              </w:rPr>
            </w:r>
            <w:r>
              <w:rPr>
                <w:noProof/>
                <w:webHidden/>
              </w:rPr>
              <w:fldChar w:fldCharType="separate"/>
            </w:r>
            <w:r>
              <w:rPr>
                <w:noProof/>
                <w:webHidden/>
              </w:rPr>
              <w:t>41</w:t>
            </w:r>
            <w:r>
              <w:rPr>
                <w:noProof/>
                <w:webHidden/>
              </w:rPr>
              <w:fldChar w:fldCharType="end"/>
            </w:r>
          </w:hyperlink>
        </w:p>
        <w:p w14:paraId="2C337EB5" w14:textId="788295CC" w:rsidR="003B250A" w:rsidRDefault="003B250A">
          <w:pPr>
            <w:pStyle w:val="TOC3"/>
            <w:rPr>
              <w:rFonts w:asciiTheme="minorHAnsi" w:eastAsiaTheme="minorEastAsia" w:hAnsiTheme="minorHAnsi" w:cstheme="minorBidi"/>
              <w:noProof/>
              <w:sz w:val="22"/>
              <w:szCs w:val="22"/>
            </w:rPr>
          </w:pPr>
          <w:hyperlink w:anchor="_Toc479532613" w:history="1">
            <w:r w:rsidRPr="00867C31">
              <w:rPr>
                <w:rStyle w:val="Hyperlink"/>
                <w:noProof/>
              </w:rPr>
              <w:t>8.5.1</w:t>
            </w:r>
            <w:r>
              <w:rPr>
                <w:rFonts w:asciiTheme="minorHAnsi" w:eastAsiaTheme="minorEastAsia" w:hAnsiTheme="minorHAnsi" w:cstheme="minorBidi"/>
                <w:noProof/>
                <w:sz w:val="22"/>
                <w:szCs w:val="22"/>
              </w:rPr>
              <w:tab/>
            </w:r>
            <w:r w:rsidRPr="00867C31">
              <w:rPr>
                <w:rStyle w:val="Hyperlink"/>
                <w:noProof/>
              </w:rPr>
              <w:t>Supported use cases</w:t>
            </w:r>
            <w:r>
              <w:rPr>
                <w:noProof/>
                <w:webHidden/>
              </w:rPr>
              <w:tab/>
            </w:r>
            <w:r>
              <w:rPr>
                <w:noProof/>
                <w:webHidden/>
              </w:rPr>
              <w:fldChar w:fldCharType="begin"/>
            </w:r>
            <w:r>
              <w:rPr>
                <w:noProof/>
                <w:webHidden/>
              </w:rPr>
              <w:instrText xml:space="preserve"> PAGEREF _Toc479532613 \h </w:instrText>
            </w:r>
            <w:r>
              <w:rPr>
                <w:noProof/>
                <w:webHidden/>
              </w:rPr>
            </w:r>
            <w:r>
              <w:rPr>
                <w:noProof/>
                <w:webHidden/>
              </w:rPr>
              <w:fldChar w:fldCharType="separate"/>
            </w:r>
            <w:r>
              <w:rPr>
                <w:noProof/>
                <w:webHidden/>
              </w:rPr>
              <w:t>41</w:t>
            </w:r>
            <w:r>
              <w:rPr>
                <w:noProof/>
                <w:webHidden/>
              </w:rPr>
              <w:fldChar w:fldCharType="end"/>
            </w:r>
          </w:hyperlink>
        </w:p>
        <w:p w14:paraId="4E90A8BD" w14:textId="1F2A238A" w:rsidR="003B250A" w:rsidRDefault="003B250A">
          <w:pPr>
            <w:pStyle w:val="TOC3"/>
            <w:rPr>
              <w:rFonts w:asciiTheme="minorHAnsi" w:eastAsiaTheme="minorEastAsia" w:hAnsiTheme="minorHAnsi" w:cstheme="minorBidi"/>
              <w:noProof/>
              <w:sz w:val="22"/>
              <w:szCs w:val="22"/>
            </w:rPr>
          </w:pPr>
          <w:hyperlink w:anchor="_Toc479532614" w:history="1">
            <w:r w:rsidRPr="00867C31">
              <w:rPr>
                <w:rStyle w:val="Hyperlink"/>
                <w:noProof/>
              </w:rPr>
              <w:t>8.5.2</w:t>
            </w:r>
            <w:r>
              <w:rPr>
                <w:rFonts w:asciiTheme="minorHAnsi" w:eastAsiaTheme="minorEastAsia" w:hAnsiTheme="minorHAnsi" w:cstheme="minorBidi"/>
                <w:noProof/>
                <w:sz w:val="22"/>
                <w:szCs w:val="22"/>
              </w:rPr>
              <w:tab/>
            </w:r>
            <w:r w:rsidRPr="00867C31">
              <w:rPr>
                <w:rStyle w:val="Hyperlink"/>
                <w:noProof/>
              </w:rPr>
              <w:t>Request messages</w:t>
            </w:r>
            <w:r>
              <w:rPr>
                <w:noProof/>
                <w:webHidden/>
              </w:rPr>
              <w:tab/>
            </w:r>
            <w:r>
              <w:rPr>
                <w:noProof/>
                <w:webHidden/>
              </w:rPr>
              <w:fldChar w:fldCharType="begin"/>
            </w:r>
            <w:r>
              <w:rPr>
                <w:noProof/>
                <w:webHidden/>
              </w:rPr>
              <w:instrText xml:space="preserve"> PAGEREF _Toc479532614 \h </w:instrText>
            </w:r>
            <w:r>
              <w:rPr>
                <w:noProof/>
                <w:webHidden/>
              </w:rPr>
            </w:r>
            <w:r>
              <w:rPr>
                <w:noProof/>
                <w:webHidden/>
              </w:rPr>
              <w:fldChar w:fldCharType="separate"/>
            </w:r>
            <w:r>
              <w:rPr>
                <w:noProof/>
                <w:webHidden/>
              </w:rPr>
              <w:t>42</w:t>
            </w:r>
            <w:r>
              <w:rPr>
                <w:noProof/>
                <w:webHidden/>
              </w:rPr>
              <w:fldChar w:fldCharType="end"/>
            </w:r>
          </w:hyperlink>
        </w:p>
        <w:p w14:paraId="1EA64356" w14:textId="1D26785F" w:rsidR="003B250A" w:rsidRDefault="003B250A">
          <w:pPr>
            <w:pStyle w:val="TOC3"/>
            <w:rPr>
              <w:rFonts w:asciiTheme="minorHAnsi" w:eastAsiaTheme="minorEastAsia" w:hAnsiTheme="minorHAnsi" w:cstheme="minorBidi"/>
              <w:noProof/>
              <w:sz w:val="22"/>
              <w:szCs w:val="22"/>
            </w:rPr>
          </w:pPr>
          <w:hyperlink w:anchor="_Toc479532615" w:history="1">
            <w:r w:rsidRPr="00867C31">
              <w:rPr>
                <w:rStyle w:val="Hyperlink"/>
                <w:noProof/>
              </w:rPr>
              <w:t>8.5.3</w:t>
            </w:r>
            <w:r>
              <w:rPr>
                <w:rFonts w:asciiTheme="minorHAnsi" w:eastAsiaTheme="minorEastAsia" w:hAnsiTheme="minorHAnsi" w:cstheme="minorBidi"/>
                <w:noProof/>
                <w:sz w:val="22"/>
                <w:szCs w:val="22"/>
              </w:rPr>
              <w:tab/>
            </w:r>
            <w:r w:rsidRPr="00867C31">
              <w:rPr>
                <w:rStyle w:val="Hyperlink"/>
                <w:noProof/>
              </w:rPr>
              <w:t>Response messages</w:t>
            </w:r>
            <w:r>
              <w:rPr>
                <w:noProof/>
                <w:webHidden/>
              </w:rPr>
              <w:tab/>
            </w:r>
            <w:r>
              <w:rPr>
                <w:noProof/>
                <w:webHidden/>
              </w:rPr>
              <w:fldChar w:fldCharType="begin"/>
            </w:r>
            <w:r>
              <w:rPr>
                <w:noProof/>
                <w:webHidden/>
              </w:rPr>
              <w:instrText xml:space="preserve"> PAGEREF _Toc479532615 \h </w:instrText>
            </w:r>
            <w:r>
              <w:rPr>
                <w:noProof/>
                <w:webHidden/>
              </w:rPr>
            </w:r>
            <w:r>
              <w:rPr>
                <w:noProof/>
                <w:webHidden/>
              </w:rPr>
              <w:fldChar w:fldCharType="separate"/>
            </w:r>
            <w:r>
              <w:rPr>
                <w:noProof/>
                <w:webHidden/>
              </w:rPr>
              <w:t>42</w:t>
            </w:r>
            <w:r>
              <w:rPr>
                <w:noProof/>
                <w:webHidden/>
              </w:rPr>
              <w:fldChar w:fldCharType="end"/>
            </w:r>
          </w:hyperlink>
        </w:p>
        <w:p w14:paraId="6B720A90" w14:textId="459522D5" w:rsidR="003B250A" w:rsidRDefault="003B250A">
          <w:pPr>
            <w:pStyle w:val="TOC3"/>
            <w:rPr>
              <w:rFonts w:asciiTheme="minorHAnsi" w:eastAsiaTheme="minorEastAsia" w:hAnsiTheme="minorHAnsi" w:cstheme="minorBidi"/>
              <w:noProof/>
              <w:sz w:val="22"/>
              <w:szCs w:val="22"/>
            </w:rPr>
          </w:pPr>
          <w:hyperlink w:anchor="_Toc479532616" w:history="1">
            <w:r w:rsidRPr="00867C31">
              <w:rPr>
                <w:rStyle w:val="Hyperlink"/>
                <w:noProof/>
              </w:rPr>
              <w:t>8.5.4</w:t>
            </w:r>
            <w:r>
              <w:rPr>
                <w:rFonts w:asciiTheme="minorHAnsi" w:eastAsiaTheme="minorEastAsia" w:hAnsiTheme="minorHAnsi" w:cstheme="minorBidi"/>
                <w:noProof/>
                <w:sz w:val="22"/>
                <w:szCs w:val="22"/>
              </w:rPr>
              <w:tab/>
            </w:r>
            <w:r w:rsidRPr="00867C31">
              <w:rPr>
                <w:rStyle w:val="Hyperlink"/>
                <w:noProof/>
              </w:rPr>
              <w:t>ResponseInfo messages</w:t>
            </w:r>
            <w:r>
              <w:rPr>
                <w:noProof/>
                <w:webHidden/>
              </w:rPr>
              <w:tab/>
            </w:r>
            <w:r>
              <w:rPr>
                <w:noProof/>
                <w:webHidden/>
              </w:rPr>
              <w:fldChar w:fldCharType="begin"/>
            </w:r>
            <w:r>
              <w:rPr>
                <w:noProof/>
                <w:webHidden/>
              </w:rPr>
              <w:instrText xml:space="preserve"> PAGEREF _Toc479532616 \h </w:instrText>
            </w:r>
            <w:r>
              <w:rPr>
                <w:noProof/>
                <w:webHidden/>
              </w:rPr>
            </w:r>
            <w:r>
              <w:rPr>
                <w:noProof/>
                <w:webHidden/>
              </w:rPr>
              <w:fldChar w:fldCharType="separate"/>
            </w:r>
            <w:r>
              <w:rPr>
                <w:noProof/>
                <w:webHidden/>
              </w:rPr>
              <w:t>42</w:t>
            </w:r>
            <w:r>
              <w:rPr>
                <w:noProof/>
                <w:webHidden/>
              </w:rPr>
              <w:fldChar w:fldCharType="end"/>
            </w:r>
          </w:hyperlink>
        </w:p>
        <w:p w14:paraId="110C2BBA" w14:textId="390DA16C" w:rsidR="003B250A" w:rsidRDefault="003B250A">
          <w:pPr>
            <w:pStyle w:val="TOC3"/>
            <w:rPr>
              <w:rFonts w:asciiTheme="minorHAnsi" w:eastAsiaTheme="minorEastAsia" w:hAnsiTheme="minorHAnsi" w:cstheme="minorBidi"/>
              <w:noProof/>
              <w:sz w:val="22"/>
              <w:szCs w:val="22"/>
            </w:rPr>
          </w:pPr>
          <w:hyperlink w:anchor="_Toc479532617" w:history="1">
            <w:r w:rsidRPr="00867C31">
              <w:rPr>
                <w:rStyle w:val="Hyperlink"/>
                <w:noProof/>
              </w:rPr>
              <w:t>8.5.5</w:t>
            </w:r>
            <w:r>
              <w:rPr>
                <w:rFonts w:asciiTheme="minorHAnsi" w:eastAsiaTheme="minorEastAsia" w:hAnsiTheme="minorHAnsi" w:cstheme="minorBidi"/>
                <w:noProof/>
                <w:sz w:val="22"/>
                <w:szCs w:val="22"/>
              </w:rPr>
              <w:tab/>
            </w:r>
            <w:r w:rsidRPr="00867C31">
              <w:rPr>
                <w:rStyle w:val="Hyperlink"/>
                <w:noProof/>
              </w:rPr>
              <w:t>Exception messages</w:t>
            </w:r>
            <w:r>
              <w:rPr>
                <w:noProof/>
                <w:webHidden/>
              </w:rPr>
              <w:tab/>
            </w:r>
            <w:r>
              <w:rPr>
                <w:noProof/>
                <w:webHidden/>
              </w:rPr>
              <w:fldChar w:fldCharType="begin"/>
            </w:r>
            <w:r>
              <w:rPr>
                <w:noProof/>
                <w:webHidden/>
              </w:rPr>
              <w:instrText xml:space="preserve"> PAGEREF _Toc479532617 \h </w:instrText>
            </w:r>
            <w:r>
              <w:rPr>
                <w:noProof/>
                <w:webHidden/>
              </w:rPr>
            </w:r>
            <w:r>
              <w:rPr>
                <w:noProof/>
                <w:webHidden/>
              </w:rPr>
              <w:fldChar w:fldCharType="separate"/>
            </w:r>
            <w:r>
              <w:rPr>
                <w:noProof/>
                <w:webHidden/>
              </w:rPr>
              <w:t>43</w:t>
            </w:r>
            <w:r>
              <w:rPr>
                <w:noProof/>
                <w:webHidden/>
              </w:rPr>
              <w:fldChar w:fldCharType="end"/>
            </w:r>
          </w:hyperlink>
        </w:p>
        <w:p w14:paraId="1AF64A53" w14:textId="3E573A84" w:rsidR="003B250A" w:rsidRDefault="003B250A">
          <w:pPr>
            <w:pStyle w:val="TOC1"/>
            <w:rPr>
              <w:rFonts w:asciiTheme="minorHAnsi" w:eastAsiaTheme="minorEastAsia" w:hAnsiTheme="minorHAnsi" w:cstheme="minorBidi"/>
              <w:noProof/>
              <w:sz w:val="22"/>
              <w:szCs w:val="22"/>
            </w:rPr>
          </w:pPr>
          <w:hyperlink w:anchor="_Toc479532618" w:history="1">
            <w:r w:rsidRPr="00867C31">
              <w:rPr>
                <w:rStyle w:val="Hyperlink"/>
                <w:noProof/>
              </w:rPr>
              <w:t>Appendix A: TCI protocol ASN.1 definition</w:t>
            </w:r>
            <w:r>
              <w:rPr>
                <w:noProof/>
                <w:webHidden/>
              </w:rPr>
              <w:tab/>
            </w:r>
            <w:r>
              <w:rPr>
                <w:noProof/>
                <w:webHidden/>
              </w:rPr>
              <w:fldChar w:fldCharType="begin"/>
            </w:r>
            <w:r>
              <w:rPr>
                <w:noProof/>
                <w:webHidden/>
              </w:rPr>
              <w:instrText xml:space="preserve"> PAGEREF _Toc479532618 \h </w:instrText>
            </w:r>
            <w:r>
              <w:rPr>
                <w:noProof/>
                <w:webHidden/>
              </w:rPr>
            </w:r>
            <w:r>
              <w:rPr>
                <w:noProof/>
                <w:webHidden/>
              </w:rPr>
              <w:fldChar w:fldCharType="separate"/>
            </w:r>
            <w:r>
              <w:rPr>
                <w:noProof/>
                <w:webHidden/>
              </w:rPr>
              <w:t>44</w:t>
            </w:r>
            <w:r>
              <w:rPr>
                <w:noProof/>
                <w:webHidden/>
              </w:rPr>
              <w:fldChar w:fldCharType="end"/>
            </w:r>
          </w:hyperlink>
        </w:p>
        <w:p w14:paraId="758E1E20" w14:textId="69ECFEED" w:rsidR="003B250A" w:rsidRDefault="003B250A">
          <w:pPr>
            <w:pStyle w:val="TOC2"/>
            <w:rPr>
              <w:rFonts w:asciiTheme="minorHAnsi" w:eastAsiaTheme="minorEastAsia" w:hAnsiTheme="minorHAnsi" w:cstheme="minorBidi"/>
              <w:noProof/>
              <w:sz w:val="22"/>
              <w:szCs w:val="22"/>
            </w:rPr>
          </w:pPr>
          <w:hyperlink w:anchor="_Toc479532619" w:history="1">
            <w:r w:rsidRPr="00867C31">
              <w:rPr>
                <w:rStyle w:val="Hyperlink"/>
                <w:noProof/>
              </w:rPr>
              <w:t>Revision History</w:t>
            </w:r>
            <w:r>
              <w:rPr>
                <w:noProof/>
                <w:webHidden/>
              </w:rPr>
              <w:tab/>
            </w:r>
            <w:r>
              <w:rPr>
                <w:noProof/>
                <w:webHidden/>
              </w:rPr>
              <w:fldChar w:fldCharType="begin"/>
            </w:r>
            <w:r>
              <w:rPr>
                <w:noProof/>
                <w:webHidden/>
              </w:rPr>
              <w:instrText xml:space="preserve"> PAGEREF _Toc479532619 \h </w:instrText>
            </w:r>
            <w:r>
              <w:rPr>
                <w:noProof/>
                <w:webHidden/>
              </w:rPr>
            </w:r>
            <w:r>
              <w:rPr>
                <w:noProof/>
                <w:webHidden/>
              </w:rPr>
              <w:fldChar w:fldCharType="separate"/>
            </w:r>
            <w:r>
              <w:rPr>
                <w:noProof/>
                <w:webHidden/>
              </w:rPr>
              <w:t>46</w:t>
            </w:r>
            <w:r>
              <w:rPr>
                <w:noProof/>
                <w:webHidden/>
              </w:rPr>
              <w:fldChar w:fldCharType="end"/>
            </w:r>
          </w:hyperlink>
        </w:p>
        <w:p w14:paraId="6826B8DE" w14:textId="53F81CFF" w:rsidR="003B250A" w:rsidRDefault="003B250A">
          <w:pPr>
            <w:pStyle w:val="TOC2"/>
            <w:rPr>
              <w:rFonts w:asciiTheme="minorHAnsi" w:eastAsiaTheme="minorEastAsia" w:hAnsiTheme="minorHAnsi" w:cstheme="minorBidi"/>
              <w:noProof/>
              <w:sz w:val="22"/>
              <w:szCs w:val="22"/>
            </w:rPr>
          </w:pPr>
          <w:hyperlink w:anchor="_Toc479532620" w:history="1">
            <w:r w:rsidRPr="00867C31">
              <w:rPr>
                <w:rStyle w:val="Hyperlink"/>
                <w:noProof/>
              </w:rPr>
              <w:t>Open Issues</w:t>
            </w:r>
            <w:r>
              <w:rPr>
                <w:noProof/>
                <w:webHidden/>
              </w:rPr>
              <w:tab/>
            </w:r>
            <w:r>
              <w:rPr>
                <w:noProof/>
                <w:webHidden/>
              </w:rPr>
              <w:fldChar w:fldCharType="begin"/>
            </w:r>
            <w:r>
              <w:rPr>
                <w:noProof/>
                <w:webHidden/>
              </w:rPr>
              <w:instrText xml:space="preserve"> PAGEREF _Toc479532620 \h </w:instrText>
            </w:r>
            <w:r>
              <w:rPr>
                <w:noProof/>
                <w:webHidden/>
              </w:rPr>
            </w:r>
            <w:r>
              <w:rPr>
                <w:noProof/>
                <w:webHidden/>
              </w:rPr>
              <w:fldChar w:fldCharType="separate"/>
            </w:r>
            <w:r>
              <w:rPr>
                <w:noProof/>
                <w:webHidden/>
              </w:rPr>
              <w:t>46</w:t>
            </w:r>
            <w:r>
              <w:rPr>
                <w:noProof/>
                <w:webHidden/>
              </w:rPr>
              <w:fldChar w:fldCharType="end"/>
            </w:r>
          </w:hyperlink>
        </w:p>
        <w:p w14:paraId="49786250" w14:textId="568FD677" w:rsidR="00D160D7" w:rsidRPr="00D160D7" w:rsidRDefault="00D160D7" w:rsidP="00D160D7">
          <w:pPr>
            <w:overflowPunct/>
            <w:autoSpaceDE/>
            <w:autoSpaceDN/>
            <w:adjustRightInd/>
            <w:rPr>
              <w:b/>
              <w:bCs/>
              <w:noProof/>
            </w:rPr>
          </w:pPr>
          <w:r w:rsidRPr="00D160D7">
            <w:rPr>
              <w:b/>
              <w:bCs/>
              <w:noProof/>
            </w:rPr>
            <w:fldChar w:fldCharType="end"/>
          </w:r>
        </w:p>
      </w:sdtContent>
    </w:sdt>
    <w:p w14:paraId="2A6064C4" w14:textId="77777777" w:rsidR="00C84DB0" w:rsidRDefault="00C84DB0" w:rsidP="0097297B">
      <w:r>
        <w:br w:type="page"/>
      </w:r>
    </w:p>
    <w:p w14:paraId="4F06748A" w14:textId="77777777" w:rsidR="005B0118" w:rsidRDefault="005B0118" w:rsidP="0097297B">
      <w:pPr>
        <w:pStyle w:val="Heading1"/>
      </w:pPr>
      <w:bookmarkStart w:id="1" w:name="_Toc479532551"/>
      <w:r>
        <w:lastRenderedPageBreak/>
        <w:t>Scope</w:t>
      </w:r>
      <w:bookmarkEnd w:id="1"/>
    </w:p>
    <w:p w14:paraId="45B1BAF5" w14:textId="2521609C" w:rsidR="000A7543" w:rsidRDefault="005B0118" w:rsidP="0097297B">
      <w:r w:rsidRPr="0097297B">
        <w:t xml:space="preserve">This document provides </w:t>
      </w:r>
      <w:r w:rsidR="00FD262B">
        <w:t xml:space="preserve">the </w:t>
      </w:r>
      <w:r w:rsidR="00300D81">
        <w:t xml:space="preserve">message interface </w:t>
      </w:r>
      <w:r w:rsidR="00A144D6">
        <w:t xml:space="preserve">and protocol to be used between a Test System </w:t>
      </w:r>
      <w:r w:rsidR="00300D81">
        <w:t xml:space="preserve">(TS) </w:t>
      </w:r>
      <w:r w:rsidR="00A144D6">
        <w:t xml:space="preserve">and </w:t>
      </w:r>
      <w:r w:rsidR="003D72EC">
        <w:t xml:space="preserve">a </w:t>
      </w:r>
      <w:r w:rsidR="00A144D6">
        <w:t>System Under Test (SUT)</w:t>
      </w:r>
      <w:r w:rsidRPr="0097297B">
        <w:t xml:space="preserve">. </w:t>
      </w:r>
      <w:r w:rsidR="000A7543">
        <w:t xml:space="preserve">The protocol is defined using ASN.1 and referenced in Appendix A. </w:t>
      </w:r>
    </w:p>
    <w:p w14:paraId="4E5E2743" w14:textId="77777777" w:rsidR="000A7543" w:rsidRDefault="000A7543" w:rsidP="0097297B">
      <w:r>
        <w:t xml:space="preserve">The intent of this document is to provide an overview </w:t>
      </w:r>
      <w:r w:rsidR="00300D81">
        <w:t xml:space="preserve">of the protocol. It </w:t>
      </w:r>
      <w:r>
        <w:t>explain</w:t>
      </w:r>
      <w:r w:rsidR="00300D81">
        <w:t>s</w:t>
      </w:r>
      <w:r>
        <w:t xml:space="preserve"> the architecture of the protocol, main use cases and how the messages are structured. </w:t>
      </w:r>
      <w:r w:rsidR="00300D81">
        <w:t xml:space="preserve">Details of the type definitions are not described in this document. Instead, </w:t>
      </w:r>
      <w:r>
        <w:t xml:space="preserve">the reader is required to review </w:t>
      </w:r>
      <w:r w:rsidR="00300D81">
        <w:t xml:space="preserve">the </w:t>
      </w:r>
      <w:r>
        <w:t xml:space="preserve">ASN.1 </w:t>
      </w:r>
      <w:r w:rsidR="00300D81">
        <w:t>definition</w:t>
      </w:r>
      <w:r>
        <w:t>.</w:t>
      </w:r>
    </w:p>
    <w:p w14:paraId="7ED9C803" w14:textId="77777777" w:rsidR="0097297B" w:rsidRDefault="0097297B" w:rsidP="0097297B">
      <w:pPr>
        <w:pStyle w:val="Heading1"/>
      </w:pPr>
      <w:bookmarkStart w:id="2" w:name="_Toc456354326"/>
      <w:bookmarkStart w:id="3" w:name="_Toc479532552"/>
      <w:bookmarkEnd w:id="2"/>
      <w:r>
        <w:t>References</w:t>
      </w:r>
      <w:bookmarkEnd w:id="3"/>
    </w:p>
    <w:p w14:paraId="03DB25C9" w14:textId="77777777" w:rsidR="00FF4529" w:rsidRPr="005B25C4" w:rsidRDefault="00FF4529" w:rsidP="005B25C4">
      <w:pPr>
        <w:pStyle w:val="Heading2"/>
      </w:pPr>
      <w:bookmarkStart w:id="4" w:name="_Toc479532553"/>
      <w:r w:rsidRPr="005B25C4">
        <w:t>Normative References</w:t>
      </w:r>
      <w:bookmarkEnd w:id="4"/>
    </w:p>
    <w:p w14:paraId="09454BE4"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427D2253" w14:textId="0470D54D" w:rsidR="0097297B" w:rsidRPr="00230517" w:rsidRDefault="0097297B" w:rsidP="00A57267">
      <w:pPr>
        <w:pStyle w:val="EX"/>
      </w:pPr>
      <w:r w:rsidRPr="00230517">
        <w:t>[</w:t>
      </w:r>
      <w:bookmarkStart w:id="5" w:name="REF_80211TSSTP"/>
      <w:r w:rsidRPr="00230517">
        <w:fldChar w:fldCharType="begin"/>
      </w:r>
      <w:r w:rsidRPr="00230517">
        <w:instrText>SEQ REF</w:instrText>
      </w:r>
      <w:r w:rsidRPr="00230517">
        <w:fldChar w:fldCharType="separate"/>
      </w:r>
      <w:r w:rsidR="003B250A">
        <w:rPr>
          <w:noProof/>
        </w:rPr>
        <w:t>1</w:t>
      </w:r>
      <w:r w:rsidRPr="00230517">
        <w:fldChar w:fldCharType="end"/>
      </w:r>
      <w:bookmarkEnd w:id="5"/>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559AA258" w14:textId="47754D89" w:rsidR="0097297B" w:rsidRPr="00230517" w:rsidRDefault="0097297B" w:rsidP="00C251DA">
      <w:pPr>
        <w:pStyle w:val="EX"/>
      </w:pPr>
      <w:r w:rsidRPr="00230517">
        <w:t>[</w:t>
      </w:r>
      <w:bookmarkStart w:id="6" w:name="REF_16094TSSTP"/>
      <w:r w:rsidRPr="00230517">
        <w:fldChar w:fldCharType="begin"/>
      </w:r>
      <w:r w:rsidRPr="00230517">
        <w:instrText>SEQ REF</w:instrText>
      </w:r>
      <w:r w:rsidRPr="00230517">
        <w:fldChar w:fldCharType="separate"/>
      </w:r>
      <w:r w:rsidR="003B250A">
        <w:rPr>
          <w:noProof/>
        </w:rPr>
        <w:t>2</w:t>
      </w:r>
      <w:r w:rsidRPr="00230517">
        <w:fldChar w:fldCharType="end"/>
      </w:r>
      <w:bookmarkEnd w:id="6"/>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2852DBCB" w14:textId="3B6ACB49" w:rsidR="0097297B" w:rsidRPr="00230517" w:rsidRDefault="0097297B" w:rsidP="008C0F9C">
      <w:pPr>
        <w:pStyle w:val="EX"/>
      </w:pPr>
      <w:r w:rsidRPr="00230517">
        <w:t>[</w:t>
      </w:r>
      <w:bookmarkStart w:id="7" w:name="REF_16093TSSTP"/>
      <w:r w:rsidRPr="00230517">
        <w:fldChar w:fldCharType="begin"/>
      </w:r>
      <w:r w:rsidRPr="00230517">
        <w:instrText>SEQ REF</w:instrText>
      </w:r>
      <w:r w:rsidRPr="00230517">
        <w:fldChar w:fldCharType="separate"/>
      </w:r>
      <w:r w:rsidR="003B250A">
        <w:rPr>
          <w:noProof/>
        </w:rPr>
        <w:t>3</w:t>
      </w:r>
      <w:r w:rsidRPr="00230517">
        <w:fldChar w:fldCharType="end"/>
      </w:r>
      <w:bookmarkEnd w:id="7"/>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0DC6BBB6" w14:textId="121D1359" w:rsidR="0097297B" w:rsidRPr="00C251DA" w:rsidRDefault="0097297B" w:rsidP="0038569A">
      <w:pPr>
        <w:pStyle w:val="EX"/>
      </w:pPr>
      <w:r w:rsidRPr="00230517">
        <w:t>[</w:t>
      </w:r>
      <w:bookmarkStart w:id="8" w:name="REF_16092TSSTP"/>
      <w:r w:rsidRPr="00230517">
        <w:fldChar w:fldCharType="begin"/>
      </w:r>
      <w:r w:rsidRPr="00230517">
        <w:instrText>SEQ REF</w:instrText>
      </w:r>
      <w:r w:rsidRPr="00230517">
        <w:fldChar w:fldCharType="separate"/>
      </w:r>
      <w:r w:rsidR="003B250A">
        <w:rPr>
          <w:noProof/>
        </w:rPr>
        <w:t>4</w:t>
      </w:r>
      <w:r w:rsidRPr="00230517">
        <w:fldChar w:fldCharType="end"/>
      </w:r>
      <w:bookmarkEnd w:id="8"/>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1C1BFB1A" w14:textId="4A223C70" w:rsidR="00FD5B2B" w:rsidRDefault="0097297B" w:rsidP="00FD5B2B">
      <w:pPr>
        <w:pStyle w:val="EX"/>
      </w:pPr>
      <w:r w:rsidRPr="00230517">
        <w:t>[</w:t>
      </w:r>
      <w:bookmarkStart w:id="9" w:name="REF_29451TSSTP"/>
      <w:r w:rsidRPr="00230517">
        <w:fldChar w:fldCharType="begin"/>
      </w:r>
      <w:r w:rsidRPr="00230517">
        <w:instrText>SEQ REF</w:instrText>
      </w:r>
      <w:r w:rsidRPr="00230517">
        <w:fldChar w:fldCharType="separate"/>
      </w:r>
      <w:r w:rsidR="003B250A">
        <w:rPr>
          <w:noProof/>
        </w:rPr>
        <w:t>5</w:t>
      </w:r>
      <w:r w:rsidRPr="00230517">
        <w:fldChar w:fldCharType="end"/>
      </w:r>
      <w:bookmarkEnd w:id="9"/>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787CE0F2" w14:textId="23044468" w:rsidR="0097297B" w:rsidRPr="00230517" w:rsidRDefault="0097297B" w:rsidP="00FD5B2B">
      <w:pPr>
        <w:pStyle w:val="EX"/>
      </w:pPr>
      <w:r w:rsidRPr="00230517">
        <w:t>[</w:t>
      </w:r>
      <w:bookmarkStart w:id="10" w:name="REF_TSRCI"/>
      <w:r w:rsidRPr="00230517">
        <w:fldChar w:fldCharType="begin"/>
      </w:r>
      <w:r w:rsidRPr="00230517">
        <w:instrText>SEQ REF</w:instrText>
      </w:r>
      <w:r w:rsidRPr="00230517">
        <w:fldChar w:fldCharType="separate"/>
      </w:r>
      <w:r w:rsidR="003B250A">
        <w:rPr>
          <w:noProof/>
        </w:rPr>
        <w:t>6</w:t>
      </w:r>
      <w:r w:rsidRPr="00230517">
        <w:fldChar w:fldCharType="end"/>
      </w:r>
      <w:bookmarkEnd w:id="10"/>
      <w:r w:rsidRPr="00230517">
        <w:t>]</w:t>
      </w:r>
      <w:r w:rsidRPr="00230517">
        <w:tab/>
      </w:r>
      <w:r w:rsidR="00AC778D">
        <w:t xml:space="preserve">“DSRC Proxy”, </w:t>
      </w:r>
      <w:r w:rsidR="00BB07F3">
        <w:t>(</w:t>
      </w:r>
      <w:r w:rsidR="00AC778D">
        <w:t>V0.5.0</w:t>
      </w:r>
      <w:r w:rsidR="00BB07F3">
        <w:t>)</w:t>
      </w:r>
      <w:r w:rsidR="00AC778D">
        <w:t>, Revision date: 11/6/2015</w:t>
      </w:r>
      <w:r w:rsidR="00D07377">
        <w:t>.</w:t>
      </w:r>
    </w:p>
    <w:p w14:paraId="69CE8F36" w14:textId="0048E2E5" w:rsidR="00985976" w:rsidRDefault="0097297B" w:rsidP="001368CE">
      <w:pPr>
        <w:pStyle w:val="EX"/>
      </w:pPr>
      <w:r w:rsidRPr="00230517">
        <w:t>[</w:t>
      </w:r>
      <w:bookmarkStart w:id="11" w:name="REF_IEEE80211"/>
      <w:r w:rsidRPr="00230517">
        <w:fldChar w:fldCharType="begin"/>
      </w:r>
      <w:r w:rsidRPr="00230517">
        <w:instrText>SEQ REF</w:instrText>
      </w:r>
      <w:r w:rsidRPr="00230517">
        <w:fldChar w:fldCharType="separate"/>
      </w:r>
      <w:r w:rsidR="003B250A">
        <w:rPr>
          <w:noProof/>
        </w:rPr>
        <w:t>7</w:t>
      </w:r>
      <w:r w:rsidRPr="00230517">
        <w:fldChar w:fldCharType="end"/>
      </w:r>
      <w:bookmarkEnd w:id="11"/>
      <w:r w:rsidRPr="00230517">
        <w:t>]</w:t>
      </w:r>
      <w:r w:rsidRPr="00230517">
        <w:tab/>
      </w:r>
      <w:r w:rsidR="00985976">
        <w:t>IEEE Std. 802.11™-2012: “Part 11: Wireless LAN Medium Access Control (MAC) and          Physical Layer (PHY) Specifications”.</w:t>
      </w:r>
    </w:p>
    <w:p w14:paraId="3458E8A7" w14:textId="1C19E37D" w:rsidR="001368CE" w:rsidRDefault="001368CE" w:rsidP="001368CE">
      <w:pPr>
        <w:pStyle w:val="EX"/>
      </w:pPr>
      <w:r>
        <w:t>[</w:t>
      </w:r>
      <w:bookmarkStart w:id="12" w:name="REF_IEEE16093"/>
      <w:r>
        <w:t>8</w:t>
      </w:r>
      <w:bookmarkEnd w:id="12"/>
      <w:r>
        <w:t>]</w:t>
      </w:r>
      <w:r>
        <w:tab/>
      </w:r>
      <w:r w:rsidR="00831891" w:rsidRPr="00497661">
        <w:t>IEEE Std 1609.3-2016 “IEEE Standard for Wireless Access in Vehicular Environments (WAVE) — Network Services”.</w:t>
      </w:r>
    </w:p>
    <w:p w14:paraId="51E226EF" w14:textId="1A972EBC" w:rsidR="00B31ED1" w:rsidRDefault="00B31ED1" w:rsidP="00B31ED1">
      <w:pPr>
        <w:pStyle w:val="EX"/>
      </w:pPr>
      <w:r>
        <w:t>[</w:t>
      </w:r>
      <w:bookmarkStart w:id="13" w:name="REF_SAEJ29451"/>
      <w:r>
        <w:t>9</w:t>
      </w:r>
      <w:bookmarkEnd w:id="13"/>
      <w:r>
        <w:t>]</w:t>
      </w:r>
      <w:r>
        <w:tab/>
        <w:t xml:space="preserve">SAE J2945/1 </w:t>
      </w:r>
      <w:r w:rsidR="00831891">
        <w:t>(</w:t>
      </w:r>
      <w:r w:rsidR="00831891" w:rsidRPr="00831891">
        <w:t>J2945/1_201603</w:t>
      </w:r>
      <w:r w:rsidR="00831891">
        <w:t>)</w:t>
      </w:r>
      <w:r>
        <w:t>: “</w:t>
      </w:r>
      <w:r w:rsidR="00831891" w:rsidRPr="00831891">
        <w:t>On-Board System Requirements for V2V Safety Communications</w:t>
      </w:r>
      <w:r>
        <w:t>”.</w:t>
      </w:r>
    </w:p>
    <w:p w14:paraId="6BFC779D" w14:textId="77777777" w:rsidR="00026764" w:rsidRDefault="00026764" w:rsidP="00B31ED1">
      <w:pPr>
        <w:pStyle w:val="EX"/>
      </w:pPr>
      <w:r>
        <w:t>[</w:t>
      </w:r>
      <w:bookmarkStart w:id="14" w:name="REF_SAEJ2735"/>
      <w:r>
        <w:t>10</w:t>
      </w:r>
      <w:bookmarkEnd w:id="14"/>
      <w:r>
        <w:t>]</w:t>
      </w:r>
      <w:r>
        <w:tab/>
        <w:t>SAE J2735 (2016-01): “Dedicated Short Range Communication (DSRC) Message Set Dictionary”.</w:t>
      </w:r>
    </w:p>
    <w:p w14:paraId="4F85A53D" w14:textId="77777777" w:rsidR="00831891" w:rsidRDefault="00831891" w:rsidP="00B31ED1">
      <w:pPr>
        <w:pStyle w:val="EX"/>
      </w:pPr>
      <w:bookmarkStart w:id="15" w:name="REF_IEEE16092"/>
      <w:r w:rsidRPr="00497661">
        <w:t>[</w:t>
      </w:r>
      <w:r>
        <w:t>11</w:t>
      </w:r>
      <w:r w:rsidRPr="00497661">
        <w:t>]</w:t>
      </w:r>
      <w:bookmarkEnd w:id="15"/>
      <w:r w:rsidRPr="00497661">
        <w:tab/>
        <w:t>IEEE Std 1609.</w:t>
      </w:r>
      <w:r>
        <w:t>2</w:t>
      </w:r>
      <w:r w:rsidRPr="00497661">
        <w:t xml:space="preserve">-2016 “IEEE Standard for Wireless Access in Vehicular Environments (WAVE) — </w:t>
      </w:r>
      <w:r>
        <w:t>Security Services</w:t>
      </w:r>
      <w:r w:rsidRPr="00497661">
        <w:t>”.</w:t>
      </w:r>
    </w:p>
    <w:p w14:paraId="552101E1" w14:textId="77777777" w:rsidR="00831891" w:rsidRDefault="00831891" w:rsidP="00B31ED1">
      <w:pPr>
        <w:pStyle w:val="EX"/>
      </w:pPr>
      <w:r w:rsidRPr="00497661">
        <w:t>[</w:t>
      </w:r>
      <w:r>
        <w:t>12</w:t>
      </w:r>
      <w:r w:rsidRPr="00497661">
        <w:t>]</w:t>
      </w:r>
      <w:r>
        <w:tab/>
        <w:t>IEEE Std. 1609.4-2016 “</w:t>
      </w:r>
      <w:r w:rsidRPr="000E2078">
        <w:t>IEEE Standard for Wireless Access in Vehicular Environments (WAVE) -- Multi-Channel Operation</w:t>
      </w:r>
      <w:r>
        <w:t>”.</w:t>
      </w:r>
    </w:p>
    <w:p w14:paraId="6E520414" w14:textId="77777777" w:rsidR="00B31ED1" w:rsidRDefault="00B31ED1" w:rsidP="001368CE">
      <w:pPr>
        <w:pStyle w:val="EX"/>
      </w:pPr>
    </w:p>
    <w:p w14:paraId="5B737052" w14:textId="77777777" w:rsidR="0097297B" w:rsidRDefault="0097297B" w:rsidP="0097297B"/>
    <w:p w14:paraId="76A8D9C5" w14:textId="77777777" w:rsidR="00FF4529" w:rsidRDefault="00FF4529" w:rsidP="005B25C4">
      <w:pPr>
        <w:pStyle w:val="Heading2"/>
      </w:pPr>
      <w:bookmarkStart w:id="16" w:name="_Toc479532554"/>
      <w:r>
        <w:lastRenderedPageBreak/>
        <w:t>Informative References</w:t>
      </w:r>
      <w:bookmarkEnd w:id="16"/>
    </w:p>
    <w:p w14:paraId="46B74E8E"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014D7E53" w14:textId="3B45CCDE" w:rsidR="00FF4529" w:rsidRDefault="00FF4529" w:rsidP="00FF4529">
      <w:pPr>
        <w:pStyle w:val="EX"/>
      </w:pPr>
      <w:r w:rsidRPr="00230517">
        <w:t>[</w:t>
      </w:r>
      <w:bookmarkStart w:id="17" w:name="REF_EG202798"/>
      <w:r w:rsidRPr="00230517">
        <w:t>i.</w:t>
      </w:r>
      <w:r w:rsidRPr="00230517">
        <w:fldChar w:fldCharType="begin"/>
      </w:r>
      <w:r w:rsidRPr="00230517">
        <w:instrText>SEQ REFI</w:instrText>
      </w:r>
      <w:r w:rsidRPr="00230517">
        <w:fldChar w:fldCharType="separate"/>
      </w:r>
      <w:r w:rsidR="003B250A">
        <w:rPr>
          <w:noProof/>
        </w:rPr>
        <w:t>1</w:t>
      </w:r>
      <w:r w:rsidRPr="00230517">
        <w:fldChar w:fldCharType="end"/>
      </w:r>
      <w:bookmarkEnd w:id="17"/>
      <w:r w:rsidRPr="00230517">
        <w:t>]</w:t>
      </w:r>
      <w:r w:rsidRPr="00230517">
        <w:tab/>
        <w:t>ETSI EG 202 798 (V1.1.1): "Intelligent Transport Systems (ITS); Testing; Framework for conformance and interoperability testing".</w:t>
      </w:r>
    </w:p>
    <w:p w14:paraId="14F3D660" w14:textId="77777777" w:rsidR="00CD75CD" w:rsidRPr="00230517" w:rsidRDefault="00CD75CD" w:rsidP="00CD75CD">
      <w:pPr>
        <w:pStyle w:val="EX"/>
      </w:pPr>
      <w:r w:rsidRPr="00230517">
        <w:t>[</w:t>
      </w:r>
      <w:bookmarkStart w:id="18" w:name="REF_ETS300406"/>
      <w:r w:rsidR="00D14B04">
        <w:t>i.2</w:t>
      </w:r>
      <w:bookmarkEnd w:id="18"/>
      <w:r w:rsidRPr="00230517">
        <w:t>]</w:t>
      </w:r>
      <w:r w:rsidRPr="00230517">
        <w:tab/>
        <w:t>ETSI ETS 300 406 (1995): "Methods for testing and Specification (MTS); Protocol and profile conformance testing specifications; Standardization methodology".</w:t>
      </w:r>
    </w:p>
    <w:p w14:paraId="6973D865" w14:textId="77777777" w:rsidR="00CD75CD" w:rsidRPr="00230517" w:rsidRDefault="00CD75CD" w:rsidP="00FF4529">
      <w:pPr>
        <w:pStyle w:val="EX"/>
      </w:pPr>
    </w:p>
    <w:p w14:paraId="1C4196E3" w14:textId="3C7F1AF4" w:rsidR="00FF4529" w:rsidRDefault="00300D81" w:rsidP="00FF4529">
      <w:pPr>
        <w:pStyle w:val="Heading1"/>
      </w:pPr>
      <w:bookmarkStart w:id="19" w:name="_Toc479532555"/>
      <w:r>
        <w:t>A</w:t>
      </w:r>
      <w:r w:rsidR="00FF4529" w:rsidRPr="00FF4529">
        <w:t>bbreviations</w:t>
      </w:r>
      <w:bookmarkEnd w:id="19"/>
    </w:p>
    <w:p w14:paraId="63A13247" w14:textId="77777777" w:rsidR="00FF4529" w:rsidRPr="00FF4529" w:rsidRDefault="00FF4529" w:rsidP="00FF4529">
      <w:r w:rsidRPr="00FF4529">
        <w:t>For the purposes of the present document, the following abbreviations apply:</w:t>
      </w:r>
    </w:p>
    <w:p w14:paraId="3A12BC50" w14:textId="77777777" w:rsidR="0007374F" w:rsidRDefault="0007374F" w:rsidP="0061086F">
      <w:pPr>
        <w:spacing w:after="0"/>
      </w:pPr>
      <w:r>
        <w:t>ABS</w:t>
      </w:r>
      <w:r>
        <w:tab/>
        <w:t>Anti-lock Braking System</w:t>
      </w:r>
    </w:p>
    <w:p w14:paraId="7BCF1FD3" w14:textId="77777777" w:rsidR="0007374F" w:rsidRDefault="0007374F" w:rsidP="00FF4529">
      <w:pPr>
        <w:spacing w:after="0"/>
      </w:pPr>
      <w:r>
        <w:t>ASN</w:t>
      </w:r>
      <w:r>
        <w:tab/>
        <w:t>Abstract Syntax Notation</w:t>
      </w:r>
    </w:p>
    <w:p w14:paraId="5404EEE4" w14:textId="77777777" w:rsidR="0007374F" w:rsidRDefault="0007374F" w:rsidP="0061086F">
      <w:pPr>
        <w:spacing w:after="0"/>
      </w:pPr>
      <w:r>
        <w:t>BSM      Basic Safety Message</w:t>
      </w:r>
    </w:p>
    <w:p w14:paraId="5C4D89CD" w14:textId="77777777" w:rsidR="0007374F" w:rsidRDefault="0007374F" w:rsidP="0061086F">
      <w:pPr>
        <w:spacing w:after="0"/>
      </w:pPr>
      <w:r>
        <w:t>CH</w:t>
      </w:r>
      <w:r>
        <w:tab/>
        <w:t>Channel</w:t>
      </w:r>
    </w:p>
    <w:p w14:paraId="25AC69AC" w14:textId="77777777" w:rsidR="00B31ED1" w:rsidRDefault="00B31ED1" w:rsidP="0061086F">
      <w:pPr>
        <w:spacing w:after="0"/>
      </w:pPr>
      <w:r>
        <w:t>CPU</w:t>
      </w:r>
      <w:r>
        <w:tab/>
        <w:t>Central Processing Unit</w:t>
      </w:r>
    </w:p>
    <w:p w14:paraId="625EAA0C" w14:textId="77777777" w:rsidR="0007374F" w:rsidRDefault="0007374F" w:rsidP="003E6A3D">
      <w:pPr>
        <w:spacing w:after="0"/>
      </w:pPr>
      <w:r>
        <w:t>DSRC</w:t>
      </w:r>
      <w:r>
        <w:tab/>
        <w:t>Dedicated Short Range Communications</w:t>
      </w:r>
    </w:p>
    <w:p w14:paraId="64AE81E6" w14:textId="77777777" w:rsidR="0007374F" w:rsidRDefault="0007374F" w:rsidP="003E6A3D">
      <w:pPr>
        <w:spacing w:after="0"/>
      </w:pPr>
      <w:r>
        <w:t xml:space="preserve">GPS </w:t>
      </w:r>
      <w:r>
        <w:tab/>
        <w:t>Global Positioning System</w:t>
      </w:r>
    </w:p>
    <w:p w14:paraId="15BA31D8" w14:textId="77777777" w:rsidR="0007374F" w:rsidRDefault="0007374F" w:rsidP="00FF4529">
      <w:pPr>
        <w:spacing w:after="0"/>
      </w:pPr>
      <w:r>
        <w:t>ICMP</w:t>
      </w:r>
      <w:r>
        <w:tab/>
      </w:r>
      <w:r w:rsidRPr="00CB7491">
        <w:t>Internet Control Message Protocol</w:t>
      </w:r>
    </w:p>
    <w:p w14:paraId="2316E46B" w14:textId="77777777" w:rsidR="0007374F" w:rsidRDefault="0007374F" w:rsidP="003E6A3D">
      <w:pPr>
        <w:spacing w:after="0"/>
      </w:pPr>
      <w:r>
        <w:t>IEEE</w:t>
      </w:r>
      <w:r>
        <w:tab/>
        <w:t>Institute of Electrical and Electronics Engineers</w:t>
      </w:r>
    </w:p>
    <w:p w14:paraId="40459225" w14:textId="77777777" w:rsidR="0007374F" w:rsidRDefault="0007374F" w:rsidP="003E6A3D">
      <w:pPr>
        <w:spacing w:after="0"/>
      </w:pPr>
      <w:r>
        <w:t>IP</w:t>
      </w:r>
      <w:r>
        <w:tab/>
        <w:t>Internet Protocol</w:t>
      </w:r>
    </w:p>
    <w:p w14:paraId="480474E6" w14:textId="77777777" w:rsidR="0007374F" w:rsidRDefault="0007374F" w:rsidP="003E6A3D">
      <w:pPr>
        <w:spacing w:after="0"/>
      </w:pPr>
      <w:r>
        <w:t>ISO</w:t>
      </w:r>
      <w:r>
        <w:tab/>
        <w:t>International Organization for Standardization</w:t>
      </w:r>
    </w:p>
    <w:p w14:paraId="6E058520" w14:textId="77777777" w:rsidR="0007374F" w:rsidRPr="00FF4529" w:rsidRDefault="0007374F" w:rsidP="00FF4529">
      <w:pPr>
        <w:spacing w:after="0"/>
      </w:pPr>
      <w:r w:rsidRPr="00FF4529">
        <w:t>ITS</w:t>
      </w:r>
      <w:r w:rsidRPr="00FF4529">
        <w:tab/>
        <w:t>Intelligent Transport Systems</w:t>
      </w:r>
    </w:p>
    <w:p w14:paraId="64D11A34" w14:textId="77777777" w:rsidR="0007374F" w:rsidRDefault="0007374F" w:rsidP="00FF4529">
      <w:pPr>
        <w:spacing w:after="0"/>
      </w:pPr>
      <w:r>
        <w:t>IUT</w:t>
      </w:r>
      <w:r>
        <w:tab/>
        <w:t>Implementation Under Test</w:t>
      </w:r>
    </w:p>
    <w:p w14:paraId="44E72737" w14:textId="77777777" w:rsidR="00BB1B24" w:rsidRPr="00FF4529" w:rsidRDefault="00BB1B24" w:rsidP="00FF4529">
      <w:pPr>
        <w:spacing w:after="0"/>
      </w:pPr>
      <w:r>
        <w:t>NTP</w:t>
      </w:r>
      <w:r>
        <w:tab/>
        <w:t>Network Time Protocol</w:t>
      </w:r>
    </w:p>
    <w:p w14:paraId="72D83927" w14:textId="77777777" w:rsidR="0007374F" w:rsidRDefault="0007374F" w:rsidP="0061086F">
      <w:pPr>
        <w:spacing w:after="0"/>
      </w:pPr>
      <w:r>
        <w:t>OER</w:t>
      </w:r>
      <w:r>
        <w:tab/>
        <w:t>Octet Encoding Rules</w:t>
      </w:r>
    </w:p>
    <w:p w14:paraId="6C1574A4" w14:textId="77777777" w:rsidR="0007374F" w:rsidRDefault="0007374F" w:rsidP="003E6A3D">
      <w:pPr>
        <w:spacing w:after="0"/>
      </w:pPr>
      <w:r>
        <w:t>PC</w:t>
      </w:r>
      <w:r>
        <w:tab/>
        <w:t>Personal Computer</w:t>
      </w:r>
    </w:p>
    <w:p w14:paraId="0E28B1F0" w14:textId="77777777" w:rsidR="0007374F" w:rsidRDefault="0007374F" w:rsidP="003E6A3D">
      <w:pPr>
        <w:spacing w:after="0"/>
      </w:pPr>
      <w:r>
        <w:t>PDU</w:t>
      </w:r>
      <w:r>
        <w:tab/>
        <w:t>Protocol Data Unit</w:t>
      </w:r>
    </w:p>
    <w:p w14:paraId="4A3F0F7D" w14:textId="77777777" w:rsidR="0007374F" w:rsidRPr="00FF4529" w:rsidRDefault="0007374F" w:rsidP="00FF4529">
      <w:pPr>
        <w:spacing w:after="0"/>
      </w:pPr>
      <w:r w:rsidRPr="003D582C">
        <w:t>PSID</w:t>
      </w:r>
      <w:r>
        <w:tab/>
      </w:r>
      <w:r w:rsidRPr="003D582C">
        <w:t>Provider Service Identifier</w:t>
      </w:r>
    </w:p>
    <w:p w14:paraId="70421D4D"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336B0C95" w14:textId="77777777" w:rsidR="0007374F" w:rsidRDefault="0007374F" w:rsidP="0061086F">
      <w:pPr>
        <w:spacing w:after="0"/>
      </w:pPr>
      <w:r>
        <w:t>RX</w:t>
      </w:r>
      <w:r>
        <w:tab/>
        <w:t>Receive</w:t>
      </w:r>
    </w:p>
    <w:p w14:paraId="2CCE827A" w14:textId="77777777" w:rsidR="0007374F" w:rsidRDefault="0007374F" w:rsidP="0061086F">
      <w:pPr>
        <w:spacing w:after="0"/>
      </w:pPr>
      <w:r>
        <w:t>SAE</w:t>
      </w:r>
      <w:r>
        <w:tab/>
        <w:t>Society of Automotive Engineers</w:t>
      </w:r>
    </w:p>
    <w:p w14:paraId="09704DB4" w14:textId="77777777" w:rsidR="0007374F" w:rsidRDefault="0007374F" w:rsidP="00FF4529">
      <w:pPr>
        <w:spacing w:after="0"/>
      </w:pPr>
      <w:r>
        <w:t>SUT</w:t>
      </w:r>
      <w:r>
        <w:tab/>
        <w:t>System Under Test</w:t>
      </w:r>
    </w:p>
    <w:p w14:paraId="34619B87" w14:textId="7F0167E0" w:rsidR="0007374F" w:rsidRDefault="0007374F" w:rsidP="00FF4529">
      <w:pPr>
        <w:spacing w:after="0"/>
      </w:pPr>
      <w:r>
        <w:t>TCI</w:t>
      </w:r>
      <w:r>
        <w:tab/>
        <w:t>Test Control Interface</w:t>
      </w:r>
    </w:p>
    <w:p w14:paraId="1F98592B" w14:textId="73FAF9CD" w:rsidR="0007374F" w:rsidRDefault="0007374F" w:rsidP="00FF4529">
      <w:pPr>
        <w:spacing w:after="0"/>
      </w:pPr>
      <w:r>
        <w:t>TCIA</w:t>
      </w:r>
      <w:r>
        <w:tab/>
        <w:t>Test Control Interface Application</w:t>
      </w:r>
    </w:p>
    <w:p w14:paraId="32A19945" w14:textId="77777777" w:rsidR="0007374F" w:rsidRDefault="0007374F" w:rsidP="00FF4529">
      <w:pPr>
        <w:spacing w:after="0"/>
      </w:pPr>
      <w:r>
        <w:t>TCP</w:t>
      </w:r>
      <w:r>
        <w:tab/>
        <w:t>Transport Control Protocol</w:t>
      </w:r>
    </w:p>
    <w:p w14:paraId="7C81ACF3" w14:textId="77777777" w:rsidR="0007374F" w:rsidRPr="00FF4529" w:rsidRDefault="0007374F" w:rsidP="00FF4529">
      <w:pPr>
        <w:spacing w:after="0"/>
      </w:pPr>
      <w:r w:rsidRPr="00FF4529">
        <w:t>TP</w:t>
      </w:r>
      <w:r w:rsidRPr="00FF4529">
        <w:tab/>
        <w:t>Test Purposes</w:t>
      </w:r>
    </w:p>
    <w:p w14:paraId="25557A84" w14:textId="77777777" w:rsidR="0007374F" w:rsidRDefault="0007374F" w:rsidP="00FF4529">
      <w:pPr>
        <w:spacing w:after="0"/>
      </w:pPr>
      <w:r>
        <w:t>TRI</w:t>
      </w:r>
      <w:r>
        <w:tab/>
        <w:t>Tester Radio Interface</w:t>
      </w:r>
    </w:p>
    <w:p w14:paraId="5B49E57B" w14:textId="77777777" w:rsidR="0007374F" w:rsidRDefault="0007374F" w:rsidP="00FF4529">
      <w:pPr>
        <w:spacing w:after="0"/>
      </w:pPr>
      <w:r>
        <w:t>TS</w:t>
      </w:r>
      <w:r>
        <w:tab/>
        <w:t>Test System</w:t>
      </w:r>
    </w:p>
    <w:p w14:paraId="3CF57D1F" w14:textId="77777777" w:rsidR="0007374F" w:rsidRDefault="0007374F" w:rsidP="003E6A3D">
      <w:pPr>
        <w:spacing w:after="0"/>
      </w:pPr>
      <w:r>
        <w:t>TX</w:t>
      </w:r>
      <w:r>
        <w:tab/>
        <w:t>Transmit</w:t>
      </w:r>
    </w:p>
    <w:p w14:paraId="30CDD525" w14:textId="77777777" w:rsidR="0007374F" w:rsidRDefault="0007374F" w:rsidP="003E6A3D">
      <w:pPr>
        <w:spacing w:after="0"/>
      </w:pPr>
      <w:r>
        <w:t>UC</w:t>
      </w:r>
      <w:r>
        <w:tab/>
        <w:t>Use Case</w:t>
      </w:r>
    </w:p>
    <w:p w14:paraId="6376BFD6" w14:textId="77777777" w:rsidR="0007374F" w:rsidRDefault="0007374F" w:rsidP="00FF4529">
      <w:pPr>
        <w:spacing w:after="0"/>
      </w:pPr>
      <w:r>
        <w:t>UDP</w:t>
      </w:r>
      <w:r>
        <w:tab/>
      </w:r>
      <w:r w:rsidRPr="00746466">
        <w:t>User Datagram Protocol</w:t>
      </w:r>
    </w:p>
    <w:p w14:paraId="5DAA54F3" w14:textId="77777777" w:rsidR="00FC74D4" w:rsidRDefault="00FC74D4" w:rsidP="00FF4529">
      <w:pPr>
        <w:spacing w:after="0"/>
      </w:pPr>
      <w:r>
        <w:t>UPER</w:t>
      </w:r>
      <w:r>
        <w:tab/>
        <w:t>Unaligned Packed Encoding Rules</w:t>
      </w:r>
    </w:p>
    <w:p w14:paraId="6A89D0CE" w14:textId="77777777" w:rsidR="0007374F" w:rsidRDefault="0007374F" w:rsidP="00FF4529">
      <w:pPr>
        <w:spacing w:after="0"/>
      </w:pPr>
      <w:r>
        <w:t>WAVE</w:t>
      </w:r>
      <w:r>
        <w:tab/>
        <w:t>Wireless Access in Vehicular Environments</w:t>
      </w:r>
    </w:p>
    <w:p w14:paraId="441C6992" w14:textId="77777777" w:rsidR="0007374F" w:rsidRDefault="0007374F" w:rsidP="00FF4529">
      <w:pPr>
        <w:spacing w:after="0"/>
      </w:pPr>
      <w:r>
        <w:t>WME</w:t>
      </w:r>
      <w:r>
        <w:tab/>
        <w:t>WAVE Management Entity</w:t>
      </w:r>
    </w:p>
    <w:p w14:paraId="110ACDC0" w14:textId="77777777" w:rsidR="0007374F" w:rsidRDefault="0007374F" w:rsidP="00FF4529">
      <w:pPr>
        <w:spacing w:after="0"/>
      </w:pPr>
      <w:r>
        <w:t>WSA</w:t>
      </w:r>
      <w:r>
        <w:tab/>
        <w:t xml:space="preserve">WAVE Service </w:t>
      </w:r>
      <w:r w:rsidR="00B31ED1">
        <w:t>Advertisement</w:t>
      </w:r>
    </w:p>
    <w:p w14:paraId="6683EBB4" w14:textId="77777777" w:rsidR="0007374F" w:rsidRDefault="0007374F" w:rsidP="00FF4529">
      <w:pPr>
        <w:spacing w:after="0"/>
      </w:pPr>
      <w:r>
        <w:t>WSM</w:t>
      </w:r>
      <w:r>
        <w:tab/>
        <w:t>WAVE Short Message</w:t>
      </w:r>
    </w:p>
    <w:p w14:paraId="6DF657FE" w14:textId="77777777" w:rsidR="005B25C4" w:rsidRDefault="00F00D7D" w:rsidP="00FF4529">
      <w:pPr>
        <w:pStyle w:val="Heading1"/>
      </w:pPr>
      <w:bookmarkStart w:id="20" w:name="_Toc479532556"/>
      <w:r>
        <w:lastRenderedPageBreak/>
        <w:t>Test System</w:t>
      </w:r>
      <w:bookmarkEnd w:id="20"/>
    </w:p>
    <w:p w14:paraId="1E9A91ED" w14:textId="77777777" w:rsidR="008058FC" w:rsidRDefault="00562D35" w:rsidP="008058FC">
      <w:pPr>
        <w:pStyle w:val="Heading2"/>
      </w:pPr>
      <w:bookmarkStart w:id="21" w:name="_Toc479532557"/>
      <w:r>
        <w:t>Architecture</w:t>
      </w:r>
      <w:bookmarkEnd w:id="21"/>
    </w:p>
    <w:p w14:paraId="2ADD053E" w14:textId="5C756ABD"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3B250A">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3B250A">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3B250A">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3B250A">
        <w:rPr>
          <w:noProof/>
        </w:rPr>
        <w:t>4</w:t>
      </w:r>
      <w:r w:rsidR="009A0FC8">
        <w:fldChar w:fldCharType="end"/>
      </w:r>
      <w:r w:rsidR="009A0FC8">
        <w:t xml:space="preserve">], </w:t>
      </w:r>
      <w:r w:rsidR="00130240">
        <w:t xml:space="preserve">and </w:t>
      </w:r>
      <w:r w:rsidR="009A0FC8">
        <w:t>[</w:t>
      </w:r>
      <w:r w:rsidR="009A0FC8">
        <w:fldChar w:fldCharType="begin"/>
      </w:r>
      <w:r w:rsidR="009A0FC8">
        <w:instrText xml:space="preserve"> REF REF_29451TSSTP \h </w:instrText>
      </w:r>
      <w:r w:rsidR="009A0FC8">
        <w:fldChar w:fldCharType="separate"/>
      </w:r>
      <w:r w:rsidR="003B250A">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3B250A" w:rsidRPr="00A5526B">
        <w:t xml:space="preserve">Figure </w:t>
      </w:r>
      <w:r w:rsidR="003B250A">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7C1EF4AF" w14:textId="77777777" w:rsidR="00AD1016" w:rsidRPr="003B12EF" w:rsidRDefault="008D1136" w:rsidP="003B12EF">
      <w:r>
        <w:rPr>
          <w:noProof/>
        </w:rPr>
        <mc:AlternateContent>
          <mc:Choice Requires="wpc">
            <w:drawing>
              <wp:inline distT="0" distB="0" distL="0" distR="0" wp14:anchorId="16D3D7F7" wp14:editId="5810DDBE">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F7B42" w14:textId="77777777" w:rsidR="00374F0D" w:rsidRDefault="00374F0D"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9257D" w14:textId="77777777" w:rsidR="00374F0D" w:rsidRDefault="00374F0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5D846" w14:textId="77777777" w:rsidR="00374F0D" w:rsidRDefault="00374F0D"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59AE8" w14:textId="77777777" w:rsidR="00374F0D" w:rsidRDefault="00374F0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4AF14" w14:textId="77777777" w:rsidR="00374F0D" w:rsidRDefault="00374F0D"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374F0D" w:rsidRDefault="00374F0D"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1981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B3093" w14:textId="572FC6F7" w:rsidR="00374F0D" w:rsidRDefault="00374F0D"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374F0D" w:rsidRDefault="00374F0D"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3947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C01D0" w14:textId="5EF0DD7A" w:rsidR="00374F0D" w:rsidRDefault="00374F0D"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374F0D" w:rsidRDefault="00374F0D"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D3D7F7"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" filled="f" stroked="f" strokeweight=".5pt">
                  <v:textbox inset="0,0,0,0">
                    <w:txbxContent>
                      <w:p w14:paraId="0DAF7B42" w14:textId="77777777" w:rsidR="00374F0D" w:rsidRDefault="00374F0D"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" fillcolor="white [3212]" strokecolor="black [3213]" strokeweight=".25pt">
                  <v:textbox inset="0,,0,0">
                    <w:txbxContent>
                      <w:p w14:paraId="60C9257D" w14:textId="77777777" w:rsidR="00374F0D" w:rsidRDefault="00374F0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" fillcolor="#d8d8d8 [2732]" strokecolor="black [3213]" strokeweight="1pt"/>
                <v:shape id="Text Box 6" o:spid="_x0000_s1032" type="#_x0000_t202" style="position:absolute;left:36543;top:3482;width:14675;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" filled="f" stroked="f" strokeweight=".5pt">
                  <v:textbox inset="0,0,0,0">
                    <w:txbxContent>
                      <w:p w14:paraId="4195D846" w14:textId="77777777" w:rsidR="00374F0D" w:rsidRDefault="00374F0D"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" fillcolor="white [3212]" strokecolor="black [3213]" strokeweight=".25pt">
                  <v:textbox inset="0,,0,0">
                    <w:txbxContent>
                      <w:p w14:paraId="2DE59AE8" w14:textId="77777777" w:rsidR="00374F0D" w:rsidRDefault="00374F0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" fillcolor="white [3212]" strokecolor="black [3213]" strokeweight=".25pt">
                  <v:textbox inset="0,,0,0">
                    <w:txbxContent>
                      <w:p w14:paraId="7E14AF14" w14:textId="77777777" w:rsidR="00374F0D" w:rsidRDefault="00374F0D"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7A8D8919" w14:textId="77777777" w:rsidR="00374F0D" w:rsidRDefault="00374F0D"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" adj="55" strokecolor="black [3213]" strokeweight="1.5pt"/>
                <v:line id="Straight Connector 116" o:spid="_x0000_s1037" style="position:absolute;flip:x y;visibility:visible;mso-wrap-style:square" from="41762,15525" to="41778,2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" strokecolor="black [3213]" strokeweight="1.5pt"/>
                <v:shape id="Text Box 12" o:spid="_x0000_s1038" type="#_x0000_t202" style="position:absolute;left:16230;top:20192;width:1019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5B4B3093" w14:textId="572FC6F7" w:rsidR="00374F0D" w:rsidRDefault="00374F0D"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 Control Interface link </w:t>
                        </w:r>
                      </w:p>
                      <w:p w14:paraId="6E93623F" w14:textId="77777777" w:rsidR="00374F0D" w:rsidRDefault="00374F0D"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39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" filled="f" stroked="f" strokeweight=".5pt">
                  <v:textbox inset="0,0,0,0">
                    <w:txbxContent>
                      <w:p w14:paraId="062C01D0" w14:textId="5EF0DD7A" w:rsidR="00374F0D" w:rsidRDefault="00374F0D" w:rsidP="008D1136">
                        <w:pPr>
                          <w:pStyle w:val="NormalWeb"/>
                          <w:spacing w:before="0" w:beforeAutospacing="0" w:after="180" w:afterAutospacing="0"/>
                          <w:rPr>
                            <w:sz w:val="24"/>
                            <w:szCs w:val="24"/>
                          </w:rPr>
                        </w:pPr>
                        <w:r>
                          <w:rPr>
                            <w:rFonts w:ascii="Arial" w:eastAsia="Times New Roman" w:hAnsi="Arial" w:cs="Arial"/>
                            <w:color w:val="000000"/>
                            <w:sz w:val="14"/>
                            <w:szCs w:val="14"/>
                          </w:rPr>
                          <w:t>Test Radio Interface</w:t>
                        </w:r>
                      </w:p>
                      <w:p w14:paraId="614E3FB5" w14:textId="77777777" w:rsidR="00374F0D" w:rsidRDefault="00374F0D"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" strokecolor="black [3213]" strokeweight="1.5pt"/>
                  <v:line id="Straight Connector 121" o:spid="_x0000_s1042" style="position:absolute;visibility:visible;mso-wrap-style:square" from="14168,11811" to="14168,1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" strokecolor="black [3213]" strokeweight="1.5pt"/>
                  <v:line id="Straight Connector 122" o:spid="_x0000_s1043" style="position:absolute;flip:y;visibility:visible;mso-wrap-style:square" from="14168,19309" to="31328,1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" strokecolor="black [3213]" strokeweight="1.5pt"/>
                </v:group>
                <w10:anchorlock/>
              </v:group>
            </w:pict>
          </mc:Fallback>
        </mc:AlternateContent>
      </w:r>
    </w:p>
    <w:p w14:paraId="4A9DE39F" w14:textId="137F1707" w:rsidR="00771692" w:rsidRPr="00A5526B" w:rsidRDefault="00A5526B" w:rsidP="00A5526B">
      <w:pPr>
        <w:pStyle w:val="Caption"/>
      </w:pPr>
      <w:bookmarkStart w:id="22" w:name="_Ref428367602"/>
      <w:bookmarkStart w:id="23" w:name="_Ref430961294"/>
      <w:r w:rsidRPr="00A5526B">
        <w:t xml:space="preserve">Figure </w:t>
      </w:r>
      <w:fldSimple w:instr=" SEQ Figure \* ARABIC ">
        <w:r w:rsidR="003B250A">
          <w:rPr>
            <w:noProof/>
          </w:rPr>
          <w:t>1</w:t>
        </w:r>
      </w:fldSimple>
      <w:bookmarkEnd w:id="22"/>
      <w:r w:rsidRPr="00A5526B">
        <w:t xml:space="preserve">: </w:t>
      </w:r>
      <w:r w:rsidR="003B12EF">
        <w:t>General Architecture</w:t>
      </w:r>
      <w:bookmarkEnd w:id="23"/>
    </w:p>
    <w:p w14:paraId="263222F4" w14:textId="77777777" w:rsidR="00D26D4B" w:rsidRDefault="00D26D4B" w:rsidP="00CA7E09">
      <w:pPr>
        <w:pStyle w:val="Heading2"/>
      </w:pPr>
      <w:bookmarkStart w:id="24" w:name="_Toc479532558"/>
      <w:r w:rsidRPr="00FF39A0">
        <w:t>Hardware equipment</w:t>
      </w:r>
      <w:bookmarkEnd w:id="24"/>
    </w:p>
    <w:p w14:paraId="2F11E232" w14:textId="226ED34E" w:rsidR="00A15E7A" w:rsidRDefault="00A15E7A" w:rsidP="00A15E7A">
      <w:r>
        <w:t xml:space="preserve">The system is implemented according to </w:t>
      </w:r>
      <w:r>
        <w:fldChar w:fldCharType="begin"/>
      </w:r>
      <w:r>
        <w:instrText xml:space="preserve"> REF _Ref430961409 \h </w:instrText>
      </w:r>
      <w:r>
        <w:fldChar w:fldCharType="separate"/>
      </w:r>
      <w:r w:rsidR="003B250A" w:rsidRPr="00A5526B">
        <w:t xml:space="preserve">Figure </w:t>
      </w:r>
      <w:r w:rsidR="003B250A">
        <w:rPr>
          <w:noProof/>
        </w:rPr>
        <w:t>2</w:t>
      </w:r>
      <w:r>
        <w:fldChar w:fldCharType="end"/>
      </w:r>
      <w:r>
        <w:t xml:space="preserve">.  The test system is comprised of </w:t>
      </w:r>
      <w:r w:rsidR="00C20A4C">
        <w:t>Test Management S</w:t>
      </w:r>
      <w:r w:rsidR="004F210F">
        <w:t xml:space="preserve">oftware running on a PC (or laptop). The PC is physically connected to the SUT via </w:t>
      </w:r>
      <w:r>
        <w:t xml:space="preserve">an Ethernet </w:t>
      </w:r>
      <w:r w:rsidR="004F210F">
        <w:t xml:space="preserve">cable supporting an IP-based connection to transfer </w:t>
      </w:r>
      <w:r w:rsidR="002F7304">
        <w:t>c</w:t>
      </w:r>
      <w:r w:rsidR="004F210F">
        <w:t xml:space="preserve">ontrol and </w:t>
      </w:r>
      <w:r w:rsidR="002F7304">
        <w:t>t</w:t>
      </w:r>
      <w:r w:rsidR="004F210F">
        <w:t xml:space="preserve">est </w:t>
      </w:r>
      <w:r w:rsidR="002F7304">
        <w:t>d</w:t>
      </w:r>
      <w:r w:rsidR="004F210F">
        <w:t>ata to and from the SUT</w:t>
      </w:r>
      <w:r w:rsidR="002F7304">
        <w:t xml:space="preserve">. This connection corresponds to the </w:t>
      </w:r>
      <w:r w:rsidR="004F210F">
        <w:t xml:space="preserve">Test Control Interface </w:t>
      </w:r>
      <w:r w:rsidR="002F7304">
        <w:t>a</w:t>
      </w:r>
      <w:r w:rsidR="00130240">
        <w:t>s</w:t>
      </w:r>
      <w:r w:rsidR="002F7304">
        <w:t xml:space="preserve"> depicted on </w:t>
      </w:r>
      <w:r w:rsidR="004F210F">
        <w:fldChar w:fldCharType="begin"/>
      </w:r>
      <w:r w:rsidR="004F210F">
        <w:instrText xml:space="preserve"> REF _Ref428367602 \h </w:instrText>
      </w:r>
      <w:r w:rsidR="004F210F">
        <w:fldChar w:fldCharType="separate"/>
      </w:r>
      <w:r w:rsidR="003B250A" w:rsidRPr="00A5526B">
        <w:t xml:space="preserve">Figure </w:t>
      </w:r>
      <w:r w:rsidR="003B250A">
        <w:rPr>
          <w:noProof/>
        </w:rPr>
        <w:t>1</w:t>
      </w:r>
      <w:r w:rsidR="004F210F">
        <w:fldChar w:fldCharType="end"/>
      </w:r>
      <w:r>
        <w:t xml:space="preserve">. The Wired Ethernet connection may be </w:t>
      </w:r>
      <w:r w:rsidR="002F7304">
        <w:t>substituted</w:t>
      </w:r>
      <w:r w:rsidR="004F210F">
        <w:t xml:space="preserve"> </w:t>
      </w:r>
      <w:r>
        <w:t xml:space="preserve">by a </w:t>
      </w:r>
      <w:r w:rsidR="0052498C">
        <w:t>wired USB</w:t>
      </w:r>
      <w:r w:rsidR="00C20A4C">
        <w:t xml:space="preserve"> </w:t>
      </w:r>
      <w:r w:rsidR="00130240">
        <w:t xml:space="preserve">cable </w:t>
      </w:r>
      <w:r w:rsidR="00C20A4C" w:rsidRPr="00C20A4C">
        <w:t xml:space="preserve">as long as </w:t>
      </w:r>
      <w:r w:rsidR="00C20A4C">
        <w:t xml:space="preserve">it </w:t>
      </w:r>
      <w:r w:rsidR="00C20A4C" w:rsidRPr="00C20A4C">
        <w:t>support</w:t>
      </w:r>
      <w:r w:rsidR="00130240">
        <w:t>s</w:t>
      </w:r>
      <w:r w:rsidR="00C20A4C" w:rsidRPr="00C20A4C">
        <w:t xml:space="preserve"> IPv4-based data exchanges</w:t>
      </w:r>
      <w:r w:rsidR="0052498C">
        <w:t xml:space="preserve"> </w:t>
      </w:r>
      <w:r w:rsidR="00C20A4C">
        <w:t xml:space="preserve">(e.g. </w:t>
      </w:r>
      <w:r w:rsidR="0052498C">
        <w:t>support of RNDIS protocol</w:t>
      </w:r>
      <w:r w:rsidR="00C20A4C">
        <w:t>)</w:t>
      </w:r>
      <w:r w:rsidR="0052498C">
        <w:t xml:space="preserve"> or a </w:t>
      </w:r>
      <w:r>
        <w:t>wireless Ethernet connection if the SUT does not support a wired connection.</w:t>
      </w:r>
    </w:p>
    <w:p w14:paraId="5C1F5E38" w14:textId="17EFD6E6" w:rsidR="004F210F" w:rsidRDefault="004F210F" w:rsidP="00A15E7A">
      <w:r>
        <w:t xml:space="preserve">The Test System </w:t>
      </w:r>
      <w:r w:rsidR="002F7304">
        <w:t xml:space="preserve">connects to an external </w:t>
      </w:r>
      <w:r>
        <w:t>DSRC radio using a separate wired Ethernet link.</w:t>
      </w:r>
      <w:r w:rsidR="002F7304">
        <w:t xml:space="preserve"> The DSRC radio is used to transfer wireless data messages between the Test System and the SUT. This int</w:t>
      </w:r>
      <w:r w:rsidR="009A393F">
        <w:t>erface is depicted as the Test</w:t>
      </w:r>
      <w:r w:rsidR="002F7304">
        <w:t xml:space="preserve"> Radio Interface on </w:t>
      </w:r>
      <w:r w:rsidR="002F7304">
        <w:fldChar w:fldCharType="begin"/>
      </w:r>
      <w:r w:rsidR="002F7304">
        <w:instrText xml:space="preserve"> REF _Ref428367602 \h </w:instrText>
      </w:r>
      <w:r w:rsidR="002F7304">
        <w:fldChar w:fldCharType="separate"/>
      </w:r>
      <w:r w:rsidR="003B250A" w:rsidRPr="00A5526B">
        <w:t xml:space="preserve">Figure </w:t>
      </w:r>
      <w:r w:rsidR="003B250A">
        <w:rPr>
          <w:noProof/>
        </w:rPr>
        <w:t>1</w:t>
      </w:r>
      <w:r w:rsidR="002F7304">
        <w:fldChar w:fldCharType="end"/>
      </w:r>
      <w:r w:rsidR="002F7304">
        <w:t>.</w:t>
      </w:r>
    </w:p>
    <w:p w14:paraId="3A6E842E"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1A17B903" wp14:editId="1B216CA7">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18417" y="465136"/>
                            <a:ext cx="156654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5575F" w14:textId="596D72CD" w:rsidR="00374F0D" w:rsidRDefault="00374F0D"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374F0D" w:rsidRDefault="00374F0D" w:rsidP="003D72EC">
                              <w:pPr>
                                <w:pStyle w:val="NormalWeb"/>
                                <w:spacing w:before="0" w:beforeAutospacing="0" w:after="0" w:afterAutospacing="0"/>
                                <w:jc w:val="center"/>
                                <w:rPr>
                                  <w:sz w:val="24"/>
                                  <w:szCs w:val="24"/>
                                </w:rPr>
                              </w:pPr>
                              <w:r>
                                <w:rPr>
                                  <w:rFonts w:ascii="Arial" w:eastAsia="Times New Roman" w:hAnsi="Arial" w:cs="Arial"/>
                                </w:rPr>
                                <w:t>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FB0AE" w14:textId="77777777" w:rsidR="00374F0D" w:rsidRDefault="00374F0D"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24975" w14:textId="77777777" w:rsidR="00374F0D" w:rsidRDefault="00374F0D"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A98CC" w14:textId="77777777" w:rsidR="00374F0D" w:rsidRDefault="00374F0D"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374F0D" w:rsidRDefault="00374F0D"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374F0D" w:rsidRPr="0024295C" w:rsidRDefault="00374F0D"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3D895" w14:textId="77777777" w:rsidR="00374F0D" w:rsidRDefault="00374F0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374F0D" w:rsidRDefault="00374F0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374F0D" w:rsidRDefault="00374F0D"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A17B903"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" fillcolor="#d8d8d8 [2732]" strokecolor="black [3213]" strokeweight="1pt"/>
                <v:shape id="Text Box 3" o:spid="_x0000_s1047" type="#_x0000_t202" style="position:absolute;left:3184;top:4651;width:1566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" filled="f" stroked="f" strokeweight=".5pt">
                  <v:textbox inset="0,0,0,0">
                    <w:txbxContent>
                      <w:p w14:paraId="1785575F" w14:textId="596D72CD" w:rsidR="00374F0D" w:rsidRDefault="00374F0D" w:rsidP="003D72EC">
                        <w:pPr>
                          <w:pStyle w:val="NormalWeb"/>
                          <w:spacing w:before="0" w:beforeAutospacing="0" w:after="0" w:afterAutospacing="0"/>
                          <w:rPr>
                            <w:rFonts w:ascii="Arial" w:eastAsia="Times New Roman" w:hAnsi="Arial" w:cs="Arial"/>
                          </w:rPr>
                        </w:pPr>
                        <w:r>
                          <w:rPr>
                            <w:rFonts w:ascii="Arial" w:eastAsia="Times New Roman" w:hAnsi="Arial" w:cs="Arial"/>
                          </w:rPr>
                          <w:t xml:space="preserve">Test Management Software </w:t>
                        </w:r>
                      </w:p>
                      <w:p w14:paraId="717591BA" w14:textId="77777777" w:rsidR="00374F0D" w:rsidRDefault="00374F0D" w:rsidP="003D72EC">
                        <w:pPr>
                          <w:pStyle w:val="NormalWeb"/>
                          <w:spacing w:before="0" w:beforeAutospacing="0" w:after="0" w:afterAutospacing="0"/>
                          <w:jc w:val="center"/>
                          <w:rPr>
                            <w:sz w:val="24"/>
                            <w:szCs w:val="24"/>
                          </w:rPr>
                        </w:pPr>
                        <w:r>
                          <w:rPr>
                            <w:rFonts w:ascii="Arial" w:eastAsia="Times New Roman" w:hAnsi="Arial" w:cs="Arial"/>
                          </w:rPr>
                          <w:t>running on PC</w:t>
                        </w:r>
                      </w:p>
                    </w:txbxContent>
                  </v:textbox>
                </v:shape>
                <v:rect id="Rectangle 128" o:spid="_x0000_s1048" style="position:absolute;left:39841;top:3482;width:12501;height: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" fillcolor="#d8d8d8 [2732]" strokecolor="black [3213]" strokeweight="1pt"/>
                <v:shape id="Text Box 6" o:spid="_x0000_s1049" type="#_x0000_t202" style="position:absolute;left:44764;top:5981;width:2610;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" filled="f" stroked="f" strokeweight=".5pt">
                  <v:textbox inset="0,0,0,0">
                    <w:txbxContent>
                      <w:p w14:paraId="1B3FB0AE" w14:textId="77777777" w:rsidR="00374F0D" w:rsidRDefault="00374F0D"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" filled="f" stroked="f" strokeweight=".5pt">
                  <v:textbox inset="0,0,0,0">
                    <w:txbxContent>
                      <w:p w14:paraId="76E24975" w14:textId="77777777" w:rsidR="00374F0D" w:rsidRDefault="00374F0D"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" strokecolor="black [3213]" strokeweight="1.5pt"/>
                <v:line id="Straight Connector 140" o:spid="_x0000_s1052" style="position:absolute;flip:y;visibility:visible;mso-wrap-style:square" from="11697,13846" to="45002,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" strokecolor="black [3213]" strokeweight="1.5pt"/>
                <v:rect id="Rectangle 142" o:spid="_x0000_s1053" style="position:absolute;left:22860;top:4651;width:6412;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" fillcolor="#d8d8d8 [2732]" strokecolor="black [3213]" strokeweight="1pt">
                  <v:textbox>
                    <w:txbxContent>
                      <w:p w14:paraId="57FA98CC" w14:textId="77777777" w:rsidR="00374F0D" w:rsidRDefault="00374F0D" w:rsidP="00CA7E09">
                        <w:pPr>
                          <w:spacing w:after="0"/>
                          <w:jc w:val="center"/>
                          <w:rPr>
                            <w:rFonts w:ascii="Arial" w:hAnsi="Arial" w:cs="Arial"/>
                            <w:color w:val="000000" w:themeColor="text1"/>
                          </w:rPr>
                        </w:pPr>
                        <w:r w:rsidRPr="0024295C">
                          <w:rPr>
                            <w:rFonts w:ascii="Arial" w:hAnsi="Arial" w:cs="Arial"/>
                            <w:color w:val="000000" w:themeColor="text1"/>
                          </w:rPr>
                          <w:t>DSRC</w:t>
                        </w:r>
                      </w:p>
                      <w:p w14:paraId="43C4BC00" w14:textId="77777777" w:rsidR="00374F0D" w:rsidRDefault="00374F0D" w:rsidP="00CA7E09">
                        <w:pPr>
                          <w:spacing w:after="0"/>
                          <w:jc w:val="center"/>
                          <w:rPr>
                            <w:rFonts w:ascii="Arial" w:hAnsi="Arial" w:cs="Arial"/>
                            <w:color w:val="000000" w:themeColor="text1"/>
                          </w:rPr>
                        </w:pPr>
                        <w:r>
                          <w:rPr>
                            <w:rFonts w:ascii="Arial" w:hAnsi="Arial" w:cs="Arial"/>
                            <w:color w:val="000000" w:themeColor="text1"/>
                          </w:rPr>
                          <w:t>radio</w:t>
                        </w:r>
                      </w:p>
                      <w:p w14:paraId="6D6D296F" w14:textId="77777777" w:rsidR="00374F0D" w:rsidRPr="0024295C" w:rsidRDefault="00374F0D"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" strokecolor="black [3213]" strokeweight="1.5pt"/>
                <v:line id="Straight Connector 144" o:spid="_x0000_s1055" style="position:absolute;visibility:visible;mso-wrap-style:square" from="11697,9469" to="11697,1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" strokecolor="black [3213]" strokeweight="1.5pt"/>
                <v:shape id="Picture 145" o:spid="_x0000_s1056" type="#_x0000_t75" style="position:absolute;left:31560;top:5756;width:5891;height: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">
                  <v:imagedata r:id="rId11" o:title=""/>
                  <v:path arrowok="t"/>
                </v:shape>
                <v:shape id="Text Box 12" o:spid="_x0000_s1057" type="#_x0000_t202" style="position:absolute;left:30762;top:831;width:6686;height:5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14:paraId="7113D895" w14:textId="77777777" w:rsidR="00374F0D" w:rsidRDefault="00374F0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2168BA47" w14:textId="77777777" w:rsidR="00374F0D" w:rsidRDefault="00374F0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49BEE9DE" w14:textId="77777777" w:rsidR="00374F0D" w:rsidRDefault="00374F0D"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3CD19986" w14:textId="3965266D" w:rsidR="00CA7E09" w:rsidRDefault="00CA7E09" w:rsidP="00CA7E09">
      <w:pPr>
        <w:pStyle w:val="Caption"/>
      </w:pPr>
      <w:bookmarkStart w:id="25" w:name="_Ref430961409"/>
      <w:r w:rsidRPr="00A5526B">
        <w:t xml:space="preserve">Figure </w:t>
      </w:r>
      <w:fldSimple w:instr=" SEQ Figure \* ARABIC ">
        <w:r w:rsidR="003B250A">
          <w:rPr>
            <w:noProof/>
          </w:rPr>
          <w:t>2</w:t>
        </w:r>
      </w:fldSimple>
      <w:bookmarkEnd w:id="25"/>
      <w:r w:rsidRPr="00A5526B">
        <w:t xml:space="preserve">: </w:t>
      </w:r>
      <w:r>
        <w:t>Test System Implementation</w:t>
      </w:r>
    </w:p>
    <w:p w14:paraId="4FFB8817" w14:textId="77777777" w:rsidR="00CA7E09" w:rsidRPr="00CA7E09" w:rsidRDefault="00CA7E09" w:rsidP="00CA7E09"/>
    <w:p w14:paraId="7FA0AF19" w14:textId="77777777" w:rsidR="00D26D4B" w:rsidRPr="00FF39A0" w:rsidRDefault="002B2F6F" w:rsidP="00CA7E09">
      <w:pPr>
        <w:pStyle w:val="Heading3"/>
      </w:pPr>
      <w:bookmarkStart w:id="26" w:name="_Toc383782131"/>
      <w:bookmarkStart w:id="27" w:name="_Toc384024474"/>
      <w:bookmarkStart w:id="28" w:name="_Toc384026979"/>
      <w:bookmarkStart w:id="29" w:name="_Toc384372219"/>
      <w:bookmarkStart w:id="30" w:name="_Toc385497747"/>
      <w:bookmarkStart w:id="31" w:name="_Toc388273877"/>
      <w:bookmarkStart w:id="32" w:name="_Toc410310171"/>
      <w:bookmarkStart w:id="33" w:name="_Toc479532559"/>
      <w:r>
        <w:lastRenderedPageBreak/>
        <w:t>Test System</w:t>
      </w:r>
      <w:bookmarkEnd w:id="26"/>
      <w:bookmarkEnd w:id="27"/>
      <w:bookmarkEnd w:id="28"/>
      <w:bookmarkEnd w:id="29"/>
      <w:bookmarkEnd w:id="30"/>
      <w:bookmarkEnd w:id="31"/>
      <w:bookmarkEnd w:id="32"/>
      <w:bookmarkEnd w:id="33"/>
    </w:p>
    <w:p w14:paraId="526A3CA1" w14:textId="39F846FC"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w:t>
      </w:r>
      <w:r w:rsidR="00C20A4C">
        <w:rPr>
          <w:lang w:eastAsia="fr-FR"/>
        </w:rPr>
        <w:t xml:space="preserve"> Test Management Software</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AA2701">
        <w:rPr>
          <w:lang w:eastAsia="fr-FR"/>
        </w:rPr>
        <w:t>To c</w:t>
      </w:r>
      <w:r w:rsidR="00E35B05">
        <w:rPr>
          <w:lang w:eastAsia="fr-FR"/>
        </w:rPr>
        <w:t xml:space="preserve">onstruct a </w:t>
      </w:r>
      <w:r w:rsidR="002B2F6F">
        <w:rPr>
          <w:lang w:eastAsia="fr-FR"/>
        </w:rPr>
        <w:t>Test System</w:t>
      </w:r>
      <w:r w:rsidR="00E35B05">
        <w:rPr>
          <w:lang w:eastAsia="fr-FR"/>
        </w:rPr>
        <w:t>, the following points must be considered:</w:t>
      </w:r>
      <w:r w:rsidR="002B2F6F">
        <w:rPr>
          <w:lang w:eastAsia="fr-FR"/>
        </w:rPr>
        <w:t xml:space="preserve"> </w:t>
      </w:r>
    </w:p>
    <w:p w14:paraId="50A4D1B7"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5E0E4287" w14:textId="2935E520" w:rsidR="00D26D4B" w:rsidRPr="00FF39A0" w:rsidRDefault="00BB1B24" w:rsidP="00D26D4B">
      <w:pPr>
        <w:pStyle w:val="B1"/>
        <w:rPr>
          <w:lang w:eastAsia="fr-FR"/>
        </w:rPr>
      </w:pPr>
      <w:r>
        <w:rPr>
          <w:lang w:eastAsia="fr-FR"/>
        </w:rPr>
        <w:t xml:space="preserve">Use of a synchronized </w:t>
      </w:r>
      <w:r w:rsidRPr="00FF39A0">
        <w:rPr>
          <w:lang w:eastAsia="fr-FR"/>
        </w:rPr>
        <w:t xml:space="preserve">time </w:t>
      </w:r>
      <w:r>
        <w:rPr>
          <w:lang w:eastAsia="fr-FR"/>
        </w:rPr>
        <w:t xml:space="preserve">reference for </w:t>
      </w:r>
      <w:r w:rsidR="00D26D4B" w:rsidRPr="00FF39A0">
        <w:rPr>
          <w:lang w:eastAsia="fr-FR"/>
        </w:rPr>
        <w:t>the SUT and the test system.</w:t>
      </w:r>
      <w:r w:rsidR="00AA2701">
        <w:rPr>
          <w:lang w:eastAsia="fr-FR"/>
        </w:rPr>
        <w:t xml:space="preserve"> </w:t>
      </w:r>
      <w:r>
        <w:rPr>
          <w:lang w:eastAsia="fr-FR"/>
        </w:rPr>
        <w:t xml:space="preserve">The </w:t>
      </w:r>
      <w:r w:rsidR="00AA2701">
        <w:rPr>
          <w:lang w:eastAsia="fr-FR"/>
        </w:rPr>
        <w:t xml:space="preserve">Test </w:t>
      </w:r>
      <w:r>
        <w:rPr>
          <w:lang w:eastAsia="fr-FR"/>
        </w:rPr>
        <w:t>S</w:t>
      </w:r>
      <w:r w:rsidR="00AA2701">
        <w:rPr>
          <w:lang w:eastAsia="fr-FR"/>
        </w:rPr>
        <w:t xml:space="preserve">ystem </w:t>
      </w:r>
      <w:r>
        <w:rPr>
          <w:lang w:eastAsia="fr-FR"/>
        </w:rPr>
        <w:t xml:space="preserve">may be </w:t>
      </w:r>
      <w:r w:rsidR="00AA2701">
        <w:rPr>
          <w:lang w:eastAsia="fr-FR"/>
        </w:rPr>
        <w:t xml:space="preserve">synchronized </w:t>
      </w:r>
      <w:r>
        <w:rPr>
          <w:lang w:eastAsia="fr-FR"/>
        </w:rPr>
        <w:t xml:space="preserve">to UTC </w:t>
      </w:r>
      <w:r w:rsidR="00AA2701">
        <w:rPr>
          <w:lang w:eastAsia="fr-FR"/>
        </w:rPr>
        <w:t xml:space="preserve">via </w:t>
      </w:r>
      <w:r>
        <w:rPr>
          <w:lang w:eastAsia="fr-FR"/>
        </w:rPr>
        <w:t>a Network Time Protocol (</w:t>
      </w:r>
      <w:r w:rsidR="00AA2701">
        <w:rPr>
          <w:lang w:eastAsia="fr-FR"/>
        </w:rPr>
        <w:t>NTP</w:t>
      </w:r>
      <w:r>
        <w:rPr>
          <w:lang w:eastAsia="fr-FR"/>
        </w:rPr>
        <w:t>)</w:t>
      </w:r>
      <w:r w:rsidR="00AA2701">
        <w:rPr>
          <w:lang w:eastAsia="fr-FR"/>
        </w:rPr>
        <w:t>, where</w:t>
      </w:r>
      <w:r>
        <w:rPr>
          <w:lang w:eastAsia="fr-FR"/>
        </w:rPr>
        <w:t>as the</w:t>
      </w:r>
      <w:r w:rsidR="00AA2701">
        <w:rPr>
          <w:lang w:eastAsia="fr-FR"/>
        </w:rPr>
        <w:t xml:space="preserve"> SUT may use GPS for time synchronization</w:t>
      </w:r>
      <w:r>
        <w:rPr>
          <w:lang w:eastAsia="fr-FR"/>
        </w:rPr>
        <w:t xml:space="preserve"> and be adjusted to UTC via data post processing</w:t>
      </w:r>
      <w:r w:rsidR="00AA2701">
        <w:rPr>
          <w:lang w:eastAsia="fr-FR"/>
        </w:rPr>
        <w:t>.</w:t>
      </w:r>
    </w:p>
    <w:p w14:paraId="641B2835" w14:textId="3F2F0B61" w:rsidR="00D26D4B" w:rsidRPr="00FF39A0" w:rsidRDefault="00130240" w:rsidP="00D26D4B">
      <w:pPr>
        <w:pStyle w:val="B1"/>
        <w:rPr>
          <w:lang w:eastAsia="fr-FR"/>
        </w:rPr>
      </w:pPr>
      <w:r>
        <w:rPr>
          <w:lang w:eastAsia="fr-FR"/>
        </w:rPr>
        <w:t xml:space="preserve">The </w:t>
      </w:r>
      <w:r w:rsidR="00D26D4B" w:rsidRPr="00FF39A0">
        <w:rPr>
          <w:lang w:eastAsia="fr-FR"/>
        </w:rPr>
        <w:t xml:space="preserve">Test </w:t>
      </w:r>
      <w:r>
        <w:rPr>
          <w:lang w:eastAsia="fr-FR"/>
        </w:rPr>
        <w:t>S</w:t>
      </w:r>
      <w:r w:rsidR="00D26D4B" w:rsidRPr="00FF39A0">
        <w:rPr>
          <w:lang w:eastAsia="fr-FR"/>
        </w:rPr>
        <w:t xml:space="preserve">ystem processes have to be granted unrestricted control to </w:t>
      </w:r>
      <w:r>
        <w:rPr>
          <w:lang w:eastAsia="fr-FR"/>
        </w:rPr>
        <w:t xml:space="preserve">the </w:t>
      </w:r>
      <w:r w:rsidR="00D26D4B" w:rsidRPr="00FF39A0">
        <w:rPr>
          <w:lang w:eastAsia="fr-FR"/>
        </w:rPr>
        <w:t>telecommunication hardware.</w:t>
      </w:r>
    </w:p>
    <w:p w14:paraId="00E25A11" w14:textId="0F399CA9" w:rsidR="00D26D4B" w:rsidRPr="00FF39A0" w:rsidRDefault="00D26D4B" w:rsidP="00D26D4B">
      <w:pPr>
        <w:rPr>
          <w:lang w:eastAsia="fr-FR"/>
        </w:rPr>
      </w:pPr>
      <w:r w:rsidRPr="00FF39A0">
        <w:rPr>
          <w:lang w:eastAsia="fr-FR"/>
        </w:rPr>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w:t>
      </w:r>
      <w:r w:rsidR="00AA2701">
        <w:rPr>
          <w:lang w:eastAsia="fr-FR"/>
        </w:rPr>
        <w:t xml:space="preserve">of unpredictable </w:t>
      </w:r>
      <w:r w:rsidRPr="00FF39A0">
        <w:rPr>
          <w:lang w:eastAsia="fr-FR"/>
        </w:rPr>
        <w:t xml:space="preserve">SUT </w:t>
      </w:r>
      <w:r w:rsidR="00A15E7A" w:rsidRPr="00FF39A0">
        <w:rPr>
          <w:lang w:eastAsia="fr-FR"/>
        </w:rPr>
        <w:t>behavior</w:t>
      </w:r>
      <w:r w:rsidRPr="00FF39A0">
        <w:rPr>
          <w:lang w:eastAsia="fr-FR"/>
        </w:rPr>
        <w:t xml:space="preserve"> and generate incoherent results. </w:t>
      </w:r>
      <w:r w:rsidR="00AA2701">
        <w:rPr>
          <w:lang w:eastAsia="fr-FR"/>
        </w:rPr>
        <w:t xml:space="preserve">For example, </w:t>
      </w:r>
      <w:r w:rsidRPr="00FF39A0">
        <w:rPr>
          <w:lang w:eastAsia="fr-FR"/>
        </w:rPr>
        <w:t xml:space="preserve">most protocol messages feature a time tag used by the receiver to determine if the information it carries is still valid; if the test system is </w:t>
      </w:r>
      <w:r w:rsidR="00130240">
        <w:rPr>
          <w:lang w:eastAsia="fr-FR"/>
        </w:rPr>
        <w:t>not synchronized</w:t>
      </w:r>
      <w:r w:rsidRPr="00FF39A0">
        <w:rPr>
          <w:lang w:eastAsia="fr-FR"/>
        </w:rPr>
        <w:t xml:space="preserve">, all messages it sends will be considered either as coming from the future or </w:t>
      </w:r>
      <w:r w:rsidR="00130240">
        <w:rPr>
          <w:lang w:eastAsia="fr-FR"/>
        </w:rPr>
        <w:t>past</w:t>
      </w:r>
      <w:r w:rsidRPr="00FF39A0">
        <w:rPr>
          <w:lang w:eastAsia="fr-FR"/>
        </w:rPr>
        <w:t>, and be discarded.</w:t>
      </w:r>
    </w:p>
    <w:p w14:paraId="06A5E55E" w14:textId="4B129E21" w:rsidR="00D26D4B" w:rsidRDefault="00A15E7A" w:rsidP="00D26D4B">
      <w:pPr>
        <w:rPr>
          <w:lang w:eastAsia="fr-FR"/>
        </w:rPr>
      </w:pPr>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network </w:t>
      </w:r>
      <w:r>
        <w:rPr>
          <w:lang w:eastAsia="fr-FR"/>
        </w:rPr>
        <w:t>interface</w:t>
      </w:r>
      <w:r w:rsidR="00AA2701">
        <w:rPr>
          <w:lang w:eastAsia="fr-FR"/>
        </w:rPr>
        <w:t xml:space="preserve"> supporting IPv4 protocol link independent of DSRC protocol link in order to exchange</w:t>
      </w:r>
      <w:r w:rsidRPr="00FF39A0">
        <w:rPr>
          <w:lang w:eastAsia="fr-FR"/>
        </w:rPr>
        <w:t xml:space="preserve"> </w:t>
      </w:r>
      <w:r w:rsidR="00130240">
        <w:rPr>
          <w:lang w:eastAsia="fr-FR"/>
        </w:rPr>
        <w:t>c</w:t>
      </w:r>
      <w:r>
        <w:rPr>
          <w:lang w:eastAsia="fr-FR"/>
        </w:rPr>
        <w:t xml:space="preserve">ontrol and </w:t>
      </w:r>
      <w:r w:rsidR="00130240">
        <w:rPr>
          <w:lang w:eastAsia="fr-FR"/>
        </w:rPr>
        <w:t>t</w:t>
      </w:r>
      <w:r>
        <w:rPr>
          <w:lang w:eastAsia="fr-FR"/>
        </w:rPr>
        <w:t>est data</w:t>
      </w:r>
      <w:r w:rsidRPr="00FF39A0">
        <w:rPr>
          <w:lang w:eastAsia="fr-FR"/>
        </w:rPr>
        <w:t xml:space="preserve"> messages </w:t>
      </w:r>
      <w:r>
        <w:rPr>
          <w:lang w:eastAsia="fr-FR"/>
        </w:rPr>
        <w:t>with the SUT</w:t>
      </w:r>
      <w:r w:rsidR="00AA2701">
        <w:rPr>
          <w:lang w:eastAsia="fr-FR"/>
        </w:rPr>
        <w:t>.</w:t>
      </w:r>
    </w:p>
    <w:p w14:paraId="24492CBC" w14:textId="43266252" w:rsidR="00805585" w:rsidRPr="00FF39A0" w:rsidRDefault="00805585" w:rsidP="00D26D4B">
      <w:r>
        <w:rPr>
          <w:lang w:eastAsia="fr-FR"/>
        </w:rPr>
        <w:t xml:space="preserve">TCI message exchanges are </w:t>
      </w:r>
      <w:r w:rsidR="00BE27C7">
        <w:rPr>
          <w:lang w:eastAsia="fr-FR"/>
        </w:rPr>
        <w:t>established</w:t>
      </w:r>
      <w:r>
        <w:rPr>
          <w:lang w:eastAsia="fr-FR"/>
        </w:rPr>
        <w:t xml:space="preserve"> using UPD over IPv4-based protocols. Any references to the IPv6 protocol are used in regards to the DSRC wireless </w:t>
      </w:r>
      <w:r w:rsidR="00BE27C7">
        <w:rPr>
          <w:lang w:eastAsia="fr-FR"/>
        </w:rPr>
        <w:t xml:space="preserve">exchanges </w:t>
      </w:r>
      <w:r>
        <w:rPr>
          <w:lang w:eastAsia="fr-FR"/>
        </w:rPr>
        <w:t>since the IPv4 protocol is not supported for DSRC over-the-air transmissions.</w:t>
      </w:r>
    </w:p>
    <w:p w14:paraId="255CFA8D" w14:textId="77777777" w:rsidR="00D26D4B" w:rsidRPr="006B2C90" w:rsidRDefault="003E1F8C" w:rsidP="00D26D4B">
      <w:pPr>
        <w:pStyle w:val="Heading2"/>
        <w:rPr>
          <w:lang w:val="fr-FR"/>
        </w:rPr>
      </w:pPr>
      <w:bookmarkStart w:id="34" w:name="_Toc383782132"/>
      <w:bookmarkStart w:id="35" w:name="_Toc384024475"/>
      <w:bookmarkStart w:id="36" w:name="_Toc384026980"/>
      <w:bookmarkStart w:id="37" w:name="_Toc384372220"/>
      <w:bookmarkStart w:id="38" w:name="_Toc385497748"/>
      <w:bookmarkStart w:id="39" w:name="_Toc388273878"/>
      <w:bookmarkStart w:id="40" w:name="_Toc410310172"/>
      <w:bookmarkStart w:id="41" w:name="_Toc479532560"/>
      <w:r>
        <w:rPr>
          <w:lang w:val="fr-FR"/>
        </w:rPr>
        <w:t>DSRC radio</w:t>
      </w:r>
      <w:bookmarkEnd w:id="34"/>
      <w:bookmarkEnd w:id="35"/>
      <w:bookmarkEnd w:id="36"/>
      <w:bookmarkEnd w:id="37"/>
      <w:bookmarkEnd w:id="38"/>
      <w:bookmarkEnd w:id="39"/>
      <w:bookmarkEnd w:id="40"/>
      <w:bookmarkEnd w:id="41"/>
    </w:p>
    <w:p w14:paraId="7B04C96B" w14:textId="07602BD9"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3B250A">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3B250A">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01B018C1" w14:textId="77777777" w:rsidR="0063660D" w:rsidRPr="0063660D" w:rsidRDefault="007D0B84" w:rsidP="0063660D">
      <w:pPr>
        <w:pStyle w:val="Heading2"/>
      </w:pPr>
      <w:bookmarkStart w:id="42" w:name="_Toc431553955"/>
      <w:bookmarkStart w:id="43" w:name="_Toc431553956"/>
      <w:bookmarkStart w:id="44" w:name="_Toc431553957"/>
      <w:bookmarkStart w:id="45" w:name="_Toc479532561"/>
      <w:bookmarkEnd w:id="42"/>
      <w:bookmarkEnd w:id="43"/>
      <w:bookmarkEnd w:id="44"/>
      <w:r>
        <w:t xml:space="preserve">Interface </w:t>
      </w:r>
      <w:r w:rsidR="00F00D7D">
        <w:t>Requirements</w:t>
      </w:r>
      <w:bookmarkEnd w:id="45"/>
    </w:p>
    <w:p w14:paraId="5BB25E2E" w14:textId="77777777" w:rsidR="00F00D7D" w:rsidRPr="0063660D" w:rsidRDefault="006A7BE3" w:rsidP="00F00D7D">
      <w:pPr>
        <w:pStyle w:val="Heading3"/>
      </w:pPr>
      <w:bookmarkStart w:id="46" w:name="_Toc479532562"/>
      <w:r>
        <w:t xml:space="preserve">Test System Interface </w:t>
      </w:r>
      <w:r w:rsidR="00C83C76">
        <w:t xml:space="preserve">(TS </w:t>
      </w:r>
      <w:r w:rsidR="00C83C76">
        <w:sym w:font="Wingdings" w:char="F0DF"/>
      </w:r>
      <w:r w:rsidR="00C83C76">
        <w:sym w:font="Wingdings" w:char="F0E0"/>
      </w:r>
      <w:r w:rsidR="00C83C76">
        <w:t xml:space="preserve"> SUT)</w:t>
      </w:r>
      <w:bookmarkEnd w:id="46"/>
    </w:p>
    <w:p w14:paraId="64D40226" w14:textId="0F0E48EA" w:rsidR="00F00D7D" w:rsidRPr="008058FC" w:rsidRDefault="00AA2701" w:rsidP="00F00D7D">
      <w:r>
        <w:t>T</w:t>
      </w:r>
      <w:r w:rsidR="00F00D7D" w:rsidRPr="008058FC">
        <w:t>his</w:t>
      </w:r>
      <w:r w:rsidR="00F00D7D">
        <w:t xml:space="preserve"> clause </w:t>
      </w:r>
      <w:r w:rsidR="00EF4B0D">
        <w:t xml:space="preserve">lists </w:t>
      </w:r>
      <w:r w:rsidR="00F00D7D">
        <w:t xml:space="preserve">requirements for the </w:t>
      </w:r>
      <w:r w:rsidR="006A7BE3">
        <w:t xml:space="preserve">Test System Interface </w:t>
      </w:r>
      <w:r w:rsidR="00EF4B0D">
        <w:t xml:space="preserve">between the Test System and the </w:t>
      </w:r>
      <w:r w:rsidR="00714BB2">
        <w:t xml:space="preserve">Test </w:t>
      </w:r>
      <w:r w:rsidR="00C56D00">
        <w:t xml:space="preserve">Control </w:t>
      </w:r>
      <w:r w:rsidR="00714BB2">
        <w:t xml:space="preserve">Interface Application </w:t>
      </w:r>
      <w:r w:rsidR="006E6CEE">
        <w:t xml:space="preserve">(TCIA) </w:t>
      </w:r>
      <w:r w:rsidR="00EF4B0D">
        <w:t>running on the SUT</w:t>
      </w:r>
      <w:r w:rsidR="00F00D7D" w:rsidRPr="008058FC">
        <w:t>:</w:t>
      </w:r>
    </w:p>
    <w:p w14:paraId="34634AD1" w14:textId="79463268" w:rsidR="00F00D7D" w:rsidRDefault="00F02319" w:rsidP="00F00D7D">
      <w:pPr>
        <w:pStyle w:val="ListParagraph"/>
        <w:numPr>
          <w:ilvl w:val="0"/>
          <w:numId w:val="3"/>
        </w:numPr>
      </w:pPr>
      <w:r>
        <w:t>The Test System shall communicat</w:t>
      </w:r>
      <w:r w:rsidR="00AA2701">
        <w:t>e</w:t>
      </w:r>
      <w:r>
        <w:t xml:space="preserve"> </w:t>
      </w:r>
      <w:r w:rsidR="00C56D00">
        <w:t xml:space="preserve">with </w:t>
      </w:r>
      <w:r>
        <w:t xml:space="preserve">the </w:t>
      </w:r>
      <w:r w:rsidR="00C56D00">
        <w:t>S</w:t>
      </w:r>
      <w:r>
        <w:t xml:space="preserve">UT using the commands described in this document. </w:t>
      </w:r>
    </w:p>
    <w:p w14:paraId="6039F3B0" w14:textId="4780423F"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w:t>
      </w:r>
      <w:r w:rsidR="00C56D00">
        <w:t>SUT</w:t>
      </w:r>
      <w:r>
        <w:t xml:space="preserve"> state, operating mode, configure data on the </w:t>
      </w:r>
      <w:r w:rsidR="00C56D00">
        <w:t>SUT</w:t>
      </w:r>
      <w:r>
        <w:t>, stimula</w:t>
      </w:r>
      <w:r w:rsidR="00AA2701">
        <w:t xml:space="preserve">te the </w:t>
      </w:r>
      <w:r w:rsidR="00C56D00">
        <w:t>SUT</w:t>
      </w:r>
      <w:r w:rsidR="00AA2701">
        <w:t xml:space="preserve">, </w:t>
      </w:r>
      <w:r w:rsidR="00C56D00">
        <w:t xml:space="preserve">and </w:t>
      </w:r>
      <w:r w:rsidR="00AA2701">
        <w:t xml:space="preserve">observe </w:t>
      </w:r>
      <w:r w:rsidR="00C56D00">
        <w:t xml:space="preserve">how </w:t>
      </w:r>
      <w:r w:rsidR="00373E4D">
        <w:t xml:space="preserve">the </w:t>
      </w:r>
      <w:r w:rsidR="00C56D00">
        <w:t>SUT</w:t>
      </w:r>
      <w:r w:rsidR="00AA2701">
        <w:t xml:space="preserve"> responds</w:t>
      </w:r>
      <w:r>
        <w:t xml:space="preserve"> to external </w:t>
      </w:r>
      <w:r w:rsidR="00EF4B0D">
        <w:t>stimulations</w:t>
      </w:r>
      <w:r>
        <w:t>.</w:t>
      </w:r>
    </w:p>
    <w:p w14:paraId="2A4696E2" w14:textId="53FBE19F" w:rsidR="00F02319" w:rsidRDefault="00F02319" w:rsidP="00F00D7D">
      <w:pPr>
        <w:pStyle w:val="ListParagraph"/>
        <w:numPr>
          <w:ilvl w:val="0"/>
          <w:numId w:val="3"/>
        </w:numPr>
      </w:pPr>
      <w:r>
        <w:t xml:space="preserve">The Test System shall send UDP messages to the </w:t>
      </w:r>
      <w:r w:rsidR="00C56D00">
        <w:t>SUT</w:t>
      </w:r>
      <w:r>
        <w:t xml:space="preserve"> using IPv4 protocol. The </w:t>
      </w:r>
      <w:r w:rsidR="00C56D00">
        <w:t>SUT</w:t>
      </w:r>
      <w:r>
        <w:t xml:space="preserve"> will run the </w:t>
      </w:r>
      <w:r w:rsidR="006E6CEE">
        <w:t>TCIA</w:t>
      </w:r>
      <w:r>
        <w:t xml:space="preserve">. This application will decode commands received via UDP messages and use </w:t>
      </w:r>
      <w:r w:rsidR="00373E4D">
        <w:t xml:space="preserve">the </w:t>
      </w:r>
      <w:r>
        <w:t xml:space="preserve">appropriate </w:t>
      </w:r>
      <w:r w:rsidR="00D026F9">
        <w:t xml:space="preserve">software interface to execute the command. </w:t>
      </w:r>
    </w:p>
    <w:p w14:paraId="71171DD0" w14:textId="77777777"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 xml:space="preserve">shall listen for the command </w:t>
      </w:r>
      <w:r w:rsidR="00C56D00">
        <w:t xml:space="preserve">coming from the Test System </w:t>
      </w:r>
      <w:r w:rsidRPr="00410A85">
        <w:t xml:space="preserve">using </w:t>
      </w:r>
      <w:r w:rsidR="00C56D00">
        <w:t xml:space="preserve">the </w:t>
      </w:r>
      <w:r w:rsidRPr="00410A85">
        <w:t>UDP port (</w:t>
      </w:r>
      <w:r w:rsidR="003033E3" w:rsidRPr="00410A85">
        <w:rPr>
          <w:b/>
        </w:rPr>
        <w:t>13001</w:t>
      </w:r>
      <w:r w:rsidRPr="00410A85">
        <w:t>)</w:t>
      </w:r>
      <w:r w:rsidR="00373E4D">
        <w:t>.</w:t>
      </w:r>
    </w:p>
    <w:p w14:paraId="1EDF99DE" w14:textId="77777777"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31EA34F" w14:textId="77777777" w:rsidR="00714BB2" w:rsidRDefault="00714BB2" w:rsidP="00714BB2"/>
    <w:p w14:paraId="496BB004" w14:textId="77777777" w:rsidR="007D0B84" w:rsidRPr="0063660D" w:rsidRDefault="00125D9A" w:rsidP="007D0B84">
      <w:pPr>
        <w:pStyle w:val="Heading3"/>
      </w:pPr>
      <w:bookmarkStart w:id="47" w:name="_Toc479532563"/>
      <w:r>
        <w:t xml:space="preserve">Interface to </w:t>
      </w:r>
      <w:r w:rsidR="00C83C76">
        <w:t xml:space="preserve">DSRC Radio (TS </w:t>
      </w:r>
      <w:r w:rsidR="00C83C76">
        <w:sym w:font="Wingdings" w:char="F0DF"/>
      </w:r>
      <w:r w:rsidR="00C83C76">
        <w:sym w:font="Wingdings" w:char="F0E0"/>
      </w:r>
      <w:r w:rsidR="00C83C76">
        <w:t xml:space="preserve"> DSRC Radio)</w:t>
      </w:r>
      <w:bookmarkEnd w:id="47"/>
    </w:p>
    <w:p w14:paraId="434C6AA3" w14:textId="5ADFA37D" w:rsidR="009140B1" w:rsidRDefault="00AA2701" w:rsidP="00EF4B0D">
      <w:r>
        <w:t>T</w:t>
      </w:r>
      <w:r w:rsidR="00EF4B0D" w:rsidRPr="008058FC">
        <w:t>his</w:t>
      </w:r>
      <w:r w:rsidR="00EF4B0D">
        <w:t xml:space="preserve"> clause lists </w:t>
      </w:r>
      <w:r w:rsidR="00125D9A">
        <w:t xml:space="preserve">requirements for the </w:t>
      </w:r>
      <w:r w:rsidR="00373E4D">
        <w:t>i</w:t>
      </w:r>
      <w:r w:rsidR="00125D9A">
        <w:t xml:space="preserve">nterface between the TS and the DSRC radio. </w:t>
      </w:r>
    </w:p>
    <w:p w14:paraId="65A3D03F" w14:textId="77777777" w:rsidR="008169CA" w:rsidRDefault="00125D9A" w:rsidP="009140B1">
      <w:pPr>
        <w:pStyle w:val="ListParagraph"/>
        <w:numPr>
          <w:ilvl w:val="0"/>
          <w:numId w:val="3"/>
        </w:numPr>
      </w:pPr>
      <w:r w:rsidRPr="009140B1">
        <w:lastRenderedPageBreak/>
        <w:t xml:space="preserve">The SUT </w:t>
      </w:r>
      <w:r w:rsidR="009140B1" w:rsidRPr="009140B1">
        <w:t>communicates</w:t>
      </w:r>
      <w:r w:rsidRPr="009140B1">
        <w:t xml:space="preserve"> to the DSRC radio using DSRC wireless protocol</w:t>
      </w:r>
    </w:p>
    <w:p w14:paraId="5878E357" w14:textId="77777777"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0B6745F" w14:textId="77777777" w:rsidR="007D0B84" w:rsidRDefault="008169CA" w:rsidP="009140B1">
      <w:pPr>
        <w:pStyle w:val="ListParagraph"/>
        <w:numPr>
          <w:ilvl w:val="0"/>
          <w:numId w:val="3"/>
        </w:numPr>
      </w:pPr>
      <w:r>
        <w:t>The DSRC radio receives UDP packets from</w:t>
      </w:r>
      <w:r w:rsidR="00373E4D">
        <w:t xml:space="preserve"> the</w:t>
      </w:r>
      <w:r>
        <w:t xml:space="preserve"> TS and transmits them as WSM over DSRC protocol</w:t>
      </w:r>
      <w:r w:rsidR="009140B1" w:rsidRPr="009140B1">
        <w:t>.</w:t>
      </w:r>
    </w:p>
    <w:p w14:paraId="629B2C56" w14:textId="1A27F2C1"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3B250A">
        <w:rPr>
          <w:noProof/>
        </w:rPr>
        <w:t>6</w:t>
      </w:r>
      <w:r w:rsidR="003033E3">
        <w:fldChar w:fldCharType="end"/>
      </w:r>
      <w:r w:rsidR="003033E3">
        <w:t>].</w:t>
      </w:r>
    </w:p>
    <w:p w14:paraId="7600D88C" w14:textId="77777777" w:rsidR="0063660D" w:rsidRDefault="0063660D" w:rsidP="0063660D">
      <w:pPr>
        <w:pStyle w:val="Heading3"/>
      </w:pPr>
      <w:bookmarkStart w:id="48" w:name="_Toc479532564"/>
      <w:r>
        <w:t>Constraints</w:t>
      </w:r>
      <w:bookmarkEnd w:id="48"/>
    </w:p>
    <w:p w14:paraId="198075FD" w14:textId="010B69DB" w:rsidR="0063660D" w:rsidRPr="0063660D" w:rsidRDefault="0063660D" w:rsidP="0063660D">
      <w:r>
        <w:t xml:space="preserve">This document only describes the interface between the Test System and </w:t>
      </w:r>
      <w:r w:rsidR="00C56D00">
        <w:t xml:space="preserve">the </w:t>
      </w:r>
      <w:r w:rsidR="006E6CEE">
        <w:t>TCI Application</w:t>
      </w:r>
      <w:r>
        <w:t xml:space="preserve">. Implementation details </w:t>
      </w:r>
      <w:r w:rsidR="00D026F9">
        <w:t xml:space="preserve">of the </w:t>
      </w:r>
      <w:r w:rsidR="00D1758D">
        <w:t xml:space="preserve">TCI </w:t>
      </w:r>
      <w:r w:rsidR="00D026F9">
        <w:t xml:space="preserve">Application or the </w:t>
      </w:r>
      <w:r w:rsidR="00C56D00">
        <w:t>S</w:t>
      </w:r>
      <w:r w:rsidR="00D026F9">
        <w:t xml:space="preserve">UT is </w:t>
      </w:r>
      <w:r w:rsidR="000A7F06">
        <w:t>outside the scope of this document.</w:t>
      </w:r>
    </w:p>
    <w:p w14:paraId="703B1996" w14:textId="77777777" w:rsidR="00804EB0" w:rsidRDefault="00322414" w:rsidP="00804EB0">
      <w:pPr>
        <w:pStyle w:val="Heading1"/>
      </w:pPr>
      <w:bookmarkStart w:id="49" w:name="_Toc479532565"/>
      <w:r>
        <w:t xml:space="preserve">TCI </w:t>
      </w:r>
      <w:r w:rsidR="00804EB0" w:rsidRPr="00804EB0">
        <w:t xml:space="preserve">Message </w:t>
      </w:r>
      <w:r w:rsidR="00AF1E34">
        <w:t>Protocol</w:t>
      </w:r>
      <w:bookmarkEnd w:id="49"/>
    </w:p>
    <w:p w14:paraId="265195EA" w14:textId="10A3B6D6" w:rsidR="00B250A1" w:rsidRDefault="00E50DE1" w:rsidP="00B250A1">
      <w:r>
        <w:t xml:space="preserve">This document primarily focuses on the </w:t>
      </w:r>
      <w:r w:rsidR="006E6CEE">
        <w:t xml:space="preserve">Test </w:t>
      </w:r>
      <w:r w:rsidR="00C56D00">
        <w:t xml:space="preserve">Control </w:t>
      </w:r>
      <w:r w:rsidR="006E6CEE">
        <w:t>I</w:t>
      </w:r>
      <w:r>
        <w:t>nterface</w:t>
      </w:r>
      <w:r w:rsidR="003D72EC">
        <w:t xml:space="preserve"> as depicted on </w:t>
      </w:r>
      <w:r w:rsidR="003D72EC">
        <w:fldChar w:fldCharType="begin"/>
      </w:r>
      <w:r w:rsidR="003D72EC">
        <w:instrText xml:space="preserve"> REF _Ref428367602 \h </w:instrText>
      </w:r>
      <w:r w:rsidR="003D72EC">
        <w:fldChar w:fldCharType="separate"/>
      </w:r>
      <w:r w:rsidR="003B250A" w:rsidRPr="00A5526B">
        <w:t xml:space="preserve">Figure </w:t>
      </w:r>
      <w:r w:rsidR="003B250A">
        <w:rPr>
          <w:noProof/>
        </w:rPr>
        <w:t>1</w:t>
      </w:r>
      <w:r w:rsidR="003D72EC">
        <w:fldChar w:fldCharType="end"/>
      </w:r>
      <w:r>
        <w:t xml:space="preserv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2F106C1" w14:textId="77777777" w:rsidR="00901AB6" w:rsidRDefault="00901AB6" w:rsidP="00901AB6">
      <w:r>
        <w:t>The message exchange format is laid</w:t>
      </w:r>
      <w:r w:rsidR="00373E4D">
        <w:t xml:space="preserve"> out</w:t>
      </w:r>
      <w:r>
        <w:t xml:space="preserve"> as follows</w:t>
      </w:r>
    </w:p>
    <w:p w14:paraId="139CDE4D" w14:textId="77777777"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w:t>
      </w:r>
      <w:r w:rsidR="00211EF9">
        <w:rPr>
          <w:lang w:eastAsia="fr-FR"/>
        </w:rPr>
        <w:t xml:space="preserve">to the SUT </w:t>
      </w:r>
      <w:r w:rsidR="00901AB6">
        <w:rPr>
          <w:lang w:eastAsia="fr-FR"/>
        </w:rPr>
        <w:t xml:space="preserve">in order to stimulate the SUT to </w:t>
      </w:r>
      <w:r w:rsidR="00777E3C">
        <w:rPr>
          <w:lang w:eastAsia="fr-FR"/>
        </w:rPr>
        <w:t>trigger requested functionality</w:t>
      </w:r>
      <w:r w:rsidR="00901AB6">
        <w:rPr>
          <w:lang w:eastAsia="fr-FR"/>
        </w:rPr>
        <w:t>.</w:t>
      </w:r>
    </w:p>
    <w:p w14:paraId="0408EEB1" w14:textId="77777777"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w:t>
      </w:r>
      <w:r w:rsidR="00211EF9">
        <w:rPr>
          <w:lang w:eastAsia="fr-FR"/>
        </w:rPr>
        <w:t xml:space="preserve">the </w:t>
      </w:r>
      <w:r w:rsidR="00901AB6">
        <w:rPr>
          <w:lang w:eastAsia="fr-FR"/>
        </w:rPr>
        <w:t xml:space="preserve">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w:t>
      </w:r>
      <w:r w:rsidR="00211EF9">
        <w:rPr>
          <w:lang w:eastAsia="fr-FR"/>
        </w:rPr>
        <w:t xml:space="preserve">a </w:t>
      </w:r>
      <w:r w:rsidR="00777E3C">
        <w:rPr>
          <w:lang w:eastAsia="fr-FR"/>
        </w:rPr>
        <w:t xml:space="preserve">sequence of changes at </w:t>
      </w:r>
      <w:r w:rsidR="00211EF9">
        <w:rPr>
          <w:lang w:eastAsia="fr-FR"/>
        </w:rPr>
        <w:t xml:space="preserve">the </w:t>
      </w:r>
      <w:r w:rsidR="00777E3C">
        <w:rPr>
          <w:lang w:eastAsia="fr-FR"/>
        </w:rPr>
        <w:t>SUT.</w:t>
      </w:r>
    </w:p>
    <w:p w14:paraId="65B9B10C" w14:textId="77777777"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1FCA14C5" w14:textId="77777777" w:rsidR="00777E3C" w:rsidRDefault="00466E75" w:rsidP="00777E3C">
      <w:pPr>
        <w:pStyle w:val="ListParagraph"/>
        <w:numPr>
          <w:ilvl w:val="0"/>
          <w:numId w:val="22"/>
        </w:numPr>
        <w:textAlignment w:val="auto"/>
        <w:rPr>
          <w:lang w:eastAsia="fr-FR"/>
        </w:rPr>
      </w:pPr>
      <w:r w:rsidRPr="00466E75">
        <w:rPr>
          <w:b/>
        </w:rPr>
        <w:t>Indication</w:t>
      </w:r>
      <w:r w:rsidR="00777E3C">
        <w:t xml:space="preserve">: An event message is sent from </w:t>
      </w:r>
      <w:r w:rsidR="00373E4D">
        <w:t xml:space="preserve">the </w:t>
      </w:r>
      <w:r w:rsidR="00777E3C">
        <w:t xml:space="preserve">SUT to the Test System indicating </w:t>
      </w:r>
      <w:r w:rsidR="00373E4D">
        <w:t xml:space="preserve">the </w:t>
      </w:r>
      <w:r w:rsidR="00777E3C">
        <w:t>SUT has received a DSRC message or an SUT event occurred.</w:t>
      </w:r>
    </w:p>
    <w:p w14:paraId="268B8343" w14:textId="623B1ED8"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This message is sent from</w:t>
      </w:r>
      <w:r w:rsidR="00373E4D">
        <w:rPr>
          <w:lang w:eastAsia="fr-FR"/>
        </w:rPr>
        <w:t xml:space="preserve"> the</w:t>
      </w:r>
      <w:r w:rsidR="00901AB6">
        <w:rPr>
          <w:lang w:eastAsia="fr-FR"/>
        </w:rPr>
        <w:t xml:space="preserve">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may initiate recovery</w:t>
      </w:r>
      <w:r w:rsidR="00901AB6">
        <w:t xml:space="preserve"> </w:t>
      </w:r>
      <w:r w:rsidR="00777E3C">
        <w:t>(i.e. reset to the initial state)</w:t>
      </w:r>
      <w:r w:rsidR="00211EF9">
        <w:t>,</w:t>
      </w:r>
      <w:r w:rsidR="00777E3C">
        <w:t xml:space="preserve"> </w:t>
      </w:r>
      <w:r w:rsidR="00901AB6">
        <w:t>or continue its operation.</w:t>
      </w:r>
    </w:p>
    <w:p w14:paraId="513775EF" w14:textId="5ADEF1EB" w:rsidR="00263A85" w:rsidRDefault="00300D81" w:rsidP="00263A85">
      <w:pPr>
        <w:rPr>
          <w:lang w:eastAsia="fr-FR"/>
        </w:rPr>
      </w:pPr>
      <w:r w:rsidRPr="003D72EC">
        <w:rPr>
          <w:lang w:eastAsia="fr-FR"/>
        </w:rPr>
        <w:t>The</w:t>
      </w:r>
      <w:r>
        <w:rPr>
          <w:lang w:eastAsia="fr-FR"/>
        </w:rPr>
        <w:t xml:space="preserve"> TS expects to receive </w:t>
      </w:r>
      <w:r w:rsidR="00263A85" w:rsidRPr="00E44E36">
        <w:rPr>
          <w:i/>
          <w:lang w:eastAsia="fr-FR"/>
        </w:rPr>
        <w:t>Response</w:t>
      </w:r>
      <w:r>
        <w:rPr>
          <w:i/>
          <w:lang w:eastAsia="fr-FR"/>
        </w:rPr>
        <w:t xml:space="preserve"> </w:t>
      </w:r>
      <w:r w:rsidRPr="003D72EC">
        <w:rPr>
          <w:lang w:eastAsia="fr-FR"/>
        </w:rPr>
        <w:t>or</w:t>
      </w:r>
      <w:r>
        <w:rPr>
          <w:i/>
          <w:lang w:eastAsia="fr-FR"/>
        </w:rPr>
        <w:t xml:space="preserve"> </w:t>
      </w:r>
      <w:r w:rsidR="00263A85" w:rsidRPr="00E44E36">
        <w:rPr>
          <w:i/>
          <w:lang w:eastAsia="fr-FR"/>
        </w:rPr>
        <w:t>Exception</w:t>
      </w:r>
      <w:r w:rsidR="00263A85">
        <w:rPr>
          <w:lang w:eastAsia="fr-FR"/>
        </w:rPr>
        <w:t xml:space="preserve"> mes</w:t>
      </w:r>
      <w:r w:rsidR="00507F32">
        <w:rPr>
          <w:lang w:eastAsia="fr-FR"/>
        </w:rPr>
        <w:t xml:space="preserve">sages within </w:t>
      </w:r>
      <w:r w:rsidR="00263A85" w:rsidRPr="00901AB6">
        <w:rPr>
          <w:b/>
          <w:lang w:eastAsia="fr-FR"/>
        </w:rPr>
        <w:t>50ms</w:t>
      </w:r>
      <w:r w:rsidR="00263A85">
        <w:rPr>
          <w:lang w:eastAsia="fr-FR"/>
        </w:rPr>
        <w:t xml:space="preserve"> after </w:t>
      </w:r>
      <w:r w:rsidR="00A77532">
        <w:rPr>
          <w:lang w:eastAsia="fr-FR"/>
        </w:rPr>
        <w:t xml:space="preserve">the </w:t>
      </w:r>
      <w:r w:rsidR="00263A85">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sidR="00263A85">
        <w:rPr>
          <w:lang w:eastAsia="fr-FR"/>
        </w:rPr>
        <w:t>message.</w:t>
      </w:r>
      <w:r>
        <w:rPr>
          <w:lang w:eastAsia="fr-FR"/>
        </w:rPr>
        <w:t xml:space="preserve"> If no </w:t>
      </w:r>
      <w:r w:rsidRPr="00E44E36">
        <w:rPr>
          <w:i/>
          <w:lang w:eastAsia="fr-FR"/>
        </w:rPr>
        <w:t>Response</w:t>
      </w:r>
      <w:r>
        <w:rPr>
          <w:i/>
          <w:lang w:eastAsia="fr-FR"/>
        </w:rPr>
        <w:t xml:space="preserve"> </w:t>
      </w:r>
      <w:r w:rsidRPr="006F46D0">
        <w:rPr>
          <w:lang w:eastAsia="fr-FR"/>
        </w:rPr>
        <w:t>or</w:t>
      </w:r>
      <w:r>
        <w:rPr>
          <w:i/>
          <w:lang w:eastAsia="fr-FR"/>
        </w:rPr>
        <w:t xml:space="preserve"> </w:t>
      </w:r>
      <w:r w:rsidRPr="00E44E36">
        <w:rPr>
          <w:i/>
          <w:lang w:eastAsia="fr-FR"/>
        </w:rPr>
        <w:t>Exception</w:t>
      </w:r>
      <w:r>
        <w:rPr>
          <w:lang w:eastAsia="fr-FR"/>
        </w:rPr>
        <w:t xml:space="preserve"> is received, the TS will attempt to re-initialize the SUT or may require user assistance.</w:t>
      </w:r>
    </w:p>
    <w:p w14:paraId="57B42E6F" w14:textId="77777777" w:rsidR="00B250A1" w:rsidRDefault="00325B66" w:rsidP="00B250A1">
      <w:r>
        <w:t>The typical message exchanges are described below:</w:t>
      </w:r>
    </w:p>
    <w:p w14:paraId="366645A5" w14:textId="77777777" w:rsidR="00325B66" w:rsidRPr="00500E9B" w:rsidRDefault="00325B66" w:rsidP="00500E9B">
      <w:pPr>
        <w:pStyle w:val="Heading3"/>
      </w:pPr>
      <w:bookmarkStart w:id="50" w:name="_Toc479532566"/>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0"/>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2D8CE4ED" w14:textId="77777777" w:rsidTr="001473EC">
        <w:trPr>
          <w:jc w:val="center"/>
        </w:trPr>
        <w:tc>
          <w:tcPr>
            <w:tcW w:w="1242" w:type="dxa"/>
            <w:gridSpan w:val="2"/>
          </w:tcPr>
          <w:p w14:paraId="0C8AA54F" w14:textId="77777777"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3DF47D6C" w14:textId="77777777" w:rsidR="00325B66" w:rsidRPr="00FF39A0" w:rsidRDefault="00325B66" w:rsidP="001473EC">
            <w:pPr>
              <w:pStyle w:val="TAL"/>
              <w:rPr>
                <w:lang w:eastAsia="en-US"/>
              </w:rPr>
            </w:pPr>
          </w:p>
        </w:tc>
        <w:tc>
          <w:tcPr>
            <w:tcW w:w="567" w:type="dxa"/>
            <w:gridSpan w:val="2"/>
          </w:tcPr>
          <w:p w14:paraId="677C7B23" w14:textId="77777777"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4D4221A9" w14:textId="77777777" w:rsidTr="001473EC">
        <w:trPr>
          <w:jc w:val="center"/>
        </w:trPr>
        <w:tc>
          <w:tcPr>
            <w:tcW w:w="834" w:type="dxa"/>
            <w:vMerge w:val="restart"/>
            <w:tcBorders>
              <w:right w:val="single" w:sz="4" w:space="0" w:color="auto"/>
            </w:tcBorders>
          </w:tcPr>
          <w:p w14:paraId="11373191"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D753682" w14:textId="77777777" w:rsidR="00325B66" w:rsidRPr="00FF39A0" w:rsidRDefault="00325B66" w:rsidP="001473EC">
            <w:pPr>
              <w:pStyle w:val="TAL"/>
              <w:rPr>
                <w:lang w:eastAsia="en-US"/>
              </w:rPr>
            </w:pPr>
          </w:p>
        </w:tc>
        <w:tc>
          <w:tcPr>
            <w:tcW w:w="3828" w:type="dxa"/>
          </w:tcPr>
          <w:p w14:paraId="64B8E0DB" w14:textId="77777777"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23972447"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78576ECA" w14:textId="77777777" w:rsidR="00325B66" w:rsidRPr="00FF39A0" w:rsidRDefault="00325B66" w:rsidP="001473EC">
            <w:pPr>
              <w:pStyle w:val="TAL"/>
              <w:rPr>
                <w:lang w:eastAsia="en-US"/>
              </w:rPr>
            </w:pPr>
          </w:p>
        </w:tc>
      </w:tr>
      <w:tr w:rsidR="00325B66" w:rsidRPr="00FF39A0" w14:paraId="72FD475B" w14:textId="77777777" w:rsidTr="001473EC">
        <w:trPr>
          <w:jc w:val="center"/>
        </w:trPr>
        <w:tc>
          <w:tcPr>
            <w:tcW w:w="834" w:type="dxa"/>
            <w:vMerge/>
            <w:tcBorders>
              <w:right w:val="single" w:sz="4" w:space="0" w:color="auto"/>
            </w:tcBorders>
          </w:tcPr>
          <w:p w14:paraId="7D1227FB" w14:textId="77777777" w:rsidR="00325B66" w:rsidRPr="00FF39A0" w:rsidRDefault="00325B66" w:rsidP="001473EC">
            <w:pPr>
              <w:pStyle w:val="TAL"/>
              <w:rPr>
                <w:lang w:eastAsia="en-US"/>
              </w:rPr>
            </w:pPr>
          </w:p>
        </w:tc>
        <w:tc>
          <w:tcPr>
            <w:tcW w:w="408" w:type="dxa"/>
            <w:vMerge/>
            <w:tcBorders>
              <w:left w:val="single" w:sz="4" w:space="0" w:color="auto"/>
            </w:tcBorders>
          </w:tcPr>
          <w:p w14:paraId="3C94D559" w14:textId="77777777" w:rsidR="00325B66" w:rsidRPr="00FF39A0" w:rsidRDefault="00325B66" w:rsidP="001473EC">
            <w:pPr>
              <w:pStyle w:val="TAL"/>
              <w:rPr>
                <w:lang w:eastAsia="en-US"/>
              </w:rPr>
            </w:pPr>
          </w:p>
        </w:tc>
        <w:tc>
          <w:tcPr>
            <w:tcW w:w="3828" w:type="dxa"/>
          </w:tcPr>
          <w:p w14:paraId="34C99944"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50988B1" w14:textId="77777777" w:rsidR="00325B66" w:rsidRPr="00FF39A0" w:rsidRDefault="00325B66" w:rsidP="001473EC">
            <w:pPr>
              <w:pStyle w:val="TAL"/>
              <w:rPr>
                <w:lang w:eastAsia="en-US"/>
              </w:rPr>
            </w:pPr>
          </w:p>
        </w:tc>
        <w:tc>
          <w:tcPr>
            <w:tcW w:w="284" w:type="dxa"/>
            <w:vMerge/>
            <w:tcBorders>
              <w:left w:val="single" w:sz="4" w:space="0" w:color="auto"/>
            </w:tcBorders>
          </w:tcPr>
          <w:p w14:paraId="49CDB09D" w14:textId="77777777" w:rsidR="00325B66" w:rsidRPr="00FF39A0" w:rsidRDefault="00325B66" w:rsidP="001473EC">
            <w:pPr>
              <w:pStyle w:val="TAL"/>
              <w:rPr>
                <w:lang w:eastAsia="en-US"/>
              </w:rPr>
            </w:pPr>
          </w:p>
        </w:tc>
      </w:tr>
      <w:tr w:rsidR="00325B66" w:rsidRPr="00FF39A0" w14:paraId="3747D915" w14:textId="77777777" w:rsidTr="001473EC">
        <w:trPr>
          <w:jc w:val="center"/>
        </w:trPr>
        <w:tc>
          <w:tcPr>
            <w:tcW w:w="834" w:type="dxa"/>
            <w:vMerge/>
            <w:tcBorders>
              <w:right w:val="single" w:sz="4" w:space="0" w:color="auto"/>
            </w:tcBorders>
          </w:tcPr>
          <w:p w14:paraId="79A76378" w14:textId="77777777" w:rsidR="00325B66" w:rsidRPr="00FF39A0" w:rsidRDefault="00325B66" w:rsidP="001473EC">
            <w:pPr>
              <w:pStyle w:val="TAL"/>
              <w:rPr>
                <w:lang w:eastAsia="en-US"/>
              </w:rPr>
            </w:pPr>
          </w:p>
        </w:tc>
        <w:tc>
          <w:tcPr>
            <w:tcW w:w="408" w:type="dxa"/>
            <w:vMerge/>
            <w:tcBorders>
              <w:left w:val="single" w:sz="4" w:space="0" w:color="auto"/>
            </w:tcBorders>
          </w:tcPr>
          <w:p w14:paraId="259FE4B6" w14:textId="77777777" w:rsidR="00325B66" w:rsidRPr="00FF39A0" w:rsidRDefault="00325B66" w:rsidP="001473EC">
            <w:pPr>
              <w:pStyle w:val="TAL"/>
              <w:rPr>
                <w:lang w:eastAsia="en-US"/>
              </w:rPr>
            </w:pPr>
          </w:p>
        </w:tc>
        <w:tc>
          <w:tcPr>
            <w:tcW w:w="3828" w:type="dxa"/>
          </w:tcPr>
          <w:p w14:paraId="0215E62C" w14:textId="77777777" w:rsidR="00325B66" w:rsidRPr="00FF39A0" w:rsidRDefault="00325B66" w:rsidP="001473EC">
            <w:pPr>
              <w:pStyle w:val="TAL"/>
              <w:rPr>
                <w:lang w:eastAsia="en-US"/>
              </w:rPr>
            </w:pPr>
          </w:p>
        </w:tc>
        <w:tc>
          <w:tcPr>
            <w:tcW w:w="283" w:type="dxa"/>
            <w:vMerge/>
            <w:tcBorders>
              <w:right w:val="single" w:sz="4" w:space="0" w:color="auto"/>
            </w:tcBorders>
          </w:tcPr>
          <w:p w14:paraId="1D2BE779" w14:textId="77777777" w:rsidR="00325B66" w:rsidRPr="00FF39A0" w:rsidRDefault="00325B66" w:rsidP="001473EC">
            <w:pPr>
              <w:pStyle w:val="TAL"/>
              <w:rPr>
                <w:lang w:eastAsia="en-US"/>
              </w:rPr>
            </w:pPr>
          </w:p>
        </w:tc>
        <w:tc>
          <w:tcPr>
            <w:tcW w:w="284" w:type="dxa"/>
            <w:vMerge/>
            <w:tcBorders>
              <w:left w:val="single" w:sz="4" w:space="0" w:color="auto"/>
            </w:tcBorders>
          </w:tcPr>
          <w:p w14:paraId="385BDD5C" w14:textId="77777777" w:rsidR="00325B66" w:rsidRPr="00FF39A0" w:rsidRDefault="00325B66" w:rsidP="001473EC">
            <w:pPr>
              <w:pStyle w:val="TAL"/>
              <w:rPr>
                <w:lang w:eastAsia="en-US"/>
              </w:rPr>
            </w:pPr>
          </w:p>
        </w:tc>
      </w:tr>
      <w:tr w:rsidR="00325B66" w:rsidRPr="00FF39A0" w14:paraId="0FDE6341" w14:textId="77777777" w:rsidTr="001473EC">
        <w:trPr>
          <w:jc w:val="center"/>
        </w:trPr>
        <w:tc>
          <w:tcPr>
            <w:tcW w:w="834" w:type="dxa"/>
            <w:vMerge/>
            <w:tcBorders>
              <w:right w:val="single" w:sz="4" w:space="0" w:color="auto"/>
            </w:tcBorders>
          </w:tcPr>
          <w:p w14:paraId="5A5FB91E" w14:textId="77777777" w:rsidR="00325B66" w:rsidRPr="00FF39A0" w:rsidRDefault="00325B66" w:rsidP="001473EC">
            <w:pPr>
              <w:pStyle w:val="TAL"/>
              <w:rPr>
                <w:lang w:eastAsia="en-US"/>
              </w:rPr>
            </w:pPr>
          </w:p>
        </w:tc>
        <w:tc>
          <w:tcPr>
            <w:tcW w:w="408" w:type="dxa"/>
            <w:vMerge/>
            <w:tcBorders>
              <w:left w:val="single" w:sz="4" w:space="0" w:color="auto"/>
            </w:tcBorders>
          </w:tcPr>
          <w:p w14:paraId="254DA079" w14:textId="77777777" w:rsidR="00325B66" w:rsidRPr="00FF39A0" w:rsidRDefault="00325B66" w:rsidP="001473EC">
            <w:pPr>
              <w:pStyle w:val="TAL"/>
              <w:rPr>
                <w:lang w:eastAsia="en-US"/>
              </w:rPr>
            </w:pPr>
          </w:p>
        </w:tc>
        <w:tc>
          <w:tcPr>
            <w:tcW w:w="3828" w:type="dxa"/>
          </w:tcPr>
          <w:p w14:paraId="2E11FD00" w14:textId="77777777"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323C7F0" w14:textId="77777777" w:rsidR="00325B66" w:rsidRPr="00FF39A0" w:rsidRDefault="00325B66" w:rsidP="001473EC">
            <w:pPr>
              <w:pStyle w:val="TAL"/>
              <w:rPr>
                <w:lang w:eastAsia="en-US"/>
              </w:rPr>
            </w:pPr>
          </w:p>
        </w:tc>
        <w:tc>
          <w:tcPr>
            <w:tcW w:w="284" w:type="dxa"/>
            <w:vMerge/>
            <w:tcBorders>
              <w:left w:val="single" w:sz="4" w:space="0" w:color="auto"/>
            </w:tcBorders>
          </w:tcPr>
          <w:p w14:paraId="0EB9FAFD" w14:textId="77777777" w:rsidR="00325B66" w:rsidRPr="00FF39A0" w:rsidRDefault="00325B66" w:rsidP="001473EC">
            <w:pPr>
              <w:pStyle w:val="TAL"/>
              <w:rPr>
                <w:lang w:eastAsia="en-US"/>
              </w:rPr>
            </w:pPr>
          </w:p>
        </w:tc>
      </w:tr>
      <w:tr w:rsidR="00325B66" w:rsidRPr="00FF39A0" w14:paraId="24FBFC2C" w14:textId="77777777" w:rsidTr="001473EC">
        <w:trPr>
          <w:jc w:val="center"/>
        </w:trPr>
        <w:tc>
          <w:tcPr>
            <w:tcW w:w="834" w:type="dxa"/>
            <w:vMerge/>
            <w:tcBorders>
              <w:right w:val="single" w:sz="4" w:space="0" w:color="auto"/>
            </w:tcBorders>
          </w:tcPr>
          <w:p w14:paraId="61926697" w14:textId="77777777" w:rsidR="00325B66" w:rsidRPr="00FF39A0" w:rsidRDefault="00325B66" w:rsidP="001473EC">
            <w:pPr>
              <w:pStyle w:val="TAL"/>
              <w:rPr>
                <w:lang w:eastAsia="en-US"/>
              </w:rPr>
            </w:pPr>
          </w:p>
        </w:tc>
        <w:tc>
          <w:tcPr>
            <w:tcW w:w="408" w:type="dxa"/>
            <w:vMerge/>
            <w:tcBorders>
              <w:left w:val="single" w:sz="4" w:space="0" w:color="auto"/>
            </w:tcBorders>
          </w:tcPr>
          <w:p w14:paraId="48768E9D" w14:textId="77777777" w:rsidR="00325B66" w:rsidRPr="00FF39A0" w:rsidRDefault="00325B66" w:rsidP="001473EC">
            <w:pPr>
              <w:pStyle w:val="TAL"/>
              <w:rPr>
                <w:lang w:eastAsia="en-US"/>
              </w:rPr>
            </w:pPr>
          </w:p>
        </w:tc>
        <w:tc>
          <w:tcPr>
            <w:tcW w:w="3828" w:type="dxa"/>
          </w:tcPr>
          <w:p w14:paraId="0749FC1F"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3C59F7FF" w14:textId="77777777" w:rsidR="00325B66" w:rsidRPr="00FF39A0" w:rsidRDefault="00325B66" w:rsidP="001473EC">
            <w:pPr>
              <w:pStyle w:val="TAL"/>
              <w:rPr>
                <w:lang w:eastAsia="en-US"/>
              </w:rPr>
            </w:pPr>
          </w:p>
        </w:tc>
        <w:tc>
          <w:tcPr>
            <w:tcW w:w="284" w:type="dxa"/>
            <w:vMerge/>
            <w:tcBorders>
              <w:left w:val="single" w:sz="4" w:space="0" w:color="auto"/>
            </w:tcBorders>
          </w:tcPr>
          <w:p w14:paraId="628BB718" w14:textId="77777777" w:rsidR="00325B66" w:rsidRPr="00FF39A0" w:rsidRDefault="00325B66" w:rsidP="001473EC">
            <w:pPr>
              <w:pStyle w:val="TAL"/>
              <w:rPr>
                <w:lang w:eastAsia="en-US"/>
              </w:rPr>
            </w:pPr>
          </w:p>
        </w:tc>
      </w:tr>
    </w:tbl>
    <w:p w14:paraId="7205DF66" w14:textId="77777777" w:rsidR="00325B66" w:rsidRDefault="00325B66" w:rsidP="00B250A1"/>
    <w:p w14:paraId="66584DD4" w14:textId="36C9AE5D" w:rsidR="00B250A1" w:rsidRDefault="00B250A1" w:rsidP="00325B66">
      <w:r w:rsidRPr="00FF39A0">
        <w:t xml:space="preserve">The communication exchange is initiated by the </w:t>
      </w:r>
      <w:r w:rsidR="00325B66">
        <w:t xml:space="preserve">TS. </w:t>
      </w:r>
      <w:r w:rsidR="00373E4D">
        <w:t xml:space="preserve">The </w:t>
      </w:r>
      <w:r w:rsidR="00325B66">
        <w:t xml:space="preserve">TS sends </w:t>
      </w:r>
      <w:r w:rsidRPr="00FF39A0">
        <w:t xml:space="preserve">a </w:t>
      </w:r>
      <w:r w:rsidR="00BA52A0">
        <w:rPr>
          <w:i/>
        </w:rPr>
        <w:t>R</w:t>
      </w:r>
      <w:r w:rsidRPr="00362FEC">
        <w:rPr>
          <w:i/>
        </w:rPr>
        <w:t>equest</w:t>
      </w:r>
      <w:r w:rsidR="00325B66">
        <w:t xml:space="preserve">. </w:t>
      </w:r>
      <w:r w:rsidR="00373E4D">
        <w:t xml:space="preserve">The </w:t>
      </w:r>
      <w:r w:rsidR="00325B66">
        <w:t>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r w:rsidR="004C0228">
        <w:t xml:space="preserve"> In the latter case, the </w:t>
      </w:r>
      <w:r w:rsidR="004C0228" w:rsidRPr="003D72EC">
        <w:rPr>
          <w:i/>
        </w:rPr>
        <w:t>Response</w:t>
      </w:r>
      <w:r w:rsidR="004C0228">
        <w:t xml:space="preserve"> message includes information about the exception.</w:t>
      </w:r>
    </w:p>
    <w:p w14:paraId="64AEAEEE" w14:textId="35F3ABD9" w:rsidR="00AA2701" w:rsidRDefault="00AA2701" w:rsidP="00AA2701">
      <w:pPr>
        <w:widowControl w:val="0"/>
        <w:spacing w:after="0"/>
      </w:pPr>
      <w:r>
        <w:t xml:space="preserve">The response </w:t>
      </w:r>
      <w:r w:rsidRPr="00AA2701">
        <w:t xml:space="preserve">is actually an acknowledgement that the SUT received the test system's request and will be acting on it. It then executes the request. It is the </w:t>
      </w:r>
      <w:r w:rsidR="004C0228">
        <w:t xml:space="preserve">TS </w:t>
      </w:r>
      <w:r w:rsidRPr="00AA2701">
        <w:t>that determines if the test passes or fails based on the result of the test.</w:t>
      </w:r>
    </w:p>
    <w:p w14:paraId="1C79D667" w14:textId="77777777" w:rsidR="003943F1" w:rsidRPr="00500E9B" w:rsidRDefault="003943F1" w:rsidP="00500E9B">
      <w:pPr>
        <w:pStyle w:val="Heading3"/>
      </w:pPr>
      <w:bookmarkStart w:id="51" w:name="_Toc479532567"/>
      <w:r>
        <w:lastRenderedPageBreak/>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1"/>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59FFFC5B" w14:textId="77777777" w:rsidTr="00FE33DC">
        <w:trPr>
          <w:gridAfter w:val="1"/>
          <w:wAfter w:w="8" w:type="dxa"/>
          <w:jc w:val="center"/>
        </w:trPr>
        <w:tc>
          <w:tcPr>
            <w:tcW w:w="1242" w:type="dxa"/>
            <w:gridSpan w:val="2"/>
          </w:tcPr>
          <w:p w14:paraId="0922DD27" w14:textId="77777777"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198AC955" w14:textId="77777777" w:rsidR="00B250A1" w:rsidRPr="00FF39A0" w:rsidRDefault="00B250A1" w:rsidP="00FE33DC">
            <w:pPr>
              <w:pStyle w:val="TAL"/>
              <w:rPr>
                <w:lang w:eastAsia="en-US"/>
              </w:rPr>
            </w:pPr>
          </w:p>
        </w:tc>
        <w:tc>
          <w:tcPr>
            <w:tcW w:w="567" w:type="dxa"/>
            <w:gridSpan w:val="2"/>
          </w:tcPr>
          <w:p w14:paraId="7C5A8323" w14:textId="77777777"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3765DDEF" w14:textId="77777777" w:rsidR="00B250A1" w:rsidRPr="00FF39A0" w:rsidRDefault="00B250A1" w:rsidP="00FE33DC">
            <w:pPr>
              <w:pStyle w:val="TAL"/>
              <w:rPr>
                <w:lang w:eastAsia="en-US"/>
              </w:rPr>
            </w:pPr>
          </w:p>
        </w:tc>
      </w:tr>
      <w:tr w:rsidR="00B250A1" w:rsidRPr="00FF39A0" w14:paraId="4A3AFB6E" w14:textId="77777777" w:rsidTr="00FE33DC">
        <w:trPr>
          <w:gridAfter w:val="1"/>
          <w:wAfter w:w="8" w:type="dxa"/>
          <w:jc w:val="center"/>
        </w:trPr>
        <w:tc>
          <w:tcPr>
            <w:tcW w:w="834" w:type="dxa"/>
            <w:vMerge w:val="restart"/>
            <w:tcBorders>
              <w:right w:val="single" w:sz="4" w:space="0" w:color="auto"/>
            </w:tcBorders>
          </w:tcPr>
          <w:p w14:paraId="4C81036D"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0C6D5AAC" w14:textId="77777777" w:rsidR="00B250A1" w:rsidRPr="00FF39A0" w:rsidRDefault="00B250A1" w:rsidP="00FE33DC">
            <w:pPr>
              <w:pStyle w:val="TAL"/>
              <w:rPr>
                <w:lang w:eastAsia="en-US"/>
              </w:rPr>
            </w:pPr>
          </w:p>
        </w:tc>
        <w:tc>
          <w:tcPr>
            <w:tcW w:w="3828" w:type="dxa"/>
          </w:tcPr>
          <w:p w14:paraId="5A3C2571"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5075394A"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C23B289" w14:textId="77777777" w:rsidR="00B250A1" w:rsidRPr="00FF39A0" w:rsidRDefault="00B250A1" w:rsidP="00FE33DC">
            <w:pPr>
              <w:pStyle w:val="TAL"/>
              <w:rPr>
                <w:lang w:eastAsia="en-US"/>
              </w:rPr>
            </w:pPr>
          </w:p>
        </w:tc>
        <w:tc>
          <w:tcPr>
            <w:tcW w:w="2002" w:type="dxa"/>
          </w:tcPr>
          <w:p w14:paraId="408505C4" w14:textId="77777777"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4470AD4E" w14:textId="77777777" w:rsidTr="00FE33DC">
        <w:trPr>
          <w:jc w:val="center"/>
        </w:trPr>
        <w:tc>
          <w:tcPr>
            <w:tcW w:w="834" w:type="dxa"/>
            <w:vMerge/>
            <w:tcBorders>
              <w:right w:val="single" w:sz="4" w:space="0" w:color="auto"/>
            </w:tcBorders>
          </w:tcPr>
          <w:p w14:paraId="53CC92E3" w14:textId="77777777" w:rsidR="00B250A1" w:rsidRPr="00FF39A0" w:rsidRDefault="00B250A1" w:rsidP="00FE33DC">
            <w:pPr>
              <w:pStyle w:val="TAL"/>
              <w:rPr>
                <w:lang w:eastAsia="en-US"/>
              </w:rPr>
            </w:pPr>
          </w:p>
        </w:tc>
        <w:tc>
          <w:tcPr>
            <w:tcW w:w="408" w:type="dxa"/>
            <w:vMerge/>
            <w:tcBorders>
              <w:left w:val="single" w:sz="4" w:space="0" w:color="auto"/>
            </w:tcBorders>
          </w:tcPr>
          <w:p w14:paraId="6A2BE5D4" w14:textId="77777777" w:rsidR="00B250A1" w:rsidRPr="00FF39A0" w:rsidRDefault="00B250A1" w:rsidP="00FE33DC">
            <w:pPr>
              <w:pStyle w:val="TAL"/>
              <w:rPr>
                <w:lang w:eastAsia="en-US"/>
              </w:rPr>
            </w:pPr>
          </w:p>
        </w:tc>
        <w:tc>
          <w:tcPr>
            <w:tcW w:w="3828" w:type="dxa"/>
          </w:tcPr>
          <w:p w14:paraId="311CEE47" w14:textId="77777777" w:rsidR="00B250A1" w:rsidRPr="00FF39A0" w:rsidRDefault="00B250A1" w:rsidP="00FE33DC">
            <w:pPr>
              <w:pStyle w:val="TAL"/>
              <w:rPr>
                <w:lang w:eastAsia="en-US"/>
              </w:rPr>
            </w:pPr>
          </w:p>
        </w:tc>
        <w:tc>
          <w:tcPr>
            <w:tcW w:w="283" w:type="dxa"/>
            <w:vMerge/>
            <w:tcBorders>
              <w:right w:val="single" w:sz="4" w:space="0" w:color="auto"/>
            </w:tcBorders>
          </w:tcPr>
          <w:p w14:paraId="3DEDE1B9" w14:textId="77777777" w:rsidR="00B250A1" w:rsidRPr="00FF39A0" w:rsidRDefault="00B250A1" w:rsidP="00FE33DC">
            <w:pPr>
              <w:pStyle w:val="TAL"/>
              <w:rPr>
                <w:lang w:eastAsia="en-US"/>
              </w:rPr>
            </w:pPr>
          </w:p>
        </w:tc>
        <w:tc>
          <w:tcPr>
            <w:tcW w:w="284" w:type="dxa"/>
            <w:vMerge/>
            <w:tcBorders>
              <w:left w:val="single" w:sz="4" w:space="0" w:color="auto"/>
            </w:tcBorders>
          </w:tcPr>
          <w:p w14:paraId="69F95E6E" w14:textId="77777777" w:rsidR="00B250A1" w:rsidRPr="00FF39A0" w:rsidRDefault="00B250A1" w:rsidP="00FE33DC">
            <w:pPr>
              <w:pStyle w:val="TAL"/>
              <w:rPr>
                <w:lang w:eastAsia="en-US"/>
              </w:rPr>
            </w:pPr>
          </w:p>
        </w:tc>
        <w:tc>
          <w:tcPr>
            <w:tcW w:w="2010" w:type="dxa"/>
            <w:gridSpan w:val="2"/>
          </w:tcPr>
          <w:p w14:paraId="1EA89534" w14:textId="77777777" w:rsidR="00B250A1" w:rsidRPr="00FF39A0" w:rsidRDefault="00B250A1" w:rsidP="00FE33DC">
            <w:pPr>
              <w:pStyle w:val="TAL"/>
              <w:rPr>
                <w:lang w:eastAsia="en-US"/>
              </w:rPr>
            </w:pPr>
            <w:r w:rsidRPr="00FF39A0">
              <w:rPr>
                <w:lang w:eastAsia="en-US"/>
              </w:rPr>
              <w:t>&lt;================</w:t>
            </w:r>
          </w:p>
        </w:tc>
      </w:tr>
      <w:tr w:rsidR="00B250A1" w:rsidRPr="00FF39A0" w14:paraId="7EBEE5CF" w14:textId="77777777" w:rsidTr="00FE33DC">
        <w:trPr>
          <w:gridAfter w:val="1"/>
          <w:wAfter w:w="8" w:type="dxa"/>
          <w:jc w:val="center"/>
        </w:trPr>
        <w:tc>
          <w:tcPr>
            <w:tcW w:w="834" w:type="dxa"/>
            <w:vMerge/>
            <w:tcBorders>
              <w:right w:val="single" w:sz="4" w:space="0" w:color="auto"/>
            </w:tcBorders>
          </w:tcPr>
          <w:p w14:paraId="31B552C4" w14:textId="77777777" w:rsidR="00B250A1" w:rsidRPr="00FF39A0" w:rsidRDefault="00B250A1" w:rsidP="00FE33DC">
            <w:pPr>
              <w:pStyle w:val="TAL"/>
              <w:rPr>
                <w:lang w:eastAsia="en-US"/>
              </w:rPr>
            </w:pPr>
          </w:p>
        </w:tc>
        <w:tc>
          <w:tcPr>
            <w:tcW w:w="408" w:type="dxa"/>
            <w:vMerge/>
            <w:tcBorders>
              <w:left w:val="single" w:sz="4" w:space="0" w:color="auto"/>
            </w:tcBorders>
          </w:tcPr>
          <w:p w14:paraId="14350358" w14:textId="77777777" w:rsidR="00B250A1" w:rsidRPr="00FF39A0" w:rsidRDefault="00B250A1" w:rsidP="00FE33DC">
            <w:pPr>
              <w:pStyle w:val="TAL"/>
              <w:rPr>
                <w:lang w:eastAsia="en-US"/>
              </w:rPr>
            </w:pPr>
          </w:p>
        </w:tc>
        <w:tc>
          <w:tcPr>
            <w:tcW w:w="3828" w:type="dxa"/>
          </w:tcPr>
          <w:p w14:paraId="50CE0E26" w14:textId="77777777" w:rsidR="00B250A1" w:rsidRPr="00FF39A0" w:rsidRDefault="00B250A1" w:rsidP="00FE33DC">
            <w:pPr>
              <w:pStyle w:val="TAL"/>
              <w:rPr>
                <w:lang w:eastAsia="en-US"/>
              </w:rPr>
            </w:pPr>
          </w:p>
        </w:tc>
        <w:tc>
          <w:tcPr>
            <w:tcW w:w="283" w:type="dxa"/>
            <w:vMerge/>
            <w:tcBorders>
              <w:right w:val="single" w:sz="4" w:space="0" w:color="auto"/>
            </w:tcBorders>
          </w:tcPr>
          <w:p w14:paraId="0C01B714" w14:textId="77777777" w:rsidR="00B250A1" w:rsidRPr="00FF39A0" w:rsidRDefault="00B250A1" w:rsidP="00FE33DC">
            <w:pPr>
              <w:pStyle w:val="TAL"/>
              <w:rPr>
                <w:lang w:eastAsia="en-US"/>
              </w:rPr>
            </w:pPr>
          </w:p>
        </w:tc>
        <w:tc>
          <w:tcPr>
            <w:tcW w:w="284" w:type="dxa"/>
            <w:vMerge/>
            <w:tcBorders>
              <w:left w:val="single" w:sz="4" w:space="0" w:color="auto"/>
            </w:tcBorders>
          </w:tcPr>
          <w:p w14:paraId="38D923A0" w14:textId="77777777" w:rsidR="00B250A1" w:rsidRPr="00FF39A0" w:rsidRDefault="00B250A1" w:rsidP="00FE33DC">
            <w:pPr>
              <w:pStyle w:val="TAL"/>
              <w:rPr>
                <w:lang w:eastAsia="en-US"/>
              </w:rPr>
            </w:pPr>
          </w:p>
        </w:tc>
        <w:tc>
          <w:tcPr>
            <w:tcW w:w="2002" w:type="dxa"/>
          </w:tcPr>
          <w:p w14:paraId="7D389527" w14:textId="77777777" w:rsidR="00B250A1" w:rsidRPr="00FF39A0" w:rsidRDefault="00B250A1" w:rsidP="00FE33DC">
            <w:pPr>
              <w:pStyle w:val="TAL"/>
              <w:rPr>
                <w:lang w:eastAsia="en-US"/>
              </w:rPr>
            </w:pPr>
          </w:p>
        </w:tc>
      </w:tr>
      <w:tr w:rsidR="00B250A1" w:rsidRPr="00FF39A0" w14:paraId="2FD114A3" w14:textId="77777777" w:rsidTr="00FE33DC">
        <w:trPr>
          <w:jc w:val="center"/>
        </w:trPr>
        <w:tc>
          <w:tcPr>
            <w:tcW w:w="834" w:type="dxa"/>
            <w:vMerge/>
            <w:tcBorders>
              <w:right w:val="single" w:sz="4" w:space="0" w:color="auto"/>
            </w:tcBorders>
          </w:tcPr>
          <w:p w14:paraId="7C834516" w14:textId="77777777" w:rsidR="00B250A1" w:rsidRPr="00FF39A0" w:rsidRDefault="00B250A1" w:rsidP="00FE33DC">
            <w:pPr>
              <w:pStyle w:val="TAL"/>
              <w:rPr>
                <w:lang w:eastAsia="en-US"/>
              </w:rPr>
            </w:pPr>
          </w:p>
        </w:tc>
        <w:tc>
          <w:tcPr>
            <w:tcW w:w="408" w:type="dxa"/>
            <w:vMerge/>
            <w:tcBorders>
              <w:left w:val="single" w:sz="4" w:space="0" w:color="auto"/>
            </w:tcBorders>
          </w:tcPr>
          <w:p w14:paraId="52FE45D1" w14:textId="77777777" w:rsidR="00B250A1" w:rsidRPr="00FF39A0" w:rsidRDefault="00B250A1" w:rsidP="00FE33DC">
            <w:pPr>
              <w:pStyle w:val="TAL"/>
              <w:rPr>
                <w:lang w:eastAsia="en-US"/>
              </w:rPr>
            </w:pPr>
          </w:p>
        </w:tc>
        <w:tc>
          <w:tcPr>
            <w:tcW w:w="3828" w:type="dxa"/>
          </w:tcPr>
          <w:p w14:paraId="7FC94142" w14:textId="77777777"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66D9751D" w14:textId="77777777" w:rsidR="00B250A1" w:rsidRPr="00FF39A0" w:rsidRDefault="00B250A1" w:rsidP="00FE33DC">
            <w:pPr>
              <w:pStyle w:val="TAL"/>
              <w:rPr>
                <w:lang w:eastAsia="en-US"/>
              </w:rPr>
            </w:pPr>
          </w:p>
        </w:tc>
        <w:tc>
          <w:tcPr>
            <w:tcW w:w="284" w:type="dxa"/>
            <w:vMerge/>
            <w:tcBorders>
              <w:left w:val="single" w:sz="4" w:space="0" w:color="auto"/>
            </w:tcBorders>
          </w:tcPr>
          <w:p w14:paraId="3F6EC85B" w14:textId="77777777" w:rsidR="00B250A1" w:rsidRPr="00FF39A0" w:rsidRDefault="00B250A1" w:rsidP="00FE33DC">
            <w:pPr>
              <w:pStyle w:val="TAL"/>
              <w:rPr>
                <w:lang w:eastAsia="en-US"/>
              </w:rPr>
            </w:pPr>
          </w:p>
        </w:tc>
        <w:tc>
          <w:tcPr>
            <w:tcW w:w="2010" w:type="dxa"/>
            <w:gridSpan w:val="2"/>
          </w:tcPr>
          <w:p w14:paraId="18091757" w14:textId="77777777" w:rsidR="00B250A1" w:rsidRPr="00FF39A0" w:rsidRDefault="00B250A1" w:rsidP="00FE33DC">
            <w:pPr>
              <w:pStyle w:val="TAL"/>
              <w:rPr>
                <w:lang w:eastAsia="en-US"/>
              </w:rPr>
            </w:pPr>
          </w:p>
        </w:tc>
      </w:tr>
      <w:tr w:rsidR="00B250A1" w:rsidRPr="00FF39A0" w14:paraId="2BB8BDEB" w14:textId="77777777" w:rsidTr="00FE33DC">
        <w:trPr>
          <w:gridAfter w:val="1"/>
          <w:wAfter w:w="8" w:type="dxa"/>
          <w:jc w:val="center"/>
        </w:trPr>
        <w:tc>
          <w:tcPr>
            <w:tcW w:w="834" w:type="dxa"/>
            <w:vMerge/>
            <w:tcBorders>
              <w:right w:val="single" w:sz="4" w:space="0" w:color="auto"/>
            </w:tcBorders>
          </w:tcPr>
          <w:p w14:paraId="03117541" w14:textId="77777777" w:rsidR="00B250A1" w:rsidRPr="00FF39A0" w:rsidRDefault="00B250A1" w:rsidP="00FE33DC">
            <w:pPr>
              <w:pStyle w:val="TAL"/>
              <w:rPr>
                <w:lang w:eastAsia="en-US"/>
              </w:rPr>
            </w:pPr>
          </w:p>
        </w:tc>
        <w:tc>
          <w:tcPr>
            <w:tcW w:w="408" w:type="dxa"/>
            <w:vMerge/>
            <w:tcBorders>
              <w:left w:val="single" w:sz="4" w:space="0" w:color="auto"/>
            </w:tcBorders>
          </w:tcPr>
          <w:p w14:paraId="4FCBEF64" w14:textId="77777777" w:rsidR="00B250A1" w:rsidRPr="00FF39A0" w:rsidRDefault="00B250A1" w:rsidP="00FE33DC">
            <w:pPr>
              <w:pStyle w:val="TAL"/>
              <w:rPr>
                <w:lang w:eastAsia="en-US"/>
              </w:rPr>
            </w:pPr>
          </w:p>
        </w:tc>
        <w:tc>
          <w:tcPr>
            <w:tcW w:w="3828" w:type="dxa"/>
          </w:tcPr>
          <w:p w14:paraId="5DABB2AF"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1EF2CEE0" w14:textId="77777777" w:rsidR="00B250A1" w:rsidRPr="00FF39A0" w:rsidRDefault="00B250A1" w:rsidP="00FE33DC">
            <w:pPr>
              <w:pStyle w:val="TAL"/>
              <w:rPr>
                <w:lang w:eastAsia="en-US"/>
              </w:rPr>
            </w:pPr>
          </w:p>
        </w:tc>
        <w:tc>
          <w:tcPr>
            <w:tcW w:w="284" w:type="dxa"/>
            <w:vMerge/>
            <w:tcBorders>
              <w:left w:val="single" w:sz="4" w:space="0" w:color="auto"/>
            </w:tcBorders>
          </w:tcPr>
          <w:p w14:paraId="63F71F0B" w14:textId="77777777" w:rsidR="00B250A1" w:rsidRPr="00FF39A0" w:rsidRDefault="00B250A1" w:rsidP="00FE33DC">
            <w:pPr>
              <w:pStyle w:val="TAL"/>
              <w:rPr>
                <w:lang w:eastAsia="en-US"/>
              </w:rPr>
            </w:pPr>
          </w:p>
        </w:tc>
        <w:tc>
          <w:tcPr>
            <w:tcW w:w="2002" w:type="dxa"/>
          </w:tcPr>
          <w:p w14:paraId="1A6EE7A1" w14:textId="77777777" w:rsidR="00B250A1" w:rsidRPr="00FF39A0" w:rsidRDefault="00B250A1" w:rsidP="00FE33DC">
            <w:pPr>
              <w:pStyle w:val="TAL"/>
              <w:rPr>
                <w:lang w:eastAsia="en-US"/>
              </w:rPr>
            </w:pPr>
          </w:p>
        </w:tc>
      </w:tr>
    </w:tbl>
    <w:p w14:paraId="695A9D36" w14:textId="77777777" w:rsidR="00B250A1" w:rsidRPr="00FF39A0" w:rsidRDefault="00B250A1" w:rsidP="00B250A1">
      <w:pPr>
        <w:ind w:left="758"/>
      </w:pPr>
    </w:p>
    <w:p w14:paraId="544E0D56" w14:textId="0C42EB60"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r w:rsidR="00BF1CED">
        <w:t xml:space="preserve">an </w:t>
      </w:r>
      <w:r w:rsidR="00BF1CED" w:rsidRPr="00FF39A0">
        <w:t>unsolicited indication</w:t>
      </w:r>
      <w:r w:rsidRPr="00FF39A0">
        <w:t xml:space="preserve"> </w:t>
      </w:r>
      <w:r>
        <w:t xml:space="preserve">to the TS </w:t>
      </w:r>
      <w:r w:rsidRPr="00FF39A0">
        <w:t xml:space="preserve">each time a packet is </w:t>
      </w:r>
      <w:r>
        <w:t>received and processed by the SUT or an event occurred on the SUT</w:t>
      </w:r>
      <w:r w:rsidR="00BF1CED">
        <w:t>.</w:t>
      </w:r>
      <w:r>
        <w:t xml:space="preserve"> </w:t>
      </w:r>
      <w:r w:rsidR="00BF1CED">
        <w:t xml:space="preserve">Normally, the SUT will start (or stop) sending </w:t>
      </w:r>
      <w:r w:rsidR="00BF1CED" w:rsidRPr="003D72EC">
        <w:rPr>
          <w:i/>
        </w:rPr>
        <w:t>Indications</w:t>
      </w:r>
      <w:r w:rsidR="00BF1CED">
        <w:t xml:space="preserve"> after it is triggered by the TS. </w:t>
      </w:r>
      <w:r w:rsidRPr="00FF39A0">
        <w:t xml:space="preserve">The </w:t>
      </w:r>
      <w:r w:rsidR="00BD695D">
        <w:t>TS</w:t>
      </w:r>
      <w:r w:rsidRPr="00FF39A0">
        <w:t xml:space="preserve"> never replies to such messages</w:t>
      </w:r>
      <w:r>
        <w:t>.</w:t>
      </w:r>
    </w:p>
    <w:p w14:paraId="51628B96" w14:textId="77777777" w:rsidR="00EF169D" w:rsidRPr="00500E9B" w:rsidRDefault="00EF169D" w:rsidP="00EF169D">
      <w:pPr>
        <w:pStyle w:val="Heading3"/>
      </w:pPr>
      <w:bookmarkStart w:id="52" w:name="_Toc479532568"/>
      <w:r w:rsidRPr="00325B66">
        <w:t xml:space="preserve">TS </w:t>
      </w:r>
      <w:r>
        <w:t>sends a request and receives information from the SUT</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2AA9BBE" w14:textId="77777777" w:rsidTr="009D0032">
        <w:trPr>
          <w:jc w:val="center"/>
        </w:trPr>
        <w:tc>
          <w:tcPr>
            <w:tcW w:w="1242" w:type="dxa"/>
            <w:gridSpan w:val="2"/>
          </w:tcPr>
          <w:p w14:paraId="4C91D02F"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10EC7AFC" w14:textId="77777777" w:rsidR="00EF169D" w:rsidRPr="00FF39A0" w:rsidRDefault="00EF169D" w:rsidP="009D0032">
            <w:pPr>
              <w:pStyle w:val="TAL"/>
              <w:rPr>
                <w:lang w:eastAsia="en-US"/>
              </w:rPr>
            </w:pPr>
          </w:p>
        </w:tc>
        <w:tc>
          <w:tcPr>
            <w:tcW w:w="567" w:type="dxa"/>
            <w:gridSpan w:val="2"/>
          </w:tcPr>
          <w:p w14:paraId="5B36DC34"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462A30F4" w14:textId="77777777" w:rsidTr="009D0032">
        <w:trPr>
          <w:jc w:val="center"/>
        </w:trPr>
        <w:tc>
          <w:tcPr>
            <w:tcW w:w="834" w:type="dxa"/>
            <w:vMerge w:val="restart"/>
            <w:tcBorders>
              <w:right w:val="single" w:sz="4" w:space="0" w:color="auto"/>
            </w:tcBorders>
          </w:tcPr>
          <w:p w14:paraId="4625B498"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F8E0CA0" w14:textId="77777777" w:rsidR="00EF169D" w:rsidRPr="00FF39A0" w:rsidRDefault="00EF169D" w:rsidP="009D0032">
            <w:pPr>
              <w:pStyle w:val="TAL"/>
              <w:rPr>
                <w:lang w:eastAsia="en-US"/>
              </w:rPr>
            </w:pPr>
          </w:p>
        </w:tc>
        <w:tc>
          <w:tcPr>
            <w:tcW w:w="3828" w:type="dxa"/>
          </w:tcPr>
          <w:p w14:paraId="7787350E" w14:textId="77777777"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190B5F9C"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645FB185" w14:textId="77777777" w:rsidR="00EF169D" w:rsidRPr="00FF39A0" w:rsidRDefault="00EF169D" w:rsidP="009D0032">
            <w:pPr>
              <w:pStyle w:val="TAL"/>
              <w:rPr>
                <w:lang w:eastAsia="en-US"/>
              </w:rPr>
            </w:pPr>
          </w:p>
        </w:tc>
      </w:tr>
      <w:tr w:rsidR="00EF169D" w:rsidRPr="00FF39A0" w14:paraId="73FA1287" w14:textId="77777777" w:rsidTr="009D0032">
        <w:trPr>
          <w:jc w:val="center"/>
        </w:trPr>
        <w:tc>
          <w:tcPr>
            <w:tcW w:w="834" w:type="dxa"/>
            <w:vMerge/>
            <w:tcBorders>
              <w:right w:val="single" w:sz="4" w:space="0" w:color="auto"/>
            </w:tcBorders>
          </w:tcPr>
          <w:p w14:paraId="5BA4E139" w14:textId="77777777" w:rsidR="00EF169D" w:rsidRPr="00FF39A0" w:rsidRDefault="00EF169D" w:rsidP="009D0032">
            <w:pPr>
              <w:pStyle w:val="TAL"/>
              <w:rPr>
                <w:lang w:eastAsia="en-US"/>
              </w:rPr>
            </w:pPr>
          </w:p>
        </w:tc>
        <w:tc>
          <w:tcPr>
            <w:tcW w:w="408" w:type="dxa"/>
            <w:vMerge/>
            <w:tcBorders>
              <w:left w:val="single" w:sz="4" w:space="0" w:color="auto"/>
            </w:tcBorders>
          </w:tcPr>
          <w:p w14:paraId="5F6126B7" w14:textId="77777777" w:rsidR="00EF169D" w:rsidRPr="00FF39A0" w:rsidRDefault="00EF169D" w:rsidP="009D0032">
            <w:pPr>
              <w:pStyle w:val="TAL"/>
              <w:rPr>
                <w:lang w:eastAsia="en-US"/>
              </w:rPr>
            </w:pPr>
          </w:p>
        </w:tc>
        <w:tc>
          <w:tcPr>
            <w:tcW w:w="3828" w:type="dxa"/>
          </w:tcPr>
          <w:p w14:paraId="2D17209C"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6B4ACA40" w14:textId="77777777" w:rsidR="00EF169D" w:rsidRPr="00FF39A0" w:rsidRDefault="00EF169D" w:rsidP="009D0032">
            <w:pPr>
              <w:pStyle w:val="TAL"/>
              <w:rPr>
                <w:lang w:eastAsia="en-US"/>
              </w:rPr>
            </w:pPr>
          </w:p>
        </w:tc>
        <w:tc>
          <w:tcPr>
            <w:tcW w:w="284" w:type="dxa"/>
            <w:vMerge/>
            <w:tcBorders>
              <w:left w:val="single" w:sz="4" w:space="0" w:color="auto"/>
            </w:tcBorders>
          </w:tcPr>
          <w:p w14:paraId="2F3DE154" w14:textId="77777777" w:rsidR="00EF169D" w:rsidRPr="00FF39A0" w:rsidRDefault="00EF169D" w:rsidP="009D0032">
            <w:pPr>
              <w:pStyle w:val="TAL"/>
              <w:rPr>
                <w:lang w:eastAsia="en-US"/>
              </w:rPr>
            </w:pPr>
          </w:p>
        </w:tc>
      </w:tr>
      <w:tr w:rsidR="00EF169D" w:rsidRPr="00FF39A0" w14:paraId="3B84DE0A" w14:textId="77777777" w:rsidTr="009D0032">
        <w:trPr>
          <w:jc w:val="center"/>
        </w:trPr>
        <w:tc>
          <w:tcPr>
            <w:tcW w:w="834" w:type="dxa"/>
            <w:vMerge/>
            <w:tcBorders>
              <w:right w:val="single" w:sz="4" w:space="0" w:color="auto"/>
            </w:tcBorders>
          </w:tcPr>
          <w:p w14:paraId="5BA5BC07" w14:textId="77777777" w:rsidR="00EF169D" w:rsidRPr="00FF39A0" w:rsidRDefault="00EF169D" w:rsidP="009D0032">
            <w:pPr>
              <w:pStyle w:val="TAL"/>
              <w:rPr>
                <w:lang w:eastAsia="en-US"/>
              </w:rPr>
            </w:pPr>
          </w:p>
        </w:tc>
        <w:tc>
          <w:tcPr>
            <w:tcW w:w="408" w:type="dxa"/>
            <w:vMerge/>
            <w:tcBorders>
              <w:left w:val="single" w:sz="4" w:space="0" w:color="auto"/>
            </w:tcBorders>
          </w:tcPr>
          <w:p w14:paraId="002B4378" w14:textId="77777777" w:rsidR="00EF169D" w:rsidRPr="00FF39A0" w:rsidRDefault="00EF169D" w:rsidP="009D0032">
            <w:pPr>
              <w:pStyle w:val="TAL"/>
              <w:rPr>
                <w:lang w:eastAsia="en-US"/>
              </w:rPr>
            </w:pPr>
          </w:p>
        </w:tc>
        <w:tc>
          <w:tcPr>
            <w:tcW w:w="3828" w:type="dxa"/>
          </w:tcPr>
          <w:p w14:paraId="16C80DCA" w14:textId="77777777" w:rsidR="00EF169D" w:rsidRPr="00FF39A0" w:rsidRDefault="00EF169D" w:rsidP="009D0032">
            <w:pPr>
              <w:pStyle w:val="TAL"/>
              <w:rPr>
                <w:lang w:eastAsia="en-US"/>
              </w:rPr>
            </w:pPr>
          </w:p>
        </w:tc>
        <w:tc>
          <w:tcPr>
            <w:tcW w:w="283" w:type="dxa"/>
            <w:vMerge/>
            <w:tcBorders>
              <w:right w:val="single" w:sz="4" w:space="0" w:color="auto"/>
            </w:tcBorders>
          </w:tcPr>
          <w:p w14:paraId="13C5C4E5" w14:textId="77777777" w:rsidR="00EF169D" w:rsidRPr="00FF39A0" w:rsidRDefault="00EF169D" w:rsidP="009D0032">
            <w:pPr>
              <w:pStyle w:val="TAL"/>
              <w:rPr>
                <w:lang w:eastAsia="en-US"/>
              </w:rPr>
            </w:pPr>
          </w:p>
        </w:tc>
        <w:tc>
          <w:tcPr>
            <w:tcW w:w="284" w:type="dxa"/>
            <w:vMerge/>
            <w:tcBorders>
              <w:left w:val="single" w:sz="4" w:space="0" w:color="auto"/>
            </w:tcBorders>
          </w:tcPr>
          <w:p w14:paraId="251F441D" w14:textId="77777777" w:rsidR="00EF169D" w:rsidRPr="00FF39A0" w:rsidRDefault="00EF169D" w:rsidP="009D0032">
            <w:pPr>
              <w:pStyle w:val="TAL"/>
              <w:rPr>
                <w:lang w:eastAsia="en-US"/>
              </w:rPr>
            </w:pPr>
          </w:p>
        </w:tc>
      </w:tr>
      <w:tr w:rsidR="00EF169D" w:rsidRPr="00FF39A0" w14:paraId="7F7CE75D" w14:textId="77777777" w:rsidTr="009D0032">
        <w:trPr>
          <w:jc w:val="center"/>
        </w:trPr>
        <w:tc>
          <w:tcPr>
            <w:tcW w:w="834" w:type="dxa"/>
            <w:vMerge/>
            <w:tcBorders>
              <w:right w:val="single" w:sz="4" w:space="0" w:color="auto"/>
            </w:tcBorders>
          </w:tcPr>
          <w:p w14:paraId="7346F8F3" w14:textId="77777777" w:rsidR="00EF169D" w:rsidRPr="00FF39A0" w:rsidRDefault="00EF169D" w:rsidP="009D0032">
            <w:pPr>
              <w:pStyle w:val="TAL"/>
              <w:rPr>
                <w:lang w:eastAsia="en-US"/>
              </w:rPr>
            </w:pPr>
          </w:p>
        </w:tc>
        <w:tc>
          <w:tcPr>
            <w:tcW w:w="408" w:type="dxa"/>
            <w:vMerge/>
            <w:tcBorders>
              <w:left w:val="single" w:sz="4" w:space="0" w:color="auto"/>
            </w:tcBorders>
          </w:tcPr>
          <w:p w14:paraId="04C981E2" w14:textId="77777777" w:rsidR="00EF169D" w:rsidRPr="00FF39A0" w:rsidRDefault="00EF169D" w:rsidP="009D0032">
            <w:pPr>
              <w:pStyle w:val="TAL"/>
              <w:rPr>
                <w:lang w:eastAsia="en-US"/>
              </w:rPr>
            </w:pPr>
          </w:p>
        </w:tc>
        <w:tc>
          <w:tcPr>
            <w:tcW w:w="3828" w:type="dxa"/>
          </w:tcPr>
          <w:p w14:paraId="41887B77" w14:textId="77777777"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2BF55F32" w14:textId="77777777" w:rsidR="00EF169D" w:rsidRPr="00FF39A0" w:rsidRDefault="00EF169D" w:rsidP="009D0032">
            <w:pPr>
              <w:pStyle w:val="TAL"/>
              <w:rPr>
                <w:lang w:eastAsia="en-US"/>
              </w:rPr>
            </w:pPr>
          </w:p>
        </w:tc>
        <w:tc>
          <w:tcPr>
            <w:tcW w:w="284" w:type="dxa"/>
            <w:vMerge/>
            <w:tcBorders>
              <w:left w:val="single" w:sz="4" w:space="0" w:color="auto"/>
            </w:tcBorders>
          </w:tcPr>
          <w:p w14:paraId="7F51C844" w14:textId="77777777" w:rsidR="00EF169D" w:rsidRPr="00FF39A0" w:rsidRDefault="00EF169D" w:rsidP="009D0032">
            <w:pPr>
              <w:pStyle w:val="TAL"/>
              <w:rPr>
                <w:lang w:eastAsia="en-US"/>
              </w:rPr>
            </w:pPr>
          </w:p>
        </w:tc>
      </w:tr>
      <w:tr w:rsidR="00EF169D" w:rsidRPr="00FF39A0" w14:paraId="745AC7C8" w14:textId="77777777" w:rsidTr="009D0032">
        <w:trPr>
          <w:jc w:val="center"/>
        </w:trPr>
        <w:tc>
          <w:tcPr>
            <w:tcW w:w="834" w:type="dxa"/>
            <w:vMerge/>
            <w:tcBorders>
              <w:right w:val="single" w:sz="4" w:space="0" w:color="auto"/>
            </w:tcBorders>
          </w:tcPr>
          <w:p w14:paraId="75C4D4FE" w14:textId="77777777" w:rsidR="00EF169D" w:rsidRPr="00FF39A0" w:rsidRDefault="00EF169D" w:rsidP="009D0032">
            <w:pPr>
              <w:pStyle w:val="TAL"/>
              <w:rPr>
                <w:lang w:eastAsia="en-US"/>
              </w:rPr>
            </w:pPr>
          </w:p>
        </w:tc>
        <w:tc>
          <w:tcPr>
            <w:tcW w:w="408" w:type="dxa"/>
            <w:vMerge/>
            <w:tcBorders>
              <w:left w:val="single" w:sz="4" w:space="0" w:color="auto"/>
            </w:tcBorders>
          </w:tcPr>
          <w:p w14:paraId="1B2BF801" w14:textId="77777777" w:rsidR="00EF169D" w:rsidRPr="00FF39A0" w:rsidRDefault="00EF169D" w:rsidP="009D0032">
            <w:pPr>
              <w:pStyle w:val="TAL"/>
              <w:rPr>
                <w:lang w:eastAsia="en-US"/>
              </w:rPr>
            </w:pPr>
          </w:p>
        </w:tc>
        <w:tc>
          <w:tcPr>
            <w:tcW w:w="3828" w:type="dxa"/>
          </w:tcPr>
          <w:p w14:paraId="00D60F37"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F126415" w14:textId="77777777" w:rsidR="00EF169D" w:rsidRPr="00FF39A0" w:rsidRDefault="00EF169D" w:rsidP="009D0032">
            <w:pPr>
              <w:pStyle w:val="TAL"/>
              <w:rPr>
                <w:lang w:eastAsia="en-US"/>
              </w:rPr>
            </w:pPr>
          </w:p>
        </w:tc>
        <w:tc>
          <w:tcPr>
            <w:tcW w:w="284" w:type="dxa"/>
            <w:vMerge/>
            <w:tcBorders>
              <w:left w:val="single" w:sz="4" w:space="0" w:color="auto"/>
            </w:tcBorders>
          </w:tcPr>
          <w:p w14:paraId="6F964ED2" w14:textId="77777777" w:rsidR="00EF169D" w:rsidRPr="00FF39A0" w:rsidRDefault="00EF169D" w:rsidP="009D0032">
            <w:pPr>
              <w:pStyle w:val="TAL"/>
              <w:rPr>
                <w:lang w:eastAsia="en-US"/>
              </w:rPr>
            </w:pPr>
          </w:p>
        </w:tc>
      </w:tr>
    </w:tbl>
    <w:p w14:paraId="59AF450E" w14:textId="77777777" w:rsidR="00EF169D" w:rsidRDefault="00EF169D" w:rsidP="00EF169D"/>
    <w:p w14:paraId="33F91E9A" w14:textId="6F7CA60B" w:rsidR="00EF169D" w:rsidRDefault="00EF169D" w:rsidP="00EF169D">
      <w:r>
        <w:t xml:space="preserve">The TS needs to obtain information from </w:t>
      </w:r>
      <w:r w:rsidR="00BF1CED">
        <w:t xml:space="preserve">the </w:t>
      </w:r>
      <w:r>
        <w:t xml:space="preserve">SUT, e.g. </w:t>
      </w:r>
      <w:r w:rsidR="004C0228">
        <w:t xml:space="preserve">the </w:t>
      </w:r>
      <w:r>
        <w:t>IPv6 address</w:t>
      </w:r>
      <w:r w:rsidR="004C0228">
        <w:t xml:space="preserve"> of the DSRC wireless interface</w:t>
      </w:r>
      <w:r>
        <w:t xml:space="preserve">. </w:t>
      </w:r>
      <w:r w:rsidR="00BF1CED">
        <w:t xml:space="preserve">The </w:t>
      </w:r>
      <w:r>
        <w:t xml:space="preserve">TS sends a request message. </w:t>
      </w:r>
      <w:r w:rsidR="00BF1CED">
        <w:t xml:space="preserve">The </w:t>
      </w:r>
      <w:r>
        <w:t xml:space="preserve">SUT </w:t>
      </w:r>
      <w:r w:rsidR="00BF1CED">
        <w:t xml:space="preserve">does not </w:t>
      </w:r>
      <w:r w:rsidR="004C0228">
        <w:t xml:space="preserve">sends </w:t>
      </w:r>
      <w:r w:rsidR="00BD695D">
        <w:t>a</w:t>
      </w:r>
      <w:r w:rsidR="004C0228">
        <w:t xml:space="preserve"> </w:t>
      </w:r>
      <w:r w:rsidR="00BF1CED" w:rsidRPr="003D72EC">
        <w:rPr>
          <w:i/>
        </w:rPr>
        <w:t>Response</w:t>
      </w:r>
      <w:r w:rsidR="00BF1CED">
        <w:t xml:space="preserve">, but instead </w:t>
      </w:r>
      <w:r w:rsidR="004C0228">
        <w:t xml:space="preserve">replies with </w:t>
      </w:r>
      <w:r w:rsidR="00BD695D">
        <w:t xml:space="preserve">a </w:t>
      </w:r>
      <w:r w:rsidR="00BA52A0">
        <w:rPr>
          <w:i/>
        </w:rPr>
        <w:t>Re</w:t>
      </w:r>
      <w:r w:rsidRPr="00362FEC">
        <w:rPr>
          <w:i/>
        </w:rPr>
        <w:t>sponseInfo</w:t>
      </w:r>
      <w:r>
        <w:t xml:space="preserve"> containing the requested information.</w:t>
      </w:r>
    </w:p>
    <w:p w14:paraId="7717BEBA" w14:textId="7AD4D7F4" w:rsidR="00EF169D" w:rsidRPr="00500E9B" w:rsidRDefault="00EF169D" w:rsidP="00EF169D">
      <w:pPr>
        <w:pStyle w:val="Heading3"/>
      </w:pPr>
      <w:bookmarkStart w:id="53" w:name="_Toc479532569"/>
      <w:r>
        <w:t xml:space="preserve">SUT sends an </w:t>
      </w:r>
      <w:r w:rsidR="00480513">
        <w:t xml:space="preserve">unsolicited </w:t>
      </w:r>
      <w:r w:rsidR="00BD695D">
        <w:t>E</w:t>
      </w:r>
      <w:r>
        <w:t>xception to the SUT</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4E5817FF" w14:textId="77777777" w:rsidTr="009D0032">
        <w:trPr>
          <w:jc w:val="center"/>
        </w:trPr>
        <w:tc>
          <w:tcPr>
            <w:tcW w:w="1242" w:type="dxa"/>
            <w:gridSpan w:val="2"/>
          </w:tcPr>
          <w:p w14:paraId="64FCDC08"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391FF7D" w14:textId="77777777" w:rsidR="00EF169D" w:rsidRPr="00FF39A0" w:rsidRDefault="00EF169D" w:rsidP="009D0032">
            <w:pPr>
              <w:pStyle w:val="TAL"/>
              <w:rPr>
                <w:lang w:eastAsia="en-US"/>
              </w:rPr>
            </w:pPr>
          </w:p>
        </w:tc>
        <w:tc>
          <w:tcPr>
            <w:tcW w:w="567" w:type="dxa"/>
            <w:gridSpan w:val="2"/>
          </w:tcPr>
          <w:p w14:paraId="23033D6C"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52CC0638" w14:textId="77777777" w:rsidTr="009D0032">
        <w:trPr>
          <w:jc w:val="center"/>
        </w:trPr>
        <w:tc>
          <w:tcPr>
            <w:tcW w:w="834" w:type="dxa"/>
            <w:vMerge w:val="restart"/>
            <w:tcBorders>
              <w:right w:val="single" w:sz="4" w:space="0" w:color="auto"/>
            </w:tcBorders>
          </w:tcPr>
          <w:p w14:paraId="249D8195"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4980F2D7" w14:textId="77777777" w:rsidR="00EF169D" w:rsidRPr="00FF39A0" w:rsidRDefault="00EF169D" w:rsidP="009D0032">
            <w:pPr>
              <w:pStyle w:val="TAL"/>
              <w:rPr>
                <w:lang w:eastAsia="en-US"/>
              </w:rPr>
            </w:pPr>
          </w:p>
        </w:tc>
        <w:tc>
          <w:tcPr>
            <w:tcW w:w="3828" w:type="dxa"/>
          </w:tcPr>
          <w:p w14:paraId="72F10768" w14:textId="77777777" w:rsidR="00EF169D" w:rsidRPr="00FF39A0" w:rsidRDefault="00EF169D" w:rsidP="009D0032">
            <w:pPr>
              <w:pStyle w:val="TAL"/>
              <w:rPr>
                <w:lang w:eastAsia="en-US"/>
              </w:rPr>
            </w:pPr>
          </w:p>
        </w:tc>
        <w:tc>
          <w:tcPr>
            <w:tcW w:w="283" w:type="dxa"/>
            <w:vMerge w:val="restart"/>
            <w:tcBorders>
              <w:right w:val="single" w:sz="4" w:space="0" w:color="auto"/>
            </w:tcBorders>
          </w:tcPr>
          <w:p w14:paraId="23B610CD"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1AAF513B" w14:textId="77777777" w:rsidR="00EF169D" w:rsidRPr="00FF39A0" w:rsidRDefault="00EF169D" w:rsidP="009D0032">
            <w:pPr>
              <w:pStyle w:val="TAL"/>
              <w:rPr>
                <w:lang w:eastAsia="en-US"/>
              </w:rPr>
            </w:pPr>
          </w:p>
        </w:tc>
      </w:tr>
      <w:tr w:rsidR="00EF169D" w:rsidRPr="00FF39A0" w14:paraId="47B3EB80" w14:textId="77777777" w:rsidTr="009D0032">
        <w:trPr>
          <w:jc w:val="center"/>
        </w:trPr>
        <w:tc>
          <w:tcPr>
            <w:tcW w:w="834" w:type="dxa"/>
            <w:vMerge/>
            <w:tcBorders>
              <w:right w:val="single" w:sz="4" w:space="0" w:color="auto"/>
            </w:tcBorders>
          </w:tcPr>
          <w:p w14:paraId="78177E9D" w14:textId="77777777" w:rsidR="00EF169D" w:rsidRPr="00FF39A0" w:rsidRDefault="00EF169D" w:rsidP="009D0032">
            <w:pPr>
              <w:pStyle w:val="TAL"/>
              <w:rPr>
                <w:lang w:eastAsia="en-US"/>
              </w:rPr>
            </w:pPr>
          </w:p>
        </w:tc>
        <w:tc>
          <w:tcPr>
            <w:tcW w:w="408" w:type="dxa"/>
            <w:vMerge/>
            <w:tcBorders>
              <w:left w:val="single" w:sz="4" w:space="0" w:color="auto"/>
            </w:tcBorders>
          </w:tcPr>
          <w:p w14:paraId="386138EF" w14:textId="77777777" w:rsidR="00EF169D" w:rsidRPr="00FF39A0" w:rsidRDefault="00EF169D" w:rsidP="009D0032">
            <w:pPr>
              <w:pStyle w:val="TAL"/>
              <w:rPr>
                <w:lang w:eastAsia="en-US"/>
              </w:rPr>
            </w:pPr>
          </w:p>
        </w:tc>
        <w:tc>
          <w:tcPr>
            <w:tcW w:w="3828" w:type="dxa"/>
          </w:tcPr>
          <w:p w14:paraId="04D1F1E2" w14:textId="77777777" w:rsidR="00EF169D" w:rsidRPr="00FF39A0" w:rsidRDefault="00EF169D" w:rsidP="009D0032">
            <w:pPr>
              <w:pStyle w:val="TAL"/>
              <w:rPr>
                <w:lang w:eastAsia="en-US"/>
              </w:rPr>
            </w:pPr>
          </w:p>
        </w:tc>
        <w:tc>
          <w:tcPr>
            <w:tcW w:w="283" w:type="dxa"/>
            <w:vMerge/>
            <w:tcBorders>
              <w:right w:val="single" w:sz="4" w:space="0" w:color="auto"/>
            </w:tcBorders>
          </w:tcPr>
          <w:p w14:paraId="05392267" w14:textId="77777777" w:rsidR="00EF169D" w:rsidRPr="00FF39A0" w:rsidRDefault="00EF169D" w:rsidP="009D0032">
            <w:pPr>
              <w:pStyle w:val="TAL"/>
              <w:rPr>
                <w:lang w:eastAsia="en-US"/>
              </w:rPr>
            </w:pPr>
          </w:p>
        </w:tc>
        <w:tc>
          <w:tcPr>
            <w:tcW w:w="284" w:type="dxa"/>
            <w:vMerge/>
            <w:tcBorders>
              <w:left w:val="single" w:sz="4" w:space="0" w:color="auto"/>
            </w:tcBorders>
          </w:tcPr>
          <w:p w14:paraId="7BE97ED7" w14:textId="77777777" w:rsidR="00EF169D" w:rsidRPr="00FF39A0" w:rsidRDefault="00EF169D" w:rsidP="009D0032">
            <w:pPr>
              <w:pStyle w:val="TAL"/>
              <w:rPr>
                <w:lang w:eastAsia="en-US"/>
              </w:rPr>
            </w:pPr>
          </w:p>
        </w:tc>
      </w:tr>
      <w:tr w:rsidR="00EF169D" w:rsidRPr="00FF39A0" w14:paraId="50B9A744" w14:textId="77777777" w:rsidTr="009D0032">
        <w:trPr>
          <w:jc w:val="center"/>
        </w:trPr>
        <w:tc>
          <w:tcPr>
            <w:tcW w:w="834" w:type="dxa"/>
            <w:vMerge/>
            <w:tcBorders>
              <w:right w:val="single" w:sz="4" w:space="0" w:color="auto"/>
            </w:tcBorders>
          </w:tcPr>
          <w:p w14:paraId="5C5E6ED5" w14:textId="77777777" w:rsidR="00EF169D" w:rsidRPr="00FF39A0" w:rsidRDefault="00EF169D" w:rsidP="009D0032">
            <w:pPr>
              <w:pStyle w:val="TAL"/>
              <w:rPr>
                <w:lang w:eastAsia="en-US"/>
              </w:rPr>
            </w:pPr>
          </w:p>
        </w:tc>
        <w:tc>
          <w:tcPr>
            <w:tcW w:w="408" w:type="dxa"/>
            <w:vMerge/>
            <w:tcBorders>
              <w:left w:val="single" w:sz="4" w:space="0" w:color="auto"/>
            </w:tcBorders>
          </w:tcPr>
          <w:p w14:paraId="2DCEB959" w14:textId="77777777" w:rsidR="00EF169D" w:rsidRPr="00FF39A0" w:rsidRDefault="00EF169D" w:rsidP="009D0032">
            <w:pPr>
              <w:pStyle w:val="TAL"/>
              <w:rPr>
                <w:lang w:eastAsia="en-US"/>
              </w:rPr>
            </w:pPr>
          </w:p>
        </w:tc>
        <w:tc>
          <w:tcPr>
            <w:tcW w:w="3828" w:type="dxa"/>
          </w:tcPr>
          <w:p w14:paraId="6EA9483F" w14:textId="77777777" w:rsidR="00EF169D" w:rsidRPr="00FF39A0" w:rsidRDefault="00EF169D" w:rsidP="009D0032">
            <w:pPr>
              <w:pStyle w:val="TAL"/>
              <w:rPr>
                <w:lang w:eastAsia="en-US"/>
              </w:rPr>
            </w:pPr>
          </w:p>
        </w:tc>
        <w:tc>
          <w:tcPr>
            <w:tcW w:w="283" w:type="dxa"/>
            <w:vMerge/>
            <w:tcBorders>
              <w:right w:val="single" w:sz="4" w:space="0" w:color="auto"/>
            </w:tcBorders>
          </w:tcPr>
          <w:p w14:paraId="6F458C93" w14:textId="77777777" w:rsidR="00EF169D" w:rsidRPr="00FF39A0" w:rsidRDefault="00EF169D" w:rsidP="009D0032">
            <w:pPr>
              <w:pStyle w:val="TAL"/>
              <w:rPr>
                <w:lang w:eastAsia="en-US"/>
              </w:rPr>
            </w:pPr>
          </w:p>
        </w:tc>
        <w:tc>
          <w:tcPr>
            <w:tcW w:w="284" w:type="dxa"/>
            <w:vMerge/>
            <w:tcBorders>
              <w:left w:val="single" w:sz="4" w:space="0" w:color="auto"/>
            </w:tcBorders>
          </w:tcPr>
          <w:p w14:paraId="5A2ECEA0" w14:textId="77777777" w:rsidR="00EF169D" w:rsidRPr="00FF39A0" w:rsidRDefault="00EF169D" w:rsidP="009D0032">
            <w:pPr>
              <w:pStyle w:val="TAL"/>
              <w:rPr>
                <w:lang w:eastAsia="en-US"/>
              </w:rPr>
            </w:pPr>
          </w:p>
        </w:tc>
      </w:tr>
      <w:tr w:rsidR="00EF169D" w:rsidRPr="00FF39A0" w14:paraId="3DC19C02" w14:textId="77777777" w:rsidTr="009D0032">
        <w:trPr>
          <w:jc w:val="center"/>
        </w:trPr>
        <w:tc>
          <w:tcPr>
            <w:tcW w:w="834" w:type="dxa"/>
            <w:vMerge/>
            <w:tcBorders>
              <w:right w:val="single" w:sz="4" w:space="0" w:color="auto"/>
            </w:tcBorders>
          </w:tcPr>
          <w:p w14:paraId="7D52BF0E" w14:textId="77777777" w:rsidR="00EF169D" w:rsidRPr="00FF39A0" w:rsidRDefault="00EF169D" w:rsidP="009D0032">
            <w:pPr>
              <w:pStyle w:val="TAL"/>
              <w:rPr>
                <w:lang w:eastAsia="en-US"/>
              </w:rPr>
            </w:pPr>
          </w:p>
        </w:tc>
        <w:tc>
          <w:tcPr>
            <w:tcW w:w="408" w:type="dxa"/>
            <w:vMerge/>
            <w:tcBorders>
              <w:left w:val="single" w:sz="4" w:space="0" w:color="auto"/>
            </w:tcBorders>
          </w:tcPr>
          <w:p w14:paraId="6A7876BE" w14:textId="77777777" w:rsidR="00EF169D" w:rsidRPr="00FF39A0" w:rsidRDefault="00EF169D" w:rsidP="009D0032">
            <w:pPr>
              <w:pStyle w:val="TAL"/>
              <w:rPr>
                <w:lang w:eastAsia="en-US"/>
              </w:rPr>
            </w:pPr>
          </w:p>
        </w:tc>
        <w:tc>
          <w:tcPr>
            <w:tcW w:w="3828" w:type="dxa"/>
          </w:tcPr>
          <w:p w14:paraId="2A703E34" w14:textId="77777777"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2F0F08F0" w14:textId="77777777" w:rsidR="00EF169D" w:rsidRPr="00FF39A0" w:rsidRDefault="00EF169D" w:rsidP="009D0032">
            <w:pPr>
              <w:pStyle w:val="TAL"/>
              <w:rPr>
                <w:lang w:eastAsia="en-US"/>
              </w:rPr>
            </w:pPr>
          </w:p>
        </w:tc>
        <w:tc>
          <w:tcPr>
            <w:tcW w:w="284" w:type="dxa"/>
            <w:vMerge/>
            <w:tcBorders>
              <w:left w:val="single" w:sz="4" w:space="0" w:color="auto"/>
            </w:tcBorders>
          </w:tcPr>
          <w:p w14:paraId="6ED6B3EE" w14:textId="77777777" w:rsidR="00EF169D" w:rsidRPr="00FF39A0" w:rsidRDefault="00EF169D" w:rsidP="009D0032">
            <w:pPr>
              <w:pStyle w:val="TAL"/>
              <w:rPr>
                <w:lang w:eastAsia="en-US"/>
              </w:rPr>
            </w:pPr>
          </w:p>
        </w:tc>
      </w:tr>
      <w:tr w:rsidR="00EF169D" w:rsidRPr="00FF39A0" w14:paraId="77C91B18" w14:textId="77777777" w:rsidTr="009D0032">
        <w:trPr>
          <w:jc w:val="center"/>
        </w:trPr>
        <w:tc>
          <w:tcPr>
            <w:tcW w:w="834" w:type="dxa"/>
            <w:vMerge/>
            <w:tcBorders>
              <w:right w:val="single" w:sz="4" w:space="0" w:color="auto"/>
            </w:tcBorders>
          </w:tcPr>
          <w:p w14:paraId="478ADDF4" w14:textId="77777777" w:rsidR="00EF169D" w:rsidRPr="00FF39A0" w:rsidRDefault="00EF169D" w:rsidP="009D0032">
            <w:pPr>
              <w:pStyle w:val="TAL"/>
              <w:rPr>
                <w:lang w:eastAsia="en-US"/>
              </w:rPr>
            </w:pPr>
          </w:p>
        </w:tc>
        <w:tc>
          <w:tcPr>
            <w:tcW w:w="408" w:type="dxa"/>
            <w:vMerge/>
            <w:tcBorders>
              <w:left w:val="single" w:sz="4" w:space="0" w:color="auto"/>
            </w:tcBorders>
          </w:tcPr>
          <w:p w14:paraId="3571C2B1" w14:textId="77777777" w:rsidR="00EF169D" w:rsidRPr="00FF39A0" w:rsidRDefault="00EF169D" w:rsidP="009D0032">
            <w:pPr>
              <w:pStyle w:val="TAL"/>
              <w:rPr>
                <w:lang w:eastAsia="en-US"/>
              </w:rPr>
            </w:pPr>
          </w:p>
        </w:tc>
        <w:tc>
          <w:tcPr>
            <w:tcW w:w="3828" w:type="dxa"/>
          </w:tcPr>
          <w:p w14:paraId="6846CD1A"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7F373F40" w14:textId="77777777" w:rsidR="00EF169D" w:rsidRPr="00FF39A0" w:rsidRDefault="00EF169D" w:rsidP="009D0032">
            <w:pPr>
              <w:pStyle w:val="TAL"/>
              <w:rPr>
                <w:lang w:eastAsia="en-US"/>
              </w:rPr>
            </w:pPr>
          </w:p>
        </w:tc>
        <w:tc>
          <w:tcPr>
            <w:tcW w:w="284" w:type="dxa"/>
            <w:vMerge/>
            <w:tcBorders>
              <w:left w:val="single" w:sz="4" w:space="0" w:color="auto"/>
            </w:tcBorders>
          </w:tcPr>
          <w:p w14:paraId="05826E2B" w14:textId="77777777" w:rsidR="00EF169D" w:rsidRPr="00FF39A0" w:rsidRDefault="00EF169D" w:rsidP="009D0032">
            <w:pPr>
              <w:pStyle w:val="TAL"/>
              <w:rPr>
                <w:lang w:eastAsia="en-US"/>
              </w:rPr>
            </w:pPr>
          </w:p>
        </w:tc>
      </w:tr>
    </w:tbl>
    <w:p w14:paraId="79215FC0" w14:textId="77777777" w:rsidR="00EF169D" w:rsidRDefault="00EF169D" w:rsidP="00EF169D"/>
    <w:p w14:paraId="106348A8" w14:textId="77777777" w:rsidR="00EF169D" w:rsidRDefault="00EF169D" w:rsidP="00EF169D">
      <w:r>
        <w:t xml:space="preserve">The SUT needs to inform the TS about an exception. </w:t>
      </w:r>
      <w:r w:rsidR="00BD695D">
        <w:t xml:space="preserve">The </w:t>
      </w:r>
      <w:r>
        <w:t xml:space="preserve">SUT sends an </w:t>
      </w:r>
      <w:r w:rsidRPr="00EF169D">
        <w:rPr>
          <w:i/>
        </w:rPr>
        <w:t>Exception</w:t>
      </w:r>
      <w:r>
        <w:t xml:space="preserve"> message to the TS. TS does not reply to the SUT.</w:t>
      </w:r>
      <w:r w:rsidR="004C0228">
        <w:t xml:space="preserve"> This </w:t>
      </w:r>
      <w:r w:rsidR="004C0228" w:rsidRPr="003D72EC">
        <w:rPr>
          <w:i/>
        </w:rPr>
        <w:t>Exception</w:t>
      </w:r>
      <w:r w:rsidR="004C0228">
        <w:t xml:space="preserve"> message may be generated at any time and does not require a </w:t>
      </w:r>
      <w:r w:rsidR="004C0228" w:rsidRPr="003D72EC">
        <w:rPr>
          <w:i/>
        </w:rPr>
        <w:t>Request</w:t>
      </w:r>
      <w:r w:rsidR="004C0228">
        <w:t xml:space="preserve"> from the TS. </w:t>
      </w:r>
    </w:p>
    <w:p w14:paraId="4BE70AE7" w14:textId="77777777" w:rsidR="00EF169D" w:rsidRDefault="00EF169D" w:rsidP="00EF169D">
      <w:r>
        <w:t>Message specification is defined using ASN.1. It is provided in the Appendix A. All</w:t>
      </w:r>
      <w:r w:rsidR="004C0228">
        <w:t xml:space="preserve"> TCI</w:t>
      </w:r>
      <w:r>
        <w:t xml:space="preserve"> messages are encoded using OER encoding. </w:t>
      </w:r>
      <w:r w:rsidR="004C0228">
        <w:t xml:space="preserve">Note, that </w:t>
      </w:r>
      <w:r w:rsidR="00383897">
        <w:t>some TCI messages may contain a parameter containing</w:t>
      </w:r>
      <w:r w:rsidR="00BD695D">
        <w:t xml:space="preserve"> a</w:t>
      </w:r>
      <w:r w:rsidR="00383897">
        <w:t xml:space="preserve"> </w:t>
      </w:r>
      <w:r w:rsidR="004C0228">
        <w:t>DSRC message payload</w:t>
      </w:r>
      <w:r w:rsidR="00383897">
        <w:t>. The content of the payload must be encoded to be directly transferrable to the target message payload without re</w:t>
      </w:r>
      <w:r w:rsidR="00BD695D">
        <w:t>-</w:t>
      </w:r>
      <w:r w:rsidR="00383897">
        <w:t>encoding.</w:t>
      </w:r>
    </w:p>
    <w:p w14:paraId="799A30C2" w14:textId="26BCCF81" w:rsidR="003255EE" w:rsidRDefault="003255EE" w:rsidP="003255EE">
      <w:pPr>
        <w:rPr>
          <w:lang w:eastAsia="fr-FR"/>
        </w:rPr>
      </w:pPr>
      <w:r>
        <w:rPr>
          <w:lang w:eastAsia="fr-FR"/>
        </w:rPr>
        <w:t xml:space="preserve">A log of all the message exchanges with the system defined timestamps are maintained in a log file </w:t>
      </w:r>
      <w:r w:rsidR="00BD695D">
        <w:rPr>
          <w:lang w:eastAsia="fr-FR"/>
        </w:rPr>
        <w:t xml:space="preserve">on </w:t>
      </w:r>
      <w:r>
        <w:rPr>
          <w:lang w:eastAsia="fr-FR"/>
        </w:rPr>
        <w:t>the Test System</w:t>
      </w:r>
      <w:r w:rsidR="00BD695D">
        <w:rPr>
          <w:lang w:eastAsia="fr-FR"/>
        </w:rPr>
        <w:t>;</w:t>
      </w:r>
      <w:r>
        <w:rPr>
          <w:lang w:eastAsia="fr-FR"/>
        </w:rPr>
        <w:t xml:space="preserve"> this helps in correlating if the test result is not as expected.  </w:t>
      </w:r>
    </w:p>
    <w:p w14:paraId="2B4D7172" w14:textId="77777777" w:rsidR="003979BE" w:rsidRDefault="00AF1E34" w:rsidP="00325B66">
      <w:pPr>
        <w:pStyle w:val="Heading2"/>
      </w:pPr>
      <w:bookmarkStart w:id="54" w:name="_Toc479532570"/>
      <w:r>
        <w:t>Transport Protocol</w:t>
      </w:r>
      <w:bookmarkEnd w:id="54"/>
    </w:p>
    <w:p w14:paraId="5505FCB4" w14:textId="442A9B10" w:rsidR="00DD474F" w:rsidRDefault="00DD474F" w:rsidP="00DD474F">
      <w:pPr>
        <w:rPr>
          <w:ins w:id="55" w:author="Dmitri.Khijniak@7Layers.com" w:date="2017-04-09T13:04:00Z"/>
        </w:rPr>
      </w:pPr>
      <w:r>
        <w:rPr>
          <w:lang w:eastAsia="fr-FR"/>
        </w:rPr>
        <w:t xml:space="preserve">The communication between </w:t>
      </w:r>
      <w:r w:rsidR="00AE5EDF">
        <w:rPr>
          <w:lang w:eastAsia="fr-FR"/>
        </w:rPr>
        <w:t xml:space="preserve">the </w:t>
      </w:r>
      <w:r w:rsidR="00BD695D">
        <w:rPr>
          <w:lang w:eastAsia="fr-FR"/>
        </w:rPr>
        <w:t>TS</w:t>
      </w:r>
      <w:r w:rsidR="00AE5EDF">
        <w:rPr>
          <w:lang w:eastAsia="fr-FR"/>
        </w:rPr>
        <w:t xml:space="preserve"> and </w:t>
      </w:r>
      <w:r>
        <w:rPr>
          <w:lang w:eastAsia="fr-FR"/>
        </w:rPr>
        <w:t xml:space="preserve">SUT </w:t>
      </w:r>
      <w:r w:rsidR="00AE5EDF">
        <w:rPr>
          <w:lang w:eastAsia="fr-FR"/>
        </w:rPr>
        <w:t xml:space="preserve">uses </w:t>
      </w:r>
      <w:r w:rsidR="00772A63">
        <w:rPr>
          <w:lang w:eastAsia="fr-FR"/>
        </w:rPr>
        <w:t xml:space="preserve">UDP protocol </w:t>
      </w:r>
      <w:r>
        <w:rPr>
          <w:lang w:eastAsia="fr-FR"/>
        </w:rPr>
        <w:t xml:space="preserve">messages flowing via </w:t>
      </w:r>
      <w:r w:rsidR="00126805">
        <w:rPr>
          <w:lang w:eastAsia="fr-FR"/>
        </w:rPr>
        <w:t>IP</w:t>
      </w:r>
      <w:r w:rsidR="00AE5EDF">
        <w:rPr>
          <w:lang w:eastAsia="fr-FR"/>
        </w:rPr>
        <w:t>v4</w:t>
      </w:r>
      <w:r w:rsidR="00126805">
        <w:rPr>
          <w:lang w:eastAsia="fr-FR"/>
        </w:rPr>
        <w:t>-based link</w:t>
      </w:r>
      <w:r>
        <w:t>.</w:t>
      </w:r>
      <w:ins w:id="56" w:author="Dmitri.Khijniak@7Layers.com" w:date="2017-04-09T13:04:00Z">
        <w:r w:rsidR="0069351D">
          <w:t xml:space="preserve"> The IP addresses for TS and SUT can be selected from the following range</w:t>
        </w:r>
      </w:ins>
      <w:ins w:id="57" w:author="Dmitri.Khijniak@7Layers.com" w:date="2017-04-09T13:05:00Z">
        <w:r w:rsidR="0069351D">
          <w:t>s</w:t>
        </w:r>
      </w:ins>
      <w:ins w:id="58" w:author="Dmitri.Khijniak@7Layers.com" w:date="2017-04-09T13:04:00Z">
        <w:r w:rsidR="0069351D">
          <w:t>:</w:t>
        </w:r>
      </w:ins>
    </w:p>
    <w:p w14:paraId="0C633DF2" w14:textId="05B3F7BB" w:rsidR="0069351D" w:rsidRDefault="0069351D" w:rsidP="00DD474F">
      <w:pPr>
        <w:rPr>
          <w:ins w:id="59" w:author="Dmitri.Khijniak@7Layers.com" w:date="2017-04-09T13:05:00Z"/>
        </w:rPr>
      </w:pPr>
      <w:ins w:id="60" w:author="Dmitri.Khijniak@7Layers.com" w:date="2017-04-09T13:05:00Z">
        <w:r>
          <w:t xml:space="preserve">Testing System: </w:t>
        </w:r>
      </w:ins>
      <w:ins w:id="61" w:author="Dmitri.Khijniak@7Layers.com" w:date="2017-04-09T13:07:00Z">
        <w:r w:rsidR="005E0B0E">
          <w:tab/>
        </w:r>
      </w:ins>
      <w:ins w:id="62" w:author="Dmitri.Khijniak@7Layers.com" w:date="2017-04-09T13:05:00Z">
        <w:r>
          <w:t>192.168.23.</w:t>
        </w:r>
      </w:ins>
      <w:ins w:id="63" w:author="Dmitri.Khijniak@7Layers.com" w:date="2017-04-09T13:06:00Z">
        <w:r w:rsidR="005E0B0E">
          <w:t>1</w:t>
        </w:r>
      </w:ins>
      <w:ins w:id="64" w:author="Dmitri.Khijniak@7Layers.com" w:date="2017-04-09T13:05:00Z">
        <w:r>
          <w:t xml:space="preserve"> … 192.168.23.127</w:t>
        </w:r>
      </w:ins>
      <w:ins w:id="65" w:author="Dmitri.Khijniak@7Layers.com" w:date="2017-04-09T13:06:00Z">
        <w:r w:rsidR="005E0B0E">
          <w:t>, subnet 255.255.255.0</w:t>
        </w:r>
      </w:ins>
    </w:p>
    <w:p w14:paraId="12A4DBD7" w14:textId="0F44AA93" w:rsidR="0069351D" w:rsidRDefault="005E0B0E" w:rsidP="00DD474F">
      <w:ins w:id="66" w:author="Dmitri.Khijniak@7Layers.com" w:date="2017-04-09T13:06:00Z">
        <w:r>
          <w:t xml:space="preserve">SUT: </w:t>
        </w:r>
      </w:ins>
      <w:ins w:id="67" w:author="Dmitri.Khijniak@7Layers.com" w:date="2017-04-09T13:07:00Z">
        <w:r>
          <w:tab/>
        </w:r>
        <w:r>
          <w:tab/>
        </w:r>
      </w:ins>
      <w:ins w:id="68" w:author="Dmitri.Khijniak@7Layers.com" w:date="2017-04-09T13:06:00Z">
        <w:r>
          <w:t>192.168.23.128 … 192.168.23.254, subnet 255.255.255.0</w:t>
        </w:r>
      </w:ins>
    </w:p>
    <w:p w14:paraId="53AA8296" w14:textId="7B2145E4" w:rsidR="00613E59" w:rsidRDefault="00AE5EDF" w:rsidP="003943F1">
      <w:pPr>
        <w:rPr>
          <w:ins w:id="69" w:author="Dmitri.Khijniak@7Layers.com" w:date="2017-04-09T10:20:00Z"/>
        </w:rPr>
      </w:pPr>
      <w:r>
        <w:lastRenderedPageBreak/>
        <w:t>In order to initiate the connection, t</w:t>
      </w:r>
      <w:r w:rsidR="00126805">
        <w:t xml:space="preserve">he </w:t>
      </w:r>
      <w:r w:rsidR="003943F1" w:rsidRPr="00325B66">
        <w:t xml:space="preserve">TS </w:t>
      </w:r>
      <w:r>
        <w:t xml:space="preserve">sends the initial </w:t>
      </w:r>
      <w:r w:rsidRPr="003D72EC">
        <w:rPr>
          <w:i/>
        </w:rPr>
        <w:t>Request</w:t>
      </w:r>
      <w:r>
        <w:t xml:space="preserve"> message to a </w:t>
      </w:r>
      <w:r w:rsidR="003943F1" w:rsidRPr="00325B66">
        <w:t xml:space="preserve">pre-defined UDP </w:t>
      </w:r>
      <w:r w:rsidR="005E65AB">
        <w:t xml:space="preserve">destination </w:t>
      </w:r>
      <w:r w:rsidR="003943F1" w:rsidRPr="00325B66">
        <w:t>port</w:t>
      </w:r>
      <w:r w:rsidR="00D34A9C">
        <w:t xml:space="preserve"> (</w:t>
      </w:r>
      <w:r w:rsidR="00D34A9C" w:rsidRPr="003D72EC">
        <w:rPr>
          <w:i/>
        </w:rPr>
        <w:t>defaultTCIAPort</w:t>
      </w:r>
      <w:ins w:id="70" w:author="Dmitri.Khijniak@7Layers.com" w:date="2017-04-09T13:02:00Z">
        <w:r w:rsidR="006B10D6">
          <w:rPr>
            <w:i/>
          </w:rPr>
          <w:t xml:space="preserve"> = 13001</w:t>
        </w:r>
      </w:ins>
      <w:r w:rsidR="00D34A9C">
        <w:t>)</w:t>
      </w:r>
      <w:r>
        <w:t xml:space="preserve">, which the SUT </w:t>
      </w:r>
      <w:r w:rsidR="00772A63">
        <w:t xml:space="preserve">opens </w:t>
      </w:r>
      <w:r>
        <w:t xml:space="preserve">to listen for incoming messages. When the SUT </w:t>
      </w:r>
      <w:r w:rsidR="00D34A9C">
        <w:t xml:space="preserve">receives </w:t>
      </w:r>
      <w:ins w:id="71" w:author="Dmitri.Khijniak@7Layers.com" w:date="2017-04-09T10:18:00Z">
        <w:r w:rsidR="009E5A60">
          <w:t xml:space="preserve">the first </w:t>
        </w:r>
      </w:ins>
      <w:r w:rsidR="00D23EF9" w:rsidRPr="00D23EF9">
        <w:rPr>
          <w:i/>
        </w:rPr>
        <w:t>Request</w:t>
      </w:r>
      <w:del w:id="72" w:author="Dmitri.Khijniak@7Layers.com" w:date="2017-04-09T10:18:00Z">
        <w:r w:rsidR="00D23EF9" w:rsidRPr="00D23EF9" w:rsidDel="00613E59">
          <w:rPr>
            <w:i/>
          </w:rPr>
          <w:delText>.</w:delText>
        </w:r>
        <w:r w:rsidR="00BA52A0" w:rsidRPr="00D23EF9" w:rsidDel="00613E59">
          <w:rPr>
            <w:i/>
          </w:rPr>
          <w:delText>Set</w:delText>
        </w:r>
        <w:r w:rsidR="003943F1" w:rsidRPr="00D23EF9" w:rsidDel="00613E59">
          <w:rPr>
            <w:i/>
          </w:rPr>
          <w:delText>Initial</w:delText>
        </w:r>
        <w:r w:rsidR="00BA52A0" w:rsidRPr="00D23EF9" w:rsidDel="00613E59">
          <w:rPr>
            <w:i/>
          </w:rPr>
          <w:delText>State</w:delText>
        </w:r>
      </w:del>
      <w:r w:rsidR="003943F1" w:rsidRPr="00BA52A0">
        <w:t xml:space="preserve"> </w:t>
      </w:r>
      <w:del w:id="73" w:author="Dmitri.Khijniak@7Layers.com" w:date="2017-04-09T10:18:00Z">
        <w:r w:rsidR="00AF2162" w:rsidDel="00613E59">
          <w:delText xml:space="preserve">or </w:delText>
        </w:r>
        <w:r w:rsidR="00AF2162" w:rsidRPr="00AF2162" w:rsidDel="00613E59">
          <w:rPr>
            <w:i/>
          </w:rPr>
          <w:delText>Request.RequestDeviceAvailability</w:delText>
        </w:r>
        <w:r w:rsidR="00AF2162" w:rsidDel="00613E59">
          <w:delText xml:space="preserve"> </w:delText>
        </w:r>
      </w:del>
      <w:r w:rsidR="00D34A9C">
        <w:t>message</w:t>
      </w:r>
      <w:del w:id="74" w:author="Dmitri.Khijniak@7Layers.com" w:date="2017-04-09T10:18:00Z">
        <w:r w:rsidR="00D34A9C" w:rsidDel="00613E59">
          <w:delText>s</w:delText>
        </w:r>
      </w:del>
      <w:r w:rsidR="00D34A9C">
        <w:t xml:space="preserve"> from the TS</w:t>
      </w:r>
      <w:r w:rsidR="003943F1" w:rsidRPr="00BA52A0">
        <w:t>,</w:t>
      </w:r>
      <w:r w:rsidR="00D34A9C">
        <w:t xml:space="preserve"> it saves </w:t>
      </w:r>
      <w:r w:rsidR="003943F1" w:rsidRPr="00BA52A0">
        <w:t xml:space="preserve">the UDP source port of this request as </w:t>
      </w:r>
      <w:r w:rsidR="003943F1" w:rsidRPr="0007374F">
        <w:rPr>
          <w:i/>
        </w:rPr>
        <w:t>default</w:t>
      </w:r>
      <w:r w:rsidR="0007374F" w:rsidRPr="0007374F">
        <w:rPr>
          <w:i/>
        </w:rPr>
        <w:t>TSPort</w:t>
      </w:r>
      <w:r w:rsidR="00D34A9C">
        <w:rPr>
          <w:i/>
        </w:rPr>
        <w:t>.</w:t>
      </w:r>
      <w:r w:rsidR="003943F1" w:rsidRPr="00BA52A0">
        <w:t xml:space="preserve"> </w:t>
      </w:r>
      <w:r w:rsidR="00D34A9C">
        <w:t xml:space="preserve">The SUT uses </w:t>
      </w:r>
      <w:ins w:id="75" w:author="Dmitri.Khijniak@7Layers.com" w:date="2017-04-09T10:19:00Z">
        <w:r w:rsidR="00613E59">
          <w:t xml:space="preserve">the </w:t>
        </w:r>
        <w:r w:rsidR="00613E59" w:rsidRPr="00613E59">
          <w:rPr>
            <w:i/>
            <w:rPrChange w:id="76" w:author="Dmitri.Khijniak@7Layers.com" w:date="2017-04-09T10:20:00Z">
              <w:rPr/>
            </w:rPrChange>
          </w:rPr>
          <w:t>defaultTSPort</w:t>
        </w:r>
        <w:r w:rsidR="00613E59">
          <w:t xml:space="preserve"> </w:t>
        </w:r>
      </w:ins>
      <w:ins w:id="77" w:author="Dmitri.Khijniak@7Layers.com" w:date="2017-04-09T10:20:00Z">
        <w:r w:rsidR="00613E59">
          <w:t xml:space="preserve">UDP </w:t>
        </w:r>
      </w:ins>
      <w:del w:id="78" w:author="Dmitri.Khijniak@7Layers.com" w:date="2017-04-09T10:20:00Z">
        <w:r w:rsidR="00D34A9C" w:rsidDel="00613E59">
          <w:delText xml:space="preserve">this </w:delText>
        </w:r>
      </w:del>
      <w:r w:rsidR="00D34A9C">
        <w:t xml:space="preserve">port to send </w:t>
      </w:r>
      <w:r w:rsidR="00D34A9C" w:rsidRPr="003D72EC">
        <w:rPr>
          <w:i/>
        </w:rPr>
        <w:t>Response</w:t>
      </w:r>
      <w:r w:rsidR="00D34A9C">
        <w:t xml:space="preserve">, </w:t>
      </w:r>
      <w:r w:rsidR="00D34A9C" w:rsidRPr="003D72EC">
        <w:rPr>
          <w:i/>
        </w:rPr>
        <w:t>ResponseInfo</w:t>
      </w:r>
      <w:r w:rsidR="00D34A9C">
        <w:t xml:space="preserve"> messages as well as </w:t>
      </w:r>
      <w:r w:rsidR="003943F1" w:rsidRPr="00BA52A0">
        <w:t xml:space="preserve">unsolicited </w:t>
      </w:r>
      <w:r w:rsidR="00525245" w:rsidRPr="00525245">
        <w:rPr>
          <w:i/>
        </w:rPr>
        <w:t>I</w:t>
      </w:r>
      <w:r w:rsidR="003943F1" w:rsidRPr="00525245">
        <w:rPr>
          <w:i/>
        </w:rPr>
        <w:t>ndication</w:t>
      </w:r>
      <w:r w:rsidR="00525245">
        <w:t xml:space="preserve"> </w:t>
      </w:r>
      <w:r w:rsidR="00D34A9C">
        <w:t xml:space="preserve">and </w:t>
      </w:r>
      <w:r w:rsidR="00D34A9C" w:rsidRPr="003D72EC">
        <w:rPr>
          <w:i/>
        </w:rPr>
        <w:t>Exception</w:t>
      </w:r>
      <w:r w:rsidR="00D34A9C">
        <w:t xml:space="preserve"> </w:t>
      </w:r>
      <w:r w:rsidR="00525245">
        <w:t>messages</w:t>
      </w:r>
      <w:r w:rsidR="003943F1" w:rsidRPr="00BA52A0">
        <w:t>.</w:t>
      </w:r>
      <w:r w:rsidR="00772A63">
        <w:t xml:space="preserve"> </w:t>
      </w:r>
      <w:del w:id="79" w:author="Dmitri.Khijniak@7Layers.com" w:date="2017-04-09T10:19:00Z">
        <w:r w:rsidR="00772A63" w:rsidDel="00613E59">
          <w:delText xml:space="preserve">The TS uses the </w:delText>
        </w:r>
        <w:r w:rsidR="00772A63" w:rsidRPr="003D72EC" w:rsidDel="00613E59">
          <w:rPr>
            <w:i/>
          </w:rPr>
          <w:delText>defaultTSPort</w:delText>
        </w:r>
        <w:r w:rsidR="00772A63" w:rsidDel="00613E59">
          <w:delText xml:space="preserve"> to receive messages from the SUT</w:delText>
        </w:r>
      </w:del>
    </w:p>
    <w:p w14:paraId="61BC5A82" w14:textId="351993DC" w:rsidR="003943F1" w:rsidRDefault="00613E59" w:rsidP="003943F1">
      <w:pPr>
        <w:rPr>
          <w:ins w:id="80" w:author="Dmitri.Khijniak@7Layers.com" w:date="2017-04-09T10:30:00Z"/>
        </w:rPr>
      </w:pPr>
      <w:ins w:id="81" w:author="Dmitri.Khijniak@7Layers.com" w:date="2017-04-09T10:20:00Z">
        <w:r>
          <w:t xml:space="preserve">The TS must keep the </w:t>
        </w:r>
        <w:r w:rsidRPr="003D72EC">
          <w:rPr>
            <w:i/>
          </w:rPr>
          <w:t>defaultTSPort</w:t>
        </w:r>
        <w:r>
          <w:t xml:space="preserve"> </w:t>
        </w:r>
      </w:ins>
      <w:ins w:id="82" w:author="Dmitri.Khijniak@7Layers.com" w:date="2017-04-09T10:27:00Z">
        <w:r w:rsidR="0017133A">
          <w:t xml:space="preserve">unchanged during continuous testing sequence </w:t>
        </w:r>
      </w:ins>
      <w:ins w:id="83" w:author="Dmitri.Khijniak@7Layers.com" w:date="2017-04-09T10:20:00Z">
        <w:r>
          <w:t>until</w:t>
        </w:r>
      </w:ins>
      <w:ins w:id="84" w:author="Dmitri.Khijniak@7Layers.com" w:date="2017-04-09T10:21:00Z">
        <w:r>
          <w:t xml:space="preserve"> the TS</w:t>
        </w:r>
      </w:ins>
      <w:ins w:id="85" w:author="Dmitri.Khijniak@7Layers.com" w:date="2017-04-09T10:20:00Z">
        <w:r>
          <w:t xml:space="preserve"> </w:t>
        </w:r>
      </w:ins>
      <w:ins w:id="86" w:author="Dmitri.Khijniak@7Layers.com" w:date="2017-04-09T10:21:00Z">
        <w:r>
          <w:t xml:space="preserve">and/or </w:t>
        </w:r>
      </w:ins>
      <w:ins w:id="87" w:author="Dmitri.Khijniak@7Layers.com" w:date="2017-04-09T10:20:00Z">
        <w:r>
          <w:t>the SUT is reset</w:t>
        </w:r>
      </w:ins>
      <w:ins w:id="88" w:author="Dmitri.Khijniak@7Layers.com" w:date="2017-04-09T10:21:00Z">
        <w:r>
          <w:t xml:space="preserve">, </w:t>
        </w:r>
        <w:r w:rsidR="0073306B">
          <w:t xml:space="preserve">test sequence is </w:t>
        </w:r>
      </w:ins>
      <w:ins w:id="89" w:author="Dmitri.Khijniak@7Layers.com" w:date="2017-04-09T10:27:00Z">
        <w:r w:rsidR="0017133A">
          <w:t>interrupted</w:t>
        </w:r>
      </w:ins>
      <w:ins w:id="90" w:author="Dmitri.Khijniak@7Layers.com" w:date="2017-04-09T10:21:00Z">
        <w:r w:rsidR="0073306B">
          <w:t xml:space="preserve">, </w:t>
        </w:r>
      </w:ins>
      <w:ins w:id="91" w:author="Dmitri.Khijniak@7Layers.com" w:date="2017-04-09T10:22:00Z">
        <w:r w:rsidR="0073306B">
          <w:t xml:space="preserve">or </w:t>
        </w:r>
      </w:ins>
      <w:ins w:id="92" w:author="Dmitri.Khijniak@7Layers.com" w:date="2017-04-09T10:27:00Z">
        <w:r w:rsidR="004927D4">
          <w:t>ano</w:t>
        </w:r>
      </w:ins>
      <w:ins w:id="93" w:author="Dmitri.Khijniak@7Layers.com" w:date="2017-04-09T10:22:00Z">
        <w:r w:rsidR="004927D4">
          <w:t>ther similar event</w:t>
        </w:r>
        <w:r w:rsidR="0073306B">
          <w:t xml:space="preserve"> </w:t>
        </w:r>
      </w:ins>
      <w:ins w:id="94" w:author="Dmitri.Khijniak@7Layers.com" w:date="2017-04-09T10:28:00Z">
        <w:r w:rsidR="004927D4">
          <w:t>takes place</w:t>
        </w:r>
      </w:ins>
      <w:ins w:id="95" w:author="Dmitri.Khijniak@7Layers.com" w:date="2017-04-09T10:22:00Z">
        <w:r w:rsidR="0073306B">
          <w:t xml:space="preserve">. </w:t>
        </w:r>
      </w:ins>
      <w:ins w:id="96" w:author="Dmitri.Khijniak@7Layers.com" w:date="2017-04-09T10:23:00Z">
        <w:r w:rsidR="0073306B">
          <w:t xml:space="preserve">When </w:t>
        </w:r>
      </w:ins>
      <w:ins w:id="97" w:author="Dmitri.Khijniak@7Layers.com" w:date="2017-04-09T10:28:00Z">
        <w:r w:rsidR="004927D4">
          <w:t xml:space="preserve">the </w:t>
        </w:r>
      </w:ins>
      <w:ins w:id="98" w:author="Dmitri.Khijniak@7Layers.com" w:date="2017-04-09T10:23:00Z">
        <w:r w:rsidR="0073306B">
          <w:t xml:space="preserve">testing is resumed, </w:t>
        </w:r>
      </w:ins>
      <w:ins w:id="99" w:author="Dmitri.Khijniak@7Layers.com" w:date="2017-04-09T10:24:00Z">
        <w:r w:rsidR="0073306B">
          <w:t>the previous</w:t>
        </w:r>
      </w:ins>
      <w:ins w:id="100" w:author="Dmitri.Khijniak@7Layers.com" w:date="2017-04-09T10:25:00Z">
        <w:r w:rsidR="0017133A">
          <w:t xml:space="preserve">ly described </w:t>
        </w:r>
      </w:ins>
      <w:ins w:id="101" w:author="Dmitri.Khijniak@7Layers.com" w:date="2017-04-09T10:24:00Z">
        <w:r w:rsidR="0073306B">
          <w:t xml:space="preserve">process is repeated: </w:t>
        </w:r>
      </w:ins>
      <w:ins w:id="102" w:author="Dmitri.Khijniak@7Layers.com" w:date="2017-04-09T10:23:00Z">
        <w:r w:rsidR="0073306B">
          <w:t xml:space="preserve">the SUT </w:t>
        </w:r>
      </w:ins>
      <w:ins w:id="103" w:author="Dmitri.Khijniak@7Layers.com" w:date="2017-04-09T10:28:00Z">
        <w:r w:rsidR="004927D4">
          <w:t>waits</w:t>
        </w:r>
      </w:ins>
      <w:ins w:id="104" w:author="Dmitri.Khijniak@7Layers.com" w:date="2017-04-09T10:23:00Z">
        <w:r w:rsidR="0073306B">
          <w:t xml:space="preserve"> for the initial </w:t>
        </w:r>
        <w:r w:rsidR="0073306B" w:rsidRPr="0073306B">
          <w:rPr>
            <w:i/>
            <w:rPrChange w:id="105" w:author="Dmitri.Khijniak@7Layers.com" w:date="2017-04-09T10:23:00Z">
              <w:rPr/>
            </w:rPrChange>
          </w:rPr>
          <w:t>Request</w:t>
        </w:r>
        <w:r w:rsidR="0073306B">
          <w:t xml:space="preserve"> mess</w:t>
        </w:r>
      </w:ins>
      <w:del w:id="106" w:author="Dmitri.Khijniak@7Layers.com" w:date="2017-04-09T10:19:00Z">
        <w:r w:rsidR="00772A63" w:rsidDel="00613E59">
          <w:delText>.</w:delText>
        </w:r>
      </w:del>
      <w:ins w:id="107" w:author="Dmitri.Khijniak@7Layers.com" w:date="2017-04-09T10:23:00Z">
        <w:r w:rsidR="0073306B">
          <w:t>age</w:t>
        </w:r>
      </w:ins>
      <w:ins w:id="108" w:author="Dmitri.Khijniak@7Layers.com" w:date="2017-04-09T10:28:00Z">
        <w:r w:rsidR="004927D4">
          <w:t xml:space="preserve"> on the </w:t>
        </w:r>
        <w:r w:rsidR="004927D4" w:rsidRPr="004927D4">
          <w:rPr>
            <w:i/>
            <w:rPrChange w:id="109" w:author="Dmitri.Khijniak@7Layers.com" w:date="2017-04-09T10:29:00Z">
              <w:rPr/>
            </w:rPrChange>
          </w:rPr>
          <w:t>defaultTCIAPort</w:t>
        </w:r>
      </w:ins>
      <w:ins w:id="110" w:author="Dmitri.Khijniak@7Layers.com" w:date="2017-04-09T10:26:00Z">
        <w:r w:rsidR="0017133A">
          <w:t xml:space="preserve">, stores the source port as the </w:t>
        </w:r>
        <w:r w:rsidR="0017133A" w:rsidRPr="004927D4">
          <w:rPr>
            <w:i/>
            <w:rPrChange w:id="111" w:author="Dmitri.Khijniak@7Layers.com" w:date="2017-04-09T10:28:00Z">
              <w:rPr/>
            </w:rPrChange>
          </w:rPr>
          <w:t>defaultTSPort</w:t>
        </w:r>
        <w:r w:rsidR="0017133A">
          <w:t xml:space="preserve"> and </w:t>
        </w:r>
      </w:ins>
      <w:ins w:id="112" w:author="Dmitri.Khijniak@7Layers.com" w:date="2017-04-09T10:25:00Z">
        <w:r w:rsidR="0017133A">
          <w:t xml:space="preserve">sends the </w:t>
        </w:r>
      </w:ins>
      <w:ins w:id="113" w:author="Dmitri.Khijniak@7Layers.com" w:date="2017-04-09T10:26:00Z">
        <w:r w:rsidR="0017133A">
          <w:t>response</w:t>
        </w:r>
      </w:ins>
      <w:ins w:id="114" w:author="Dmitri.Khijniak@7Layers.com" w:date="2017-04-09T10:23:00Z">
        <w:r w:rsidR="0017133A">
          <w:t xml:space="preserve"> </w:t>
        </w:r>
      </w:ins>
      <w:ins w:id="115" w:author="Dmitri.Khijniak@7Layers.com" w:date="2017-04-09T10:26:00Z">
        <w:r w:rsidR="0017133A">
          <w:t xml:space="preserve">back to the </w:t>
        </w:r>
      </w:ins>
      <w:ins w:id="116" w:author="Dmitri.Khijniak@7Layers.com" w:date="2017-04-09T10:29:00Z">
        <w:r w:rsidR="004927D4" w:rsidRPr="004927D4">
          <w:rPr>
            <w:i/>
            <w:rPrChange w:id="117" w:author="Dmitri.Khijniak@7Layers.com" w:date="2017-04-09T10:29:00Z">
              <w:rPr/>
            </w:rPrChange>
          </w:rPr>
          <w:t>defaultTCIAPort</w:t>
        </w:r>
        <w:r w:rsidR="004927D4">
          <w:t>.</w:t>
        </w:r>
      </w:ins>
      <w:ins w:id="118" w:author="Dmitri.Khijniak@7Layers.com" w:date="2017-04-09T10:23:00Z">
        <w:r w:rsidR="0073306B">
          <w:t xml:space="preserve"> </w:t>
        </w:r>
      </w:ins>
    </w:p>
    <w:p w14:paraId="4374EB4E" w14:textId="2C07DC54" w:rsidR="00F5734C" w:rsidRDefault="00F5734C" w:rsidP="003943F1">
      <w:ins w:id="119" w:author="Dmitri.Khijniak@7Layers.com" w:date="2017-04-09T10:30:00Z">
        <w:r>
          <w:t xml:space="preserve">The </w:t>
        </w:r>
        <w:r w:rsidR="008953A5">
          <w:t xml:space="preserve">SUT can receive the </w:t>
        </w:r>
        <w:r>
          <w:t xml:space="preserve">initial </w:t>
        </w:r>
        <w:r w:rsidRPr="00F5734C">
          <w:rPr>
            <w:i/>
            <w:rPrChange w:id="120" w:author="Dmitri.Khijniak@7Layers.com" w:date="2017-04-09T10:30:00Z">
              <w:rPr/>
            </w:rPrChange>
          </w:rPr>
          <w:t>Request</w:t>
        </w:r>
        <w:r>
          <w:t xml:space="preserve"> message </w:t>
        </w:r>
      </w:ins>
      <w:ins w:id="121" w:author="Dmitri.Khijniak@7Layers.com" w:date="2017-04-09T10:31:00Z">
        <w:r w:rsidR="008953A5">
          <w:t xml:space="preserve">of type </w:t>
        </w:r>
        <w:r w:rsidR="008953A5" w:rsidRPr="008953A5">
          <w:rPr>
            <w:i/>
            <w:rPrChange w:id="122" w:author="Dmitri.Khijniak@7Layers.com" w:date="2017-04-09T10:32:00Z">
              <w:rPr/>
            </w:rPrChange>
          </w:rPr>
          <w:t>SetInitialState</w:t>
        </w:r>
        <w:r w:rsidR="008953A5">
          <w:t xml:space="preserve">, </w:t>
        </w:r>
      </w:ins>
      <w:ins w:id="123" w:author="Dmitri.Khijniak@7Layers.com" w:date="2017-04-09T10:32:00Z">
        <w:r w:rsidR="008953A5">
          <w:t xml:space="preserve">or </w:t>
        </w:r>
      </w:ins>
      <w:ins w:id="124" w:author="Dmitri.Khijniak@7Layers.com" w:date="2017-04-09T10:31:00Z">
        <w:r w:rsidR="008953A5" w:rsidRPr="008953A5">
          <w:rPr>
            <w:i/>
            <w:rPrChange w:id="125" w:author="Dmitri.Khijniak@7Layers.com" w:date="2017-04-09T10:32:00Z">
              <w:rPr/>
            </w:rPrChange>
          </w:rPr>
          <w:t>RequestSutAvailability</w:t>
        </w:r>
        <w:r w:rsidR="008953A5">
          <w:t xml:space="preserve">. The latter </w:t>
        </w:r>
      </w:ins>
      <w:ins w:id="126" w:author="Dmitri.Khijniak@7Layers.com" w:date="2017-04-09T10:32:00Z">
        <w:r w:rsidR="008953A5">
          <w:t xml:space="preserve">case will apply when </w:t>
        </w:r>
      </w:ins>
      <w:ins w:id="127" w:author="Dmitri.Khijniak@7Layers.com" w:date="2017-04-09T10:33:00Z">
        <w:r w:rsidR="008953A5">
          <w:t xml:space="preserve">the SUT </w:t>
        </w:r>
      </w:ins>
      <w:ins w:id="128" w:author="Dmitri.Khijniak@7Layers.com" w:date="2017-04-09T12:59:00Z">
        <w:r w:rsidR="006B10D6">
          <w:t xml:space="preserve">is recovering from the </w:t>
        </w:r>
      </w:ins>
      <w:ins w:id="129" w:author="Dmitri.Khijniak@7Layers.com" w:date="2017-04-09T10:33:00Z">
        <w:r w:rsidR="008953A5">
          <w:t>previously receive</w:t>
        </w:r>
      </w:ins>
      <w:ins w:id="130" w:author="Dmitri.Khijniak@7Layers.com" w:date="2017-04-09T12:59:00Z">
        <w:r w:rsidR="006B10D6">
          <w:t>d</w:t>
        </w:r>
      </w:ins>
      <w:ins w:id="131" w:author="Dmitri.Khijniak@7Layers.com" w:date="2017-04-09T10:33:00Z">
        <w:r w:rsidR="008953A5">
          <w:t xml:space="preserve"> request</w:t>
        </w:r>
      </w:ins>
      <w:ins w:id="132" w:author="Dmitri.Khijniak@7Layers.com" w:date="2017-04-09T12:59:00Z">
        <w:r w:rsidR="006B10D6">
          <w:t>s</w:t>
        </w:r>
      </w:ins>
      <w:ins w:id="133" w:author="Dmitri.Khijniak@7Layers.com" w:date="2017-04-09T10:33:00Z">
        <w:r w:rsidR="008953A5">
          <w:t xml:space="preserve"> for </w:t>
        </w:r>
        <w:r w:rsidR="008953A5" w:rsidRPr="008953A5">
          <w:rPr>
            <w:i/>
            <w:rPrChange w:id="134" w:author="Dmitri.Khijniak@7Layers.com" w:date="2017-04-09T10:33:00Z">
              <w:rPr/>
            </w:rPrChange>
          </w:rPr>
          <w:t>Shutdown</w:t>
        </w:r>
        <w:r w:rsidR="008953A5">
          <w:t xml:space="preserve"> or </w:t>
        </w:r>
        <w:r w:rsidR="008953A5" w:rsidRPr="008953A5">
          <w:rPr>
            <w:i/>
            <w:rPrChange w:id="135" w:author="Dmitri.Khijniak@7Layers.com" w:date="2017-04-09T10:33:00Z">
              <w:rPr/>
            </w:rPrChange>
          </w:rPr>
          <w:t>Restart</w:t>
        </w:r>
        <w:r w:rsidR="008953A5">
          <w:t>.</w:t>
        </w:r>
      </w:ins>
      <w:ins w:id="136" w:author="Dmitri.Khijniak@7Layers.com" w:date="2017-04-09T10:34:00Z">
        <w:r w:rsidR="002D105C">
          <w:t xml:space="preserve"> </w:t>
        </w:r>
      </w:ins>
      <w:ins w:id="137" w:author="Dmitri.Khijniak@7Layers.com" w:date="2017-04-09T10:36:00Z">
        <w:r w:rsidR="002D105C">
          <w:t xml:space="preserve">The TS may also start the test execution with the </w:t>
        </w:r>
        <w:r w:rsidR="002D105C" w:rsidRPr="00624006">
          <w:rPr>
            <w:i/>
            <w:rPrChange w:id="138" w:author="Dmitri.Khijniak@7Layers.com" w:date="2017-04-09T10:37:00Z">
              <w:rPr/>
            </w:rPrChange>
          </w:rPr>
          <w:t>SetTest</w:t>
        </w:r>
      </w:ins>
      <w:ins w:id="139" w:author="Dmitri.Khijniak@7Layers.com" w:date="2017-04-09T10:37:00Z">
        <w:r w:rsidR="00624006" w:rsidRPr="00624006">
          <w:rPr>
            <w:i/>
            <w:rPrChange w:id="140" w:author="Dmitri.Khijniak@7Layers.com" w:date="2017-04-09T10:37:00Z">
              <w:rPr/>
            </w:rPrChange>
          </w:rPr>
          <w:t>Id</w:t>
        </w:r>
        <w:r w:rsidR="00624006">
          <w:t>.</w:t>
        </w:r>
      </w:ins>
    </w:p>
    <w:p w14:paraId="35BAD216" w14:textId="4AA57B9D" w:rsidR="00AF2162" w:rsidDel="006B10D6" w:rsidRDefault="00AF2162" w:rsidP="003943F1">
      <w:pPr>
        <w:rPr>
          <w:del w:id="141" w:author="Dmitri.Khijniak@7Layers.com" w:date="2017-04-09T13:01:00Z"/>
        </w:rPr>
      </w:pPr>
    </w:p>
    <w:p w14:paraId="5B1A72FA" w14:textId="1A12D143" w:rsidR="003943F1" w:rsidRDefault="00EA4A6E" w:rsidP="00EA4A6E">
      <w:pPr>
        <w:pStyle w:val="Caption"/>
      </w:pPr>
      <w:bookmarkStart w:id="142" w:name="_Ref443580810"/>
      <w:r>
        <w:t xml:space="preserve">Table </w:t>
      </w:r>
      <w:fldSimple w:instr=" SEQ Table \* ARABIC ">
        <w:r w:rsidR="003B250A">
          <w:rPr>
            <w:noProof/>
          </w:rPr>
          <w:t>1</w:t>
        </w:r>
      </w:fldSimple>
      <w:bookmarkEnd w:id="142"/>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176BA418" w14:textId="77777777" w:rsidTr="001473EC">
        <w:trPr>
          <w:jc w:val="center"/>
        </w:trPr>
        <w:tc>
          <w:tcPr>
            <w:tcW w:w="2818" w:type="dxa"/>
            <w:shd w:val="clear" w:color="auto" w:fill="auto"/>
          </w:tcPr>
          <w:p w14:paraId="20B9CA9F"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129EFB86"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7823FB46" w14:textId="77777777" w:rsidR="003943F1" w:rsidRPr="00FF39A0" w:rsidRDefault="003943F1" w:rsidP="001473EC">
            <w:pPr>
              <w:pStyle w:val="TAH"/>
              <w:rPr>
                <w:lang w:eastAsia="en-US"/>
              </w:rPr>
            </w:pPr>
            <w:r w:rsidRPr="00FF39A0">
              <w:rPr>
                <w:lang w:eastAsia="en-US"/>
              </w:rPr>
              <w:t>Value</w:t>
            </w:r>
          </w:p>
        </w:tc>
      </w:tr>
      <w:tr w:rsidR="003943F1" w:rsidRPr="0033012B" w14:paraId="369DD518" w14:textId="77777777" w:rsidTr="001473EC">
        <w:trPr>
          <w:jc w:val="center"/>
        </w:trPr>
        <w:tc>
          <w:tcPr>
            <w:tcW w:w="2818" w:type="dxa"/>
            <w:shd w:val="clear" w:color="auto" w:fill="auto"/>
          </w:tcPr>
          <w:p w14:paraId="1782E358" w14:textId="77777777"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13586A68" w14:textId="77777777"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41F6DD8A" w14:textId="77777777" w:rsidR="003943F1" w:rsidRPr="0033012B" w:rsidRDefault="00746466" w:rsidP="001473EC">
            <w:pPr>
              <w:pStyle w:val="TAH"/>
              <w:jc w:val="left"/>
              <w:rPr>
                <w:b w:val="0"/>
                <w:lang w:eastAsia="en-US"/>
              </w:rPr>
            </w:pPr>
            <w:r>
              <w:rPr>
                <w:b w:val="0"/>
                <w:lang w:eastAsia="en-US"/>
              </w:rPr>
              <w:t>13001</w:t>
            </w:r>
          </w:p>
        </w:tc>
      </w:tr>
      <w:tr w:rsidR="003943F1" w:rsidRPr="008F15DF" w14:paraId="166E5E48" w14:textId="77777777" w:rsidTr="001473EC">
        <w:trPr>
          <w:jc w:val="center"/>
        </w:trPr>
        <w:tc>
          <w:tcPr>
            <w:tcW w:w="2818" w:type="dxa"/>
          </w:tcPr>
          <w:p w14:paraId="6004CB04"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2ED355E"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5125139D" w14:textId="7555575F" w:rsidR="003943F1" w:rsidRPr="008F15DF" w:rsidRDefault="00746466" w:rsidP="00AF2162">
            <w:pPr>
              <w:pStyle w:val="TAL"/>
              <w:rPr>
                <w:lang w:eastAsia="en-US"/>
              </w:rPr>
            </w:pPr>
            <w:r>
              <w:rPr>
                <w:lang w:eastAsia="en-US"/>
              </w:rPr>
              <w:t xml:space="preserve">The source UDP port used by </w:t>
            </w:r>
            <w:r w:rsidR="00772A63">
              <w:rPr>
                <w:lang w:eastAsia="en-US"/>
              </w:rPr>
              <w:t xml:space="preserve">the </w:t>
            </w:r>
            <w:r>
              <w:rPr>
                <w:lang w:eastAsia="en-US"/>
              </w:rPr>
              <w:t xml:space="preserve">TS for sending the </w:t>
            </w:r>
            <w:r w:rsidRPr="003D72EC">
              <w:rPr>
                <w:i/>
                <w:lang w:eastAsia="en-US"/>
              </w:rPr>
              <w:t>SetInitialState</w:t>
            </w:r>
            <w:r>
              <w:rPr>
                <w:lang w:eastAsia="en-US"/>
              </w:rPr>
              <w:t xml:space="preserve"> </w:t>
            </w:r>
            <w:r w:rsidR="00AF2162">
              <w:rPr>
                <w:lang w:eastAsia="en-US"/>
              </w:rPr>
              <w:t xml:space="preserve">or </w:t>
            </w:r>
            <w:r w:rsidR="00AF2162" w:rsidRPr="003D72EC">
              <w:rPr>
                <w:i/>
                <w:lang w:eastAsia="en-US"/>
              </w:rPr>
              <w:t>Request</w:t>
            </w:r>
            <w:ins w:id="143" w:author="Dmitri.Khijniak@7Layers.com" w:date="2017-04-09T10:37:00Z">
              <w:r w:rsidR="00A70C1F">
                <w:rPr>
                  <w:i/>
                  <w:lang w:eastAsia="en-US"/>
                </w:rPr>
                <w:t>Sut</w:t>
              </w:r>
            </w:ins>
            <w:del w:id="144" w:author="Dmitri.Khijniak@7Layers.com" w:date="2017-04-09T10:37:00Z">
              <w:r w:rsidR="00AF2162" w:rsidRPr="003D72EC" w:rsidDel="00A70C1F">
                <w:rPr>
                  <w:i/>
                  <w:lang w:eastAsia="en-US"/>
                </w:rPr>
                <w:delText>Device</w:delText>
              </w:r>
            </w:del>
            <w:r w:rsidR="00AF2162" w:rsidRPr="003D72EC">
              <w:rPr>
                <w:i/>
                <w:lang w:eastAsia="en-US"/>
              </w:rPr>
              <w:t>Availability</w:t>
            </w:r>
            <w:r w:rsidR="00AF2162">
              <w:rPr>
                <w:lang w:eastAsia="en-US"/>
              </w:rPr>
              <w:t xml:space="preserve"> request messages</w:t>
            </w:r>
            <w:r w:rsidR="00772A63">
              <w:rPr>
                <w:lang w:eastAsia="en-US"/>
              </w:rPr>
              <w:t>.</w:t>
            </w:r>
          </w:p>
        </w:tc>
      </w:tr>
    </w:tbl>
    <w:p w14:paraId="2323A761" w14:textId="77777777" w:rsidR="003943F1" w:rsidRPr="00FF39A0" w:rsidRDefault="003943F1" w:rsidP="003943F1"/>
    <w:p w14:paraId="29D9090F" w14:textId="4EE499F7" w:rsidR="003943F1" w:rsidDel="0069351D" w:rsidRDefault="003943F1" w:rsidP="003943F1">
      <w:pPr>
        <w:rPr>
          <w:del w:id="145" w:author="Dmitri.Khijniak@7Layers.com" w:date="2017-04-09T13:04:00Z"/>
        </w:rPr>
      </w:pPr>
      <w:bookmarkStart w:id="146" w:name="_Toc479532571"/>
      <w:bookmarkEnd w:id="146"/>
    </w:p>
    <w:p w14:paraId="063D4F9B" w14:textId="77777777" w:rsidR="00325B66" w:rsidRDefault="00AF1E34" w:rsidP="00325B66">
      <w:pPr>
        <w:pStyle w:val="Heading1"/>
      </w:pPr>
      <w:bookmarkStart w:id="147" w:name="_Toc435775642"/>
      <w:bookmarkStart w:id="148" w:name="_Toc479532572"/>
      <w:r>
        <w:t xml:space="preserve">Test Control Interface </w:t>
      </w:r>
      <w:r w:rsidR="00325B66">
        <w:t>Messages</w:t>
      </w:r>
      <w:bookmarkEnd w:id="147"/>
      <w:bookmarkEnd w:id="148"/>
    </w:p>
    <w:p w14:paraId="7923A7E6" w14:textId="77777777" w:rsidR="00A979A7" w:rsidRDefault="00A979A7" w:rsidP="00A979A7">
      <w:pPr>
        <w:pStyle w:val="Heading2"/>
      </w:pPr>
      <w:bookmarkStart w:id="149" w:name="_Toc479532573"/>
      <w:r>
        <w:t>Shared message structure</w:t>
      </w:r>
      <w:bookmarkEnd w:id="149"/>
    </w:p>
    <w:p w14:paraId="0F9A7B62" w14:textId="77777777" w:rsidR="00434241" w:rsidRDefault="00434241" w:rsidP="00BD4365">
      <w:r>
        <w:t xml:space="preserve">All messages defined in this specification </w:t>
      </w:r>
      <w:r w:rsidR="00BD695D">
        <w:t xml:space="preserve">are </w:t>
      </w:r>
      <w:r>
        <w:t xml:space="preserve">grouped under </w:t>
      </w:r>
      <w:r w:rsidR="001473EC">
        <w:t>the</w:t>
      </w:r>
      <w:r>
        <w:t xml:space="preserve"> common </w:t>
      </w:r>
      <w:r w:rsidR="001473EC">
        <w:t xml:space="preserve">root </w:t>
      </w:r>
      <w:r w:rsidR="00E4435D">
        <w:t xml:space="preserve">type </w:t>
      </w:r>
      <w:r>
        <w:t xml:space="preserve">called </w:t>
      </w:r>
      <w:r w:rsidRPr="001473EC">
        <w:rPr>
          <w:i/>
        </w:rPr>
        <w:t>TCIMsg</w:t>
      </w:r>
      <w:r w:rsidR="00BD695D">
        <w:rPr>
          <w:i/>
        </w:rPr>
        <w:t>,</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5AB231EA"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47C0AA9"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15B1C7BE" w14:textId="77777777"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60488F66" w14:textId="77777777" w:rsidR="00434241" w:rsidRPr="003D68B7" w:rsidRDefault="00434241" w:rsidP="001473EC">
            <w:pPr>
              <w:pStyle w:val="TAL"/>
              <w:rPr>
                <w:b/>
                <w:lang w:eastAsia="en-US"/>
              </w:rPr>
            </w:pPr>
            <w:r>
              <w:rPr>
                <w:b/>
                <w:lang w:eastAsia="en-US"/>
              </w:rPr>
              <w:t>Description</w:t>
            </w:r>
          </w:p>
        </w:tc>
      </w:tr>
      <w:tr w:rsidR="00434241" w:rsidRPr="00FF39A0" w14:paraId="28A20133"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131D380" w14:textId="77777777"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6F8B81C8" w14:textId="7777777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5FEBCE8" w14:textId="77777777" w:rsidR="00434241" w:rsidRPr="00FF39A0" w:rsidRDefault="00434241" w:rsidP="001473EC">
            <w:pPr>
              <w:pStyle w:val="TAL"/>
              <w:rPr>
                <w:lang w:eastAsia="en-US"/>
              </w:rPr>
            </w:pPr>
            <w:r>
              <w:t>For this revision of specification, version shall be set to 1</w:t>
            </w:r>
          </w:p>
        </w:tc>
      </w:tr>
      <w:tr w:rsidR="00434241" w:rsidRPr="00FF39A0" w14:paraId="7BD3FF5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14D119" w14:textId="77777777"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3BA6A88A" w14:textId="77777777"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039C84A9" w14:textId="77777777" w:rsidR="008A63CD" w:rsidRDefault="00434241" w:rsidP="00410A85">
            <w:pPr>
              <w:pStyle w:val="TAL"/>
            </w:pPr>
            <w:r>
              <w:t>Timestamp provided by the message sender.</w:t>
            </w:r>
            <w:r w:rsidR="00B26195">
              <w:t xml:space="preserve"> </w:t>
            </w:r>
          </w:p>
          <w:p w14:paraId="269A08A9" w14:textId="77777777" w:rsidR="008A63CD" w:rsidRDefault="008A63CD" w:rsidP="00410A85">
            <w:pPr>
              <w:pStyle w:val="TAL"/>
            </w:pPr>
          </w:p>
          <w:p w14:paraId="7E4AF6E2" w14:textId="77777777" w:rsidR="00434241" w:rsidRDefault="008A63CD" w:rsidP="00410A85">
            <w:pPr>
              <w:pStyle w:val="TAL"/>
            </w:pPr>
            <w:r>
              <w:t xml:space="preserve">Timestamp measures the </w:t>
            </w:r>
          </w:p>
          <w:p w14:paraId="1CEE44D9" w14:textId="77777777"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4DA52D59"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EF78387" w14:textId="7777777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487D7A21" w14:textId="77777777" w:rsidR="00434241" w:rsidRDefault="00434241" w:rsidP="00434241">
            <w:pPr>
              <w:pStyle w:val="TAL"/>
            </w:pPr>
            <w:r>
              <w:rPr>
                <w:lang w:eastAsia="en-US"/>
              </w:rPr>
              <w:t>CHOICE{</w:t>
            </w:r>
            <w:r>
              <w:t xml:space="preserve"> </w:t>
            </w:r>
          </w:p>
          <w:p w14:paraId="10C324A6" w14:textId="77777777" w:rsidR="00434241" w:rsidRDefault="00434241" w:rsidP="00434241">
            <w:pPr>
              <w:pStyle w:val="TAL"/>
            </w:pPr>
            <w:r>
              <w:tab/>
            </w:r>
            <w:r w:rsidR="00342127">
              <w:t>TCI16093</w:t>
            </w:r>
          </w:p>
          <w:p w14:paraId="2961B3EC" w14:textId="44E8435C" w:rsidR="00A15078" w:rsidDel="009E5A60" w:rsidRDefault="00A15078" w:rsidP="00434241">
            <w:pPr>
              <w:pStyle w:val="TAL"/>
              <w:rPr>
                <w:del w:id="150" w:author="Dmitri.Khijniak@7Layers.com" w:date="2017-04-09T10:15:00Z"/>
              </w:rPr>
            </w:pPr>
            <w:del w:id="151" w:author="Dmitri.Khijniak@7Layers.com" w:date="2017-04-09T10:15:00Z">
              <w:r w:rsidDel="009E5A60">
                <w:tab/>
                <w:delText>TCI16092</w:delText>
              </w:r>
            </w:del>
          </w:p>
          <w:p w14:paraId="24402061" w14:textId="77777777" w:rsidR="00772A63" w:rsidRDefault="00772A63" w:rsidP="00434241">
            <w:pPr>
              <w:pStyle w:val="TAL"/>
            </w:pPr>
            <w:r>
              <w:tab/>
              <w:t>TCI16094</w:t>
            </w:r>
          </w:p>
          <w:p w14:paraId="4B26F331" w14:textId="77777777" w:rsidR="00434241" w:rsidRDefault="00434241" w:rsidP="00434241">
            <w:pPr>
              <w:pStyle w:val="TAL"/>
              <w:rPr>
                <w:lang w:eastAsia="en-US"/>
              </w:rPr>
            </w:pPr>
            <w:r>
              <w:rPr>
                <w:lang w:eastAsia="en-US"/>
              </w:rPr>
              <w:tab/>
            </w:r>
            <w:r w:rsidRPr="00434241">
              <w:rPr>
                <w:lang w:eastAsia="en-US"/>
              </w:rPr>
              <w:t>TCI80211</w:t>
            </w:r>
          </w:p>
          <w:p w14:paraId="304C835B" w14:textId="77777777" w:rsidR="00434241" w:rsidRDefault="00434241" w:rsidP="00434241">
            <w:pPr>
              <w:pStyle w:val="TAL"/>
              <w:rPr>
                <w:lang w:eastAsia="en-US"/>
              </w:rPr>
            </w:pPr>
            <w:r>
              <w:rPr>
                <w:lang w:eastAsia="en-US"/>
              </w:rPr>
              <w:tab/>
            </w:r>
            <w:r w:rsidRPr="00434241">
              <w:rPr>
                <w:lang w:eastAsia="en-US"/>
              </w:rPr>
              <w:t>TCI29451</w:t>
            </w:r>
          </w:p>
          <w:p w14:paraId="02580AC3" w14:textId="77777777" w:rsidR="00342127" w:rsidRDefault="00342127" w:rsidP="00434241">
            <w:pPr>
              <w:pStyle w:val="TAL"/>
              <w:rPr>
                <w:lang w:eastAsia="en-US"/>
              </w:rPr>
            </w:pPr>
            <w:r>
              <w:rPr>
                <w:lang w:eastAsia="en-US"/>
              </w:rPr>
              <w:tab/>
            </w:r>
            <w:r w:rsidR="000F6DC1" w:rsidRPr="000F6DC1">
              <w:rPr>
                <w:lang w:eastAsia="en-US"/>
              </w:rPr>
              <w:t>TCISutControl</w:t>
            </w:r>
          </w:p>
          <w:p w14:paraId="06A18002" w14:textId="77777777"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7CB883CC" w14:textId="77777777"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54C990D0" w14:textId="77777777" w:rsidR="00434241" w:rsidRDefault="00434241" w:rsidP="00325B66"/>
    <w:p w14:paraId="5638ED44" w14:textId="561E644E" w:rsidR="003D68B7" w:rsidRDefault="00434241" w:rsidP="00325B66">
      <w:r>
        <w:t xml:space="preserve">Messages for all </w:t>
      </w:r>
      <w:r w:rsidR="00772A63">
        <w:t xml:space="preserve">frames </w:t>
      </w:r>
      <w:r>
        <w:t xml:space="preserve">have </w:t>
      </w:r>
      <w:r w:rsidR="00772A63">
        <w:t xml:space="preserve">the same </w:t>
      </w:r>
      <w:r w:rsidR="00925F94">
        <w:t xml:space="preserve">defined </w:t>
      </w:r>
      <w:r>
        <w:t>structure. The following example describes TCI16093Event.</w:t>
      </w:r>
      <w:r w:rsidR="00925F94">
        <w:t xml:space="preserve"> </w:t>
      </w:r>
    </w:p>
    <w:p w14:paraId="60F33E24" w14:textId="77777777" w:rsidR="00434241" w:rsidRDefault="000518C1" w:rsidP="00B31ED1">
      <w:pPr>
        <w:pStyle w:val="Code"/>
      </w:pPr>
      <w:r>
        <w:t>TC</w:t>
      </w:r>
      <w:r w:rsidR="00F4649B">
        <w:t>I16093</w:t>
      </w:r>
      <w:r w:rsidR="00434241">
        <w:t xml:space="preserve"> ::= CHOICE{</w:t>
      </w:r>
    </w:p>
    <w:p w14:paraId="6EA3CF41" w14:textId="77777777" w:rsidR="00434241" w:rsidRDefault="00434241" w:rsidP="00B31ED1">
      <w:pPr>
        <w:pStyle w:val="Code"/>
      </w:pPr>
      <w:r>
        <w:tab/>
        <w:t>request</w:t>
      </w:r>
      <w:r w:rsidR="00E01B48">
        <w:t xml:space="preserve"> </w:t>
      </w:r>
    </w:p>
    <w:p w14:paraId="1D52EB33" w14:textId="77777777" w:rsidR="00434241" w:rsidRDefault="00434241" w:rsidP="00B31ED1">
      <w:pPr>
        <w:pStyle w:val="Code"/>
      </w:pPr>
      <w:r>
        <w:tab/>
        <w:t>response</w:t>
      </w:r>
    </w:p>
    <w:p w14:paraId="1115BD4D" w14:textId="77777777" w:rsidR="00D458FE" w:rsidRDefault="00D458FE" w:rsidP="00B31ED1">
      <w:pPr>
        <w:pStyle w:val="Code"/>
      </w:pPr>
      <w:r>
        <w:tab/>
        <w:t xml:space="preserve">indication </w:t>
      </w:r>
    </w:p>
    <w:p w14:paraId="0A0BE82D" w14:textId="77777777" w:rsidR="00434241" w:rsidRDefault="00434241" w:rsidP="00B31ED1">
      <w:pPr>
        <w:pStyle w:val="Code"/>
      </w:pPr>
      <w:r>
        <w:tab/>
        <w:t>responseInfo</w:t>
      </w:r>
    </w:p>
    <w:p w14:paraId="05D6B87B" w14:textId="77777777" w:rsidR="00434241" w:rsidRDefault="00434241" w:rsidP="00B31ED1">
      <w:pPr>
        <w:pStyle w:val="Code"/>
      </w:pPr>
      <w:r>
        <w:lastRenderedPageBreak/>
        <w:tab/>
        <w:t>exception</w:t>
      </w:r>
    </w:p>
    <w:p w14:paraId="196FE7A8" w14:textId="77777777" w:rsidR="00434241" w:rsidRDefault="00434241" w:rsidP="00B31ED1">
      <w:pPr>
        <w:pStyle w:val="Code"/>
      </w:pPr>
      <w:r>
        <w:tab/>
        <w:t>}</w:t>
      </w:r>
    </w:p>
    <w:p w14:paraId="7516C882" w14:textId="77777777" w:rsidR="00434241" w:rsidRDefault="00434241" w:rsidP="00325B66"/>
    <w:p w14:paraId="06171113" w14:textId="0210D136"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3B250A">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3DF6C478" w14:textId="77777777" w:rsidR="00A979A7" w:rsidRDefault="00A979A7" w:rsidP="00A979A7">
      <w:pPr>
        <w:pStyle w:val="Heading2"/>
      </w:pPr>
      <w:bookmarkStart w:id="152" w:name="_Toc479532574"/>
      <w:r>
        <w:t>Test Control Interface Modules</w:t>
      </w:r>
      <w:bookmarkEnd w:id="152"/>
    </w:p>
    <w:p w14:paraId="3EDBFCC5" w14:textId="3366AF0F" w:rsidR="00A979A7" w:rsidRDefault="00A979A7" w:rsidP="00A979A7">
      <w:r>
        <w:t xml:space="preserve">TCI protocol is defined in the modules listed in the </w:t>
      </w:r>
      <w:r>
        <w:fldChar w:fldCharType="begin"/>
      </w:r>
      <w:r>
        <w:instrText xml:space="preserve"> REF _Ref445732548 \h </w:instrText>
      </w:r>
      <w:r>
        <w:fldChar w:fldCharType="separate"/>
      </w:r>
      <w:r w:rsidR="003B250A">
        <w:t xml:space="preserve">Table </w:t>
      </w:r>
      <w:r w:rsidR="003B250A">
        <w:rPr>
          <w:noProof/>
        </w:rPr>
        <w:t>2</w:t>
      </w:r>
      <w:r>
        <w:fldChar w:fldCharType="end"/>
      </w:r>
      <w:r>
        <w:t>.</w:t>
      </w:r>
    </w:p>
    <w:p w14:paraId="187CEEDB" w14:textId="6A64F750" w:rsidR="00A979A7" w:rsidRDefault="00A979A7" w:rsidP="00A979A7">
      <w:pPr>
        <w:pStyle w:val="Caption"/>
      </w:pPr>
      <w:bookmarkStart w:id="153" w:name="_Ref445732548"/>
      <w:r>
        <w:t xml:space="preserve">Table </w:t>
      </w:r>
      <w:fldSimple w:instr=" SEQ Table \* ARABIC ">
        <w:r w:rsidR="003B250A">
          <w:rPr>
            <w:noProof/>
          </w:rPr>
          <w:t>2</w:t>
        </w:r>
      </w:fldSimple>
      <w:bookmarkEnd w:id="153"/>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66F57DF5"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BE40082" w14:textId="77777777" w:rsidR="00A979A7" w:rsidRPr="003D68B7" w:rsidRDefault="00A979A7" w:rsidP="00AC3C00">
            <w:pPr>
              <w:pStyle w:val="TAL"/>
              <w:rPr>
                <w:b/>
              </w:rPr>
            </w:pPr>
            <w:r>
              <w:rPr>
                <w:b/>
              </w:rPr>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F43080" w14:textId="77777777" w:rsidR="00A979A7" w:rsidRPr="003D68B7" w:rsidRDefault="00A979A7" w:rsidP="00AC3C00">
            <w:pPr>
              <w:pStyle w:val="TAL"/>
              <w:rPr>
                <w:b/>
                <w:lang w:eastAsia="en-US"/>
              </w:rPr>
            </w:pPr>
            <w:r>
              <w:rPr>
                <w:b/>
                <w:lang w:eastAsia="en-US"/>
              </w:rPr>
              <w:t>Description</w:t>
            </w:r>
          </w:p>
        </w:tc>
      </w:tr>
      <w:tr w:rsidR="00A979A7" w:rsidRPr="00FF39A0" w14:paraId="5A0D0C8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2EE0993" w14:textId="77777777"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0F249FC" w14:textId="77777777"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13D9C45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1A5A766"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0B13DB89" w14:textId="77777777" w:rsidR="00A979A7" w:rsidRPr="00FF39A0" w:rsidRDefault="00A979A7" w:rsidP="00A979A7">
            <w:pPr>
              <w:pStyle w:val="TAL"/>
              <w:rPr>
                <w:lang w:eastAsia="en-US"/>
              </w:rPr>
            </w:pPr>
            <w:r>
              <w:rPr>
                <w:lang w:eastAsia="en-US"/>
              </w:rPr>
              <w:t>Frame and message definition used for testing 1609.2</w:t>
            </w:r>
          </w:p>
        </w:tc>
      </w:tr>
      <w:tr w:rsidR="00A979A7" w:rsidRPr="00FF39A0" w14:paraId="00CFA6D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44D8EC7" w14:textId="77777777"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4E6B2DFA" w14:textId="77777777" w:rsidR="00A979A7" w:rsidRDefault="00A979A7" w:rsidP="00A979A7">
            <w:pPr>
              <w:pStyle w:val="TAL"/>
            </w:pPr>
            <w:r>
              <w:rPr>
                <w:lang w:eastAsia="en-US"/>
              </w:rPr>
              <w:t>Frame and message definition used for testing 1609.3</w:t>
            </w:r>
          </w:p>
        </w:tc>
      </w:tr>
      <w:tr w:rsidR="00A979A7" w:rsidRPr="00FF39A0" w14:paraId="5BBEB7A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93F4EFB" w14:textId="77777777"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4CC5CFB9" w14:textId="77777777" w:rsidR="00A979A7" w:rsidRDefault="00A979A7" w:rsidP="00AC3C00">
            <w:pPr>
              <w:pStyle w:val="TAL"/>
            </w:pPr>
            <w:r>
              <w:rPr>
                <w:lang w:eastAsia="en-US"/>
              </w:rPr>
              <w:t>Frame and message definition used for testing 1609.4</w:t>
            </w:r>
          </w:p>
        </w:tc>
      </w:tr>
      <w:tr w:rsidR="00A979A7" w:rsidRPr="00FF39A0" w14:paraId="7E4852E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E98A4DD" w14:textId="77777777"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00F97D4B" w14:textId="77777777" w:rsidR="00A979A7" w:rsidRDefault="00A979A7" w:rsidP="00AC3C00">
            <w:pPr>
              <w:pStyle w:val="TAL"/>
            </w:pPr>
            <w:r>
              <w:rPr>
                <w:lang w:eastAsia="en-US"/>
              </w:rPr>
              <w:t>Frame and message definition used for testing 2945/1</w:t>
            </w:r>
          </w:p>
        </w:tc>
      </w:tr>
      <w:tr w:rsidR="00A979A7" w:rsidRPr="00FF39A0" w14:paraId="48C78DB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7A14BA6" w14:textId="77777777"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1DFFBB1" w14:textId="77777777" w:rsidR="00A979A7" w:rsidRDefault="00A979A7" w:rsidP="00A979A7">
            <w:pPr>
              <w:pStyle w:val="TAL"/>
            </w:pPr>
            <w:r>
              <w:rPr>
                <w:lang w:eastAsia="en-US"/>
              </w:rPr>
              <w:t>Frame and message definition used for testing 802.11</w:t>
            </w:r>
          </w:p>
        </w:tc>
      </w:tr>
      <w:tr w:rsidR="00A979A7" w:rsidRPr="00FF39A0" w14:paraId="15E9337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A948C35" w14:textId="77777777"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1FD3A838" w14:textId="77777777" w:rsidR="00A979A7" w:rsidRDefault="00A979A7" w:rsidP="00AC3C00">
            <w:pPr>
              <w:pStyle w:val="TAL"/>
            </w:pPr>
            <w:r>
              <w:t>Common types shared across TCI modules</w:t>
            </w:r>
          </w:p>
        </w:tc>
      </w:tr>
      <w:tr w:rsidR="00A979A7" w:rsidRPr="00FF39A0" w14:paraId="56C6FFD3"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E67AB14" w14:textId="7777777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5A1AF21C" w14:textId="77777777" w:rsidR="00A979A7" w:rsidRDefault="00E47ED6" w:rsidP="00E47ED6">
            <w:pPr>
              <w:pStyle w:val="TAL"/>
            </w:pPr>
            <w:r>
              <w:t>Request messages for sending and receiving WSM packets</w:t>
            </w:r>
          </w:p>
        </w:tc>
      </w:tr>
      <w:tr w:rsidR="00A979A7" w:rsidRPr="00FF39A0" w14:paraId="10C86C3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B5131D2" w14:textId="77777777"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64F11BE7" w14:textId="77777777" w:rsidR="00A979A7" w:rsidRDefault="00E47ED6" w:rsidP="00E47ED6">
            <w:pPr>
              <w:pStyle w:val="TAL"/>
            </w:pPr>
            <w:r>
              <w:t>Request messages for sending and receiving IPv6 packets</w:t>
            </w:r>
          </w:p>
        </w:tc>
      </w:tr>
      <w:tr w:rsidR="00A979A7" w:rsidRPr="00FF39A0" w14:paraId="7C50D2D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3EC917C" w14:textId="77777777"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55962686" w14:textId="77777777" w:rsidR="00A979A7" w:rsidRDefault="00E47ED6" w:rsidP="00E47ED6">
            <w:pPr>
              <w:pStyle w:val="TAL"/>
            </w:pPr>
            <w:r>
              <w:t>Device-level commands for controlling SUT</w:t>
            </w:r>
          </w:p>
        </w:tc>
      </w:tr>
      <w:tr w:rsidR="00A979A7" w:rsidRPr="00FF39A0" w14:paraId="4B7D2E9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3B5A573" w14:textId="77777777"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2A9905B8" w14:textId="77777777" w:rsidR="00A979A7" w:rsidRDefault="00E47ED6" w:rsidP="00E47ED6">
            <w:pPr>
              <w:pStyle w:val="TAL"/>
            </w:pPr>
            <w:r>
              <w:t>Common event-handling types shared by other modules</w:t>
            </w:r>
          </w:p>
        </w:tc>
      </w:tr>
      <w:tr w:rsidR="00A979A7" w:rsidRPr="00FF39A0" w14:paraId="1C222F4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1C726E3E" w14:textId="77777777"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6CFC0A40" w14:textId="77777777" w:rsidR="00A979A7" w:rsidRDefault="00E47ED6" w:rsidP="00E47ED6">
            <w:pPr>
              <w:pStyle w:val="TAL"/>
            </w:pPr>
            <w:r>
              <w:t>Common indication messages shared by other modules</w:t>
            </w:r>
          </w:p>
        </w:tc>
      </w:tr>
    </w:tbl>
    <w:p w14:paraId="667BFA79" w14:textId="77777777" w:rsidR="00A979A7" w:rsidRDefault="00A979A7" w:rsidP="00325B66"/>
    <w:p w14:paraId="3D44EBB1" w14:textId="77777777" w:rsidR="00E47ED6" w:rsidRPr="00EA1E72" w:rsidRDefault="00E47ED6" w:rsidP="00325B66">
      <w:r w:rsidRPr="00EA1E72">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1812C92F" w14:textId="77777777" w:rsidR="005720CA" w:rsidRPr="003D72EC" w:rsidRDefault="00E678EC" w:rsidP="005720CA">
      <w:pPr>
        <w:pStyle w:val="Heading1"/>
        <w:rPr>
          <w:rFonts w:ascii="Times New Roman" w:hAnsi="Times New Roman" w:cs="Times New Roman"/>
        </w:rPr>
      </w:pPr>
      <w:bookmarkStart w:id="154" w:name="_Toc479532575"/>
      <w:r w:rsidRPr="003D72EC">
        <w:rPr>
          <w:rFonts w:ascii="Times New Roman" w:hAnsi="Times New Roman" w:cs="Times New Roman"/>
        </w:rPr>
        <w:t xml:space="preserve">Common </w:t>
      </w:r>
      <w:r w:rsidR="005720CA" w:rsidRPr="003D72EC">
        <w:rPr>
          <w:rFonts w:ascii="Times New Roman" w:hAnsi="Times New Roman" w:cs="Times New Roman"/>
        </w:rPr>
        <w:t xml:space="preserve">TCI </w:t>
      </w:r>
      <w:r w:rsidRPr="003D72EC">
        <w:rPr>
          <w:rFonts w:ascii="Times New Roman" w:hAnsi="Times New Roman" w:cs="Times New Roman"/>
        </w:rPr>
        <w:t>modules</w:t>
      </w:r>
      <w:bookmarkEnd w:id="154"/>
    </w:p>
    <w:p w14:paraId="23BCC86C" w14:textId="77777777" w:rsidR="00E678EC" w:rsidRPr="00EA1E72" w:rsidRDefault="00E678EC" w:rsidP="00E678EC">
      <w:r w:rsidRPr="00EA1E72">
        <w:t>This section describes common messages shared by TCI frames.</w:t>
      </w:r>
    </w:p>
    <w:p w14:paraId="1C61A17E" w14:textId="77777777" w:rsidR="00E47ED6" w:rsidRPr="003D72EC" w:rsidRDefault="00E47ED6" w:rsidP="00985976">
      <w:pPr>
        <w:pStyle w:val="Heading2"/>
        <w:rPr>
          <w:rFonts w:ascii="Times New Roman" w:hAnsi="Times New Roman" w:cs="Times New Roman"/>
        </w:rPr>
      </w:pPr>
      <w:bookmarkStart w:id="155" w:name="_Toc445476076"/>
      <w:bookmarkStart w:id="156" w:name="_Toc479532576"/>
      <w:r w:rsidRPr="003D72EC">
        <w:rPr>
          <w:rFonts w:ascii="Times New Roman" w:hAnsi="Times New Roman" w:cs="Times New Roman"/>
        </w:rPr>
        <w:t>TCIwsm</w:t>
      </w:r>
      <w:r w:rsidR="00351BE0" w:rsidRPr="003D72EC">
        <w:rPr>
          <w:rFonts w:ascii="Times New Roman" w:hAnsi="Times New Roman" w:cs="Times New Roman"/>
        </w:rPr>
        <w:t xml:space="preserve"> module</w:t>
      </w:r>
      <w:bookmarkEnd w:id="156"/>
    </w:p>
    <w:p w14:paraId="687D1279" w14:textId="77777777" w:rsidR="00E47ED6" w:rsidRPr="00EA1E72" w:rsidRDefault="00E47ED6" w:rsidP="00E47ED6">
      <w:r w:rsidRPr="00EA1E72">
        <w:t xml:space="preserve">TCIwsm modules defines request messages from the TS to the SUT </w:t>
      </w:r>
      <w:r w:rsidR="00823255" w:rsidRPr="00EA1E72">
        <w:t>to trigger transmission and/or reception of WSMs. It also includes messages for management of the corresponding parameters and service tables on t</w:t>
      </w:r>
      <w:r w:rsidR="00823255" w:rsidRPr="005279C8">
        <w:t>he SUT.</w:t>
      </w:r>
    </w:p>
    <w:p w14:paraId="213A9289" w14:textId="01D46178" w:rsidR="00AC0D66" w:rsidRPr="005279C8" w:rsidRDefault="004B45CD" w:rsidP="00E47ED6">
      <w:r w:rsidRPr="00EA1E72">
        <w:t xml:space="preserve">Many WSM parameters including </w:t>
      </w:r>
      <w:r w:rsidR="00AA2701" w:rsidRPr="00EA1E72">
        <w:t>PSID</w:t>
      </w:r>
      <w:r w:rsidRPr="00EA1E72">
        <w:t>, channelIdentifier, dataRate, transmitPowerLevel, userPriority, etc</w:t>
      </w:r>
      <w:r w:rsidR="00EA1E72" w:rsidRPr="00EA1E72">
        <w:t>.,</w:t>
      </w:r>
      <w:r w:rsidRPr="00EA1E72">
        <w:t xml:space="preserve"> are defined by reusing the corresponding types from IEEE 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3B250A">
        <w:t>8</w:t>
      </w:r>
      <w:r w:rsidRPr="00EA1E72">
        <w:fldChar w:fldCharType="end"/>
      </w:r>
      <w:r w:rsidRPr="00EA1E72">
        <w:t xml:space="preserve">]. </w:t>
      </w:r>
      <w:r w:rsidR="00AC0D66" w:rsidRPr="00EA1E72">
        <w:t>This specification adopts definitions of these parameters from the standard [</w:t>
      </w:r>
      <w:r w:rsidR="00AC0D66" w:rsidRPr="00EA1E72">
        <w:fldChar w:fldCharType="begin"/>
      </w:r>
      <w:r w:rsidR="00AC0D66" w:rsidRPr="00EA1E72">
        <w:instrText xml:space="preserve"> REF REF_IEEE16093 \h </w:instrText>
      </w:r>
      <w:r w:rsidR="00EA1E72">
        <w:instrText xml:space="preserve"> \* MERGEFORMAT </w:instrText>
      </w:r>
      <w:r w:rsidR="00AC0D66" w:rsidRPr="00EA1E72">
        <w:fldChar w:fldCharType="separate"/>
      </w:r>
      <w:r w:rsidR="003B250A">
        <w:t>8</w:t>
      </w:r>
      <w:r w:rsidR="00AC0D66" w:rsidRPr="00EA1E72">
        <w:fldChar w:fldCharType="end"/>
      </w:r>
      <w:r w:rsidR="00AC0D66" w:rsidRPr="00EA1E72">
        <w:t xml:space="preserve">]. For the ASN.1, TCI imports </w:t>
      </w:r>
      <w:r w:rsidRPr="00EA1E72">
        <w:t>these data types from the correspondi</w:t>
      </w:r>
      <w:r w:rsidR="00AC0D66" w:rsidRPr="00EA1E72">
        <w:t>ng definitions of the standard.</w:t>
      </w:r>
    </w:p>
    <w:p w14:paraId="5F145ECB" w14:textId="5E66E51D" w:rsidR="002E6FDB" w:rsidRPr="00EA1E72" w:rsidRDefault="002E6FDB" w:rsidP="00E47ED6">
      <w:r w:rsidRPr="00EA1E72">
        <w:t>Conventions for time and geo-location data representation are adopted from the SAE J2735 [</w:t>
      </w:r>
      <w:r w:rsidRPr="00EA1E72">
        <w:fldChar w:fldCharType="begin"/>
      </w:r>
      <w:r w:rsidRPr="00EA1E72">
        <w:instrText xml:space="preserve"> REF REF_SAEJ2735 \h </w:instrText>
      </w:r>
      <w:r w:rsidR="00EA1E72">
        <w:instrText xml:space="preserve"> \* MERGEFORMAT </w:instrText>
      </w:r>
      <w:r w:rsidRPr="00EA1E72">
        <w:fldChar w:fldCharType="separate"/>
      </w:r>
      <w:r w:rsidR="003B250A">
        <w:t>10</w:t>
      </w:r>
      <w:r w:rsidRPr="00EA1E72">
        <w:fldChar w:fldCharType="end"/>
      </w:r>
      <w:r w:rsidRPr="00EA1E72">
        <w:t>].</w:t>
      </w:r>
    </w:p>
    <w:p w14:paraId="2B858776" w14:textId="77777777" w:rsidR="004B45CD" w:rsidRPr="00EA1E72" w:rsidRDefault="004B45CD" w:rsidP="00E47ED6">
      <w:r w:rsidRPr="005279C8">
        <w:t xml:space="preserve">IEEE 1609.3 uses UPER encoding while </w:t>
      </w:r>
      <w:r w:rsidR="00AC0D66" w:rsidRPr="00EA1E72">
        <w:t xml:space="preserve">TCI </w:t>
      </w:r>
      <w:r w:rsidRPr="00EA1E72">
        <w:t xml:space="preserve">specification </w:t>
      </w:r>
      <w:r w:rsidR="00AC0D66" w:rsidRPr="00EA1E72">
        <w:t xml:space="preserve">uses </w:t>
      </w:r>
      <w:r w:rsidRPr="00EA1E72">
        <w:t xml:space="preserve">OER encoding. </w:t>
      </w:r>
      <w:r w:rsidR="00AC0D66" w:rsidRPr="00EA1E72">
        <w:t xml:space="preserve">Due to encoding difference, the </w:t>
      </w:r>
      <w:r w:rsidRPr="00EA1E72">
        <w:t>sa</w:t>
      </w:r>
      <w:r w:rsidR="00AC0D66" w:rsidRPr="00EA1E72">
        <w:t>m</w:t>
      </w:r>
      <w:r w:rsidRPr="00EA1E72">
        <w:t xml:space="preserve">e parameters values may have different representation once encoded </w:t>
      </w:r>
      <w:r w:rsidR="00AC0D66" w:rsidRPr="00EA1E72">
        <w:t>for transmission as WSM compared to TCI messages.</w:t>
      </w:r>
    </w:p>
    <w:p w14:paraId="3CAA7B0E" w14:textId="77777777" w:rsidR="00437DDC" w:rsidRPr="003D72EC" w:rsidRDefault="00720CAB" w:rsidP="00437DDC">
      <w:pPr>
        <w:pStyle w:val="Heading3"/>
        <w:rPr>
          <w:rFonts w:ascii="Times New Roman" w:hAnsi="Times New Roman" w:cs="Times New Roman"/>
        </w:rPr>
      </w:pPr>
      <w:bookmarkStart w:id="157" w:name="_Toc479532577"/>
      <w:r w:rsidRPr="003D72EC">
        <w:rPr>
          <w:rFonts w:ascii="Times New Roman" w:hAnsi="Times New Roman" w:cs="Times New Roman"/>
        </w:rPr>
        <w:lastRenderedPageBreak/>
        <w:t>Request m</w:t>
      </w:r>
      <w:r w:rsidR="00437DDC" w:rsidRPr="003D72EC">
        <w:rPr>
          <w:rFonts w:ascii="Times New Roman" w:hAnsi="Times New Roman" w:cs="Times New Roman"/>
        </w:rPr>
        <w:t>essages</w:t>
      </w:r>
      <w:bookmarkEnd w:id="157"/>
    </w:p>
    <w:p w14:paraId="733FA2F9" w14:textId="77777777" w:rsidR="00E47ED6" w:rsidRPr="003D72EC" w:rsidRDefault="00E47ED6" w:rsidP="008027FB">
      <w:pPr>
        <w:pStyle w:val="Heading4"/>
        <w:rPr>
          <w:rFonts w:ascii="Times New Roman" w:hAnsi="Times New Roman" w:cs="Times New Roman"/>
        </w:rPr>
      </w:pPr>
      <w:r w:rsidRPr="003D72EC">
        <w:rPr>
          <w:rFonts w:ascii="Times New Roman" w:hAnsi="Times New Roman" w:cs="Times New Roman"/>
        </w:rPr>
        <w:t>SetInitialState</w:t>
      </w:r>
    </w:p>
    <w:p w14:paraId="6B5C10F5" w14:textId="674ADB97" w:rsidR="002D3098" w:rsidRPr="00EA1E72" w:rsidRDefault="00E47ED6" w:rsidP="00E47ED6">
      <w:r w:rsidRPr="00EA1E72">
        <w:t xml:space="preserve">This request is used to set the SUT in initial condition. The initial condition defines the initial state in which the SUT has to be to carry out each test case. This message also must clear information from the following MIB tables </w:t>
      </w:r>
      <w:r w:rsidRPr="00EA1E72">
        <w:rPr>
          <w:i/>
        </w:rPr>
        <w:t>ProviderServiceRequestTable, UserServiceRequestTable</w:t>
      </w:r>
      <w:r w:rsidRPr="00EA1E72">
        <w:t>, as defined in IEEE1609.3 [</w:t>
      </w:r>
      <w:r w:rsidRPr="00EA1E72">
        <w:fldChar w:fldCharType="begin"/>
      </w:r>
      <w:r w:rsidRPr="00EA1E72">
        <w:instrText xml:space="preserve"> REF REF_IEEE16093 \h </w:instrText>
      </w:r>
      <w:r w:rsidR="00EA1E72">
        <w:instrText xml:space="preserve"> \* MERGEFORMAT </w:instrText>
      </w:r>
      <w:r w:rsidRPr="00EA1E72">
        <w:fldChar w:fldCharType="separate"/>
      </w:r>
      <w:r w:rsidR="003B250A">
        <w:t>8</w:t>
      </w:r>
      <w:r w:rsidRPr="00EA1E72">
        <w:fldChar w:fldCharType="end"/>
      </w:r>
      <w:r w:rsidRPr="00EA1E72">
        <w:t>]</w:t>
      </w:r>
      <w:r w:rsidR="00EA1E72">
        <w:t>.</w:t>
      </w:r>
      <w:r w:rsidRPr="00EA1E72">
        <w:t xml:space="preserve"> </w:t>
      </w:r>
    </w:p>
    <w:p w14:paraId="4603736D" w14:textId="77777777" w:rsidR="00E47ED6" w:rsidRPr="005279C8" w:rsidRDefault="00E47ED6" w:rsidP="00E47ED6"/>
    <w:p w14:paraId="0D6FF025" w14:textId="77777777" w:rsidR="00E47ED6" w:rsidRPr="003D72EC" w:rsidRDefault="00E47ED6" w:rsidP="008027FB">
      <w:pPr>
        <w:pStyle w:val="Heading4"/>
        <w:rPr>
          <w:rFonts w:ascii="Times New Roman" w:hAnsi="Times New Roman" w:cs="Times New Roman"/>
        </w:rPr>
      </w:pPr>
      <w:r w:rsidRPr="003D72EC">
        <w:rPr>
          <w:rFonts w:ascii="Times New Roman" w:hAnsi="Times New Roman" w:cs="Times New Roman"/>
        </w:rPr>
        <w:t>SetWsmTxInfo</w:t>
      </w:r>
    </w:p>
    <w:p w14:paraId="1A5C833A" w14:textId="77777777" w:rsidR="00E47ED6" w:rsidRPr="00EA1E72" w:rsidRDefault="00E47ED6" w:rsidP="00E47ED6">
      <w:r w:rsidRPr="00EA1E72">
        <w:t xml:space="preserve">This request is used to configure device parameters before transmitting WSMs. </w:t>
      </w:r>
    </w:p>
    <w:p w14:paraId="6A22FBFE" w14:textId="77777777" w:rsidR="00E47ED6" w:rsidRDefault="00E47ED6" w:rsidP="00E47ED6">
      <w:pPr>
        <w:pStyle w:val="Code"/>
      </w:pPr>
      <w:r>
        <w:t>SetWsmTxInfo ::= SEQUENCE{</w:t>
      </w:r>
      <w:r>
        <w:tab/>
      </w:r>
    </w:p>
    <w:p w14:paraId="5B2A3AC1" w14:textId="77777777" w:rsidR="00E47ED6" w:rsidRDefault="00E47ED6" w:rsidP="00E47ED6">
      <w:pPr>
        <w:pStyle w:val="Code"/>
      </w:pPr>
      <w:r>
        <w:tab/>
        <w:t>psid</w:t>
      </w:r>
      <w:r>
        <w:tab/>
      </w:r>
      <w:r>
        <w:tab/>
      </w:r>
      <w:r>
        <w:tab/>
        <w:t>Psid,</w:t>
      </w:r>
    </w:p>
    <w:p w14:paraId="7E1CE523" w14:textId="77777777" w:rsidR="00E47ED6" w:rsidRDefault="00E47ED6" w:rsidP="00E47ED6">
      <w:pPr>
        <w:pStyle w:val="Code"/>
      </w:pPr>
      <w:r>
        <w:tab/>
        <w:t>radio</w:t>
      </w:r>
      <w:r>
        <w:tab/>
      </w:r>
      <w:r>
        <w:tab/>
      </w:r>
      <w:r>
        <w:tab/>
        <w:t>RadioInterface,</w:t>
      </w:r>
    </w:p>
    <w:p w14:paraId="358F668D" w14:textId="77777777" w:rsidR="00E47ED6" w:rsidRDefault="00E47ED6" w:rsidP="00E47ED6">
      <w:pPr>
        <w:pStyle w:val="Code"/>
      </w:pPr>
      <w:r>
        <w:tab/>
        <w:t>security</w:t>
      </w:r>
      <w:r>
        <w:tab/>
      </w:r>
      <w:r>
        <w:tab/>
      </w:r>
      <w:r>
        <w:tab/>
        <w:t>SecurityContext,</w:t>
      </w:r>
    </w:p>
    <w:p w14:paraId="595E0C5B" w14:textId="77777777" w:rsidR="00E47ED6" w:rsidRDefault="00E47ED6" w:rsidP="00E47ED6">
      <w:pPr>
        <w:pStyle w:val="Code"/>
      </w:pPr>
      <w:r>
        <w:tab/>
        <w:t>channelIdentifier</w:t>
      </w:r>
      <w:r>
        <w:tab/>
      </w:r>
      <w:r>
        <w:tab/>
        <w:t>ChannelNumber80211,</w:t>
      </w:r>
    </w:p>
    <w:p w14:paraId="080CF6CC" w14:textId="77777777" w:rsidR="00E47ED6" w:rsidRDefault="00E47ED6" w:rsidP="00E47ED6">
      <w:pPr>
        <w:pStyle w:val="Code"/>
      </w:pPr>
      <w:r>
        <w:tab/>
        <w:t>timeslot</w:t>
      </w:r>
      <w:r>
        <w:tab/>
      </w:r>
      <w:r>
        <w:tab/>
      </w:r>
      <w:r>
        <w:tab/>
        <w:t>TimeSlot,</w:t>
      </w:r>
    </w:p>
    <w:p w14:paraId="7464AD9F" w14:textId="77777777" w:rsidR="00E47ED6" w:rsidRDefault="00E47ED6" w:rsidP="00E47ED6">
      <w:pPr>
        <w:pStyle w:val="Code"/>
      </w:pPr>
      <w:r>
        <w:tab/>
        <w:t>dataRate</w:t>
      </w:r>
      <w:r>
        <w:tab/>
      </w:r>
      <w:r>
        <w:tab/>
      </w:r>
      <w:r>
        <w:tab/>
        <w:t>DataRate,</w:t>
      </w:r>
    </w:p>
    <w:p w14:paraId="5565B1D5" w14:textId="77777777" w:rsidR="00E47ED6" w:rsidRDefault="00E47ED6" w:rsidP="00E47ED6">
      <w:pPr>
        <w:pStyle w:val="Code"/>
      </w:pPr>
      <w:r>
        <w:tab/>
        <w:t>transmitPowerLevel</w:t>
      </w:r>
      <w:r>
        <w:tab/>
      </w:r>
      <w:r>
        <w:tab/>
        <w:t>TXpower80211,</w:t>
      </w:r>
    </w:p>
    <w:p w14:paraId="396428FF" w14:textId="77777777" w:rsidR="00E47ED6" w:rsidRDefault="00E47ED6" w:rsidP="00E47ED6">
      <w:pPr>
        <w:pStyle w:val="Code"/>
      </w:pPr>
      <w:r>
        <w:tab/>
        <w:t>infoElementsIncluded</w:t>
      </w:r>
      <w:r>
        <w:tab/>
        <w:t>WaveElementsIncluded DEFAULT '000000000000000000000000'B,</w:t>
      </w:r>
    </w:p>
    <w:p w14:paraId="528598B3" w14:textId="77777777" w:rsidR="00E47ED6" w:rsidRDefault="00E47ED6" w:rsidP="00E47ED6">
      <w:pPr>
        <w:pStyle w:val="Code"/>
      </w:pPr>
      <w:r>
        <w:tab/>
        <w:t>userPriority</w:t>
      </w:r>
      <w:r>
        <w:tab/>
      </w:r>
      <w:r>
        <w:tab/>
        <w:t>UserPriority,</w:t>
      </w:r>
    </w:p>
    <w:p w14:paraId="6A3FF19A" w14:textId="77777777" w:rsidR="00E47ED6" w:rsidRDefault="00E47ED6" w:rsidP="00E47ED6">
      <w:pPr>
        <w:pStyle w:val="Code"/>
      </w:pPr>
      <w:r>
        <w:tab/>
        <w:t>destinationMACAddr</w:t>
      </w:r>
      <w:r>
        <w:tab/>
      </w:r>
      <w:r>
        <w:tab/>
      </w:r>
      <w:r w:rsidRPr="000D0922">
        <w:t>MACaddress</w:t>
      </w:r>
      <w:r w:rsidRPr="000D0922">
        <w:tab/>
        <w:t>DEFAULT 'FFFFFFFFFFFF'H,</w:t>
      </w:r>
    </w:p>
    <w:p w14:paraId="32249456" w14:textId="77777777" w:rsidR="00E47ED6" w:rsidRDefault="00E47ED6" w:rsidP="00E47ED6">
      <w:pPr>
        <w:pStyle w:val="Code"/>
      </w:pPr>
      <w:r>
        <w:tab/>
        <w:t>expiryTime</w:t>
      </w:r>
      <w:r>
        <w:tab/>
      </w:r>
      <w:r>
        <w:tab/>
      </w:r>
      <w:r>
        <w:tab/>
        <w:t>INTEGER(0..18446744073709551615) OPTIONAL,</w:t>
      </w:r>
    </w:p>
    <w:p w14:paraId="405B7697" w14:textId="77777777" w:rsidR="00E47ED6" w:rsidRDefault="00E47ED6" w:rsidP="00E47ED6">
      <w:pPr>
        <w:pStyle w:val="Code"/>
      </w:pPr>
      <w:r>
        <w:tab/>
        <w:t>channelLoad</w:t>
      </w:r>
      <w:r>
        <w:tab/>
      </w:r>
      <w:r>
        <w:tab/>
        <w:t>Opaque OPTIONAL,</w:t>
      </w:r>
    </w:p>
    <w:p w14:paraId="0FE16669" w14:textId="77777777" w:rsidR="00E47ED6" w:rsidRDefault="00E47ED6" w:rsidP="00E47ED6">
      <w:pPr>
        <w:pStyle w:val="Code"/>
      </w:pPr>
      <w:r>
        <w:tab/>
        <w:t>...</w:t>
      </w:r>
    </w:p>
    <w:p w14:paraId="55227EAB" w14:textId="77777777" w:rsidR="00E47ED6" w:rsidRDefault="00E47ED6" w:rsidP="00E47ED6">
      <w:pPr>
        <w:pStyle w:val="Code"/>
      </w:pPr>
      <w:r>
        <w:t>}</w:t>
      </w:r>
    </w:p>
    <w:p w14:paraId="27624CA0" w14:textId="77777777" w:rsidR="00E47ED6" w:rsidRDefault="00E47ED6" w:rsidP="00E47ED6">
      <w:pPr>
        <w:pStyle w:val="Code"/>
      </w:pPr>
    </w:p>
    <w:p w14:paraId="01225C30" w14:textId="4AA881D0" w:rsidR="00E47ED6" w:rsidRDefault="00E47ED6" w:rsidP="00E47ED6">
      <w:pPr>
        <w:pStyle w:val="Caption"/>
        <w:keepNext/>
      </w:pPr>
      <w:r>
        <w:t xml:space="preserve">Table </w:t>
      </w:r>
      <w:fldSimple w:instr=" SEQ Table \* ARABIC ">
        <w:r w:rsidR="003B250A">
          <w:rPr>
            <w:noProof/>
          </w:rPr>
          <w:t>3</w:t>
        </w:r>
      </w:fldSimple>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934B9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74A8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339DAC" w14:textId="77777777" w:rsidR="00E47ED6" w:rsidRPr="003D68B7" w:rsidRDefault="00E47ED6" w:rsidP="00AC3C00">
            <w:pPr>
              <w:pStyle w:val="TAL"/>
              <w:rPr>
                <w:b/>
                <w:lang w:eastAsia="en-US"/>
              </w:rPr>
            </w:pPr>
            <w:r>
              <w:rPr>
                <w:b/>
                <w:lang w:eastAsia="en-US"/>
              </w:rPr>
              <w:t>Explanation</w:t>
            </w:r>
          </w:p>
        </w:tc>
      </w:tr>
      <w:tr w:rsidR="00E47ED6" w:rsidRPr="00FF39A0" w14:paraId="583460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B93B0C"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B1B0FA7" w14:textId="09C03745"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459E1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713D01"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F3E4E9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67444B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2071E3"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22BDD294" w14:textId="77777777" w:rsidR="00E47ED6" w:rsidRDefault="00E47ED6" w:rsidP="00AA2701">
            <w:pPr>
              <w:pStyle w:val="TAL"/>
              <w:rPr>
                <w:lang w:eastAsia="en-US"/>
              </w:rPr>
            </w:pPr>
            <w:r>
              <w:rPr>
                <w:lang w:eastAsia="en-US"/>
              </w:rPr>
              <w:t>The structure security context including content type of payload (i.e. BSM, WSA) for selecting appropriate security profile; security type (i.e. unsecure, signed, etc); optional reference to a certificate hashID.</w:t>
            </w:r>
          </w:p>
        </w:tc>
      </w:tr>
      <w:tr w:rsidR="00E47ED6" w:rsidRPr="00FF39A0" w14:paraId="3C782B9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8633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3CA26136" w14:textId="2559DD96"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31ECA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DD517"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E54AFE5" w14:textId="33C9A6CC"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53031B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E635732"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2414F4E1" w14:textId="212DE373"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18921B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E6CED"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0B597B1" w14:textId="004DC335"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4AD4E9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03198"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47DB5734"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5F809A6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ABE100"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27E38C0D" w14:textId="384E3A70"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5170DB9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3B0266D"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77BF0899" w14:textId="7E1E0315"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p w14:paraId="76B9D016" w14:textId="77777777" w:rsidR="00E47ED6" w:rsidRDefault="00E47ED6" w:rsidP="00AC3C00">
            <w:pPr>
              <w:pStyle w:val="TAL"/>
              <w:rPr>
                <w:lang w:eastAsia="en-US"/>
              </w:rPr>
            </w:pPr>
            <w:r>
              <w:rPr>
                <w:lang w:eastAsia="en-US"/>
              </w:rPr>
              <w:t>Default value set for broadcast transmissions.</w:t>
            </w:r>
          </w:p>
        </w:tc>
      </w:tr>
      <w:tr w:rsidR="00E47ED6" w:rsidRPr="00FF39A0" w14:paraId="428280F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53CF1"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B1FEAE0" w14:textId="5CC75449"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 xml:space="preserve">.This is an optional parameter. </w:t>
            </w:r>
          </w:p>
        </w:tc>
      </w:tr>
      <w:tr w:rsidR="00E47ED6" w:rsidRPr="00FF39A0" w14:paraId="755A751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9B8696"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2086FB11" w14:textId="6E6ED9B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2A4B0338" w14:textId="77777777" w:rsidR="00E47ED6" w:rsidRDefault="00E47ED6" w:rsidP="00E47ED6"/>
    <w:p w14:paraId="1AC74B98" w14:textId="0DB1EB54" w:rsidR="00E47ED6" w:rsidRDefault="00E47ED6" w:rsidP="00E47ED6">
      <w:r>
        <w:t>Specific details for each type definition are listed in the ASN.1 specification referenced in Appendix A.</w:t>
      </w:r>
    </w:p>
    <w:p w14:paraId="6AABCE4C" w14:textId="77777777" w:rsidR="00E47ED6" w:rsidRPr="00CF6372" w:rsidRDefault="00E47ED6" w:rsidP="00E47ED6">
      <w:pPr>
        <w:pStyle w:val="Code"/>
      </w:pPr>
    </w:p>
    <w:p w14:paraId="5C162FC5" w14:textId="77777777" w:rsidR="00E47ED6" w:rsidRDefault="00E47ED6" w:rsidP="008027FB">
      <w:pPr>
        <w:pStyle w:val="Heading4"/>
      </w:pPr>
      <w:r>
        <w:t>StartWsmTx</w:t>
      </w:r>
    </w:p>
    <w:p w14:paraId="5A338390" w14:textId="7B24A991"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3B250A">
        <w:t>8</w:t>
      </w:r>
      <w:r>
        <w:fldChar w:fldCharType="end"/>
      </w:r>
      <w:r>
        <w:t>]</w:t>
      </w:r>
      <w:r w:rsidR="00EA1E72">
        <w:t>.</w:t>
      </w:r>
      <w:r>
        <w:t xml:space="preserve"> </w:t>
      </w:r>
    </w:p>
    <w:p w14:paraId="054B13D7" w14:textId="77777777" w:rsidR="00E47ED6" w:rsidRDefault="00E47ED6" w:rsidP="00E47ED6">
      <w:pPr>
        <w:pStyle w:val="Code"/>
      </w:pPr>
      <w:r>
        <w:t>StartWsmTx ::= SEQUENCE{</w:t>
      </w:r>
    </w:p>
    <w:p w14:paraId="2C44E17E" w14:textId="77777777" w:rsidR="00E47ED6" w:rsidRDefault="00E47ED6" w:rsidP="00E47ED6">
      <w:pPr>
        <w:pStyle w:val="Code"/>
      </w:pPr>
      <w:r>
        <w:tab/>
        <w:t>psid</w:t>
      </w:r>
      <w:r>
        <w:tab/>
      </w:r>
      <w:r>
        <w:tab/>
        <w:t>Psid,</w:t>
      </w:r>
    </w:p>
    <w:p w14:paraId="698B7610" w14:textId="77777777" w:rsidR="00E47ED6" w:rsidRDefault="00E47ED6" w:rsidP="00E47ED6">
      <w:pPr>
        <w:pStyle w:val="Code"/>
      </w:pPr>
      <w:r>
        <w:tab/>
        <w:t>radio</w:t>
      </w:r>
      <w:r>
        <w:tab/>
      </w:r>
      <w:r>
        <w:tab/>
        <w:t>RadioInterface,</w:t>
      </w:r>
    </w:p>
    <w:p w14:paraId="263D351B" w14:textId="359625C8" w:rsidR="00E47ED6" w:rsidRDefault="00E47ED6" w:rsidP="00E47ED6">
      <w:pPr>
        <w:pStyle w:val="Code"/>
      </w:pPr>
      <w:r>
        <w:tab/>
        <w:t>repeatRate</w:t>
      </w:r>
      <w:r>
        <w:tab/>
      </w:r>
      <w:r>
        <w:tab/>
        <w:t>RepeatRate,</w:t>
      </w:r>
      <w:ins w:id="158" w:author="Dmitri.Khijniak@7Layers.com" w:date="2017-04-09T20:03:00Z">
        <w:r w:rsidR="00317EAF">
          <w:t xml:space="preserve"> -- number of msg per 5 sec interval</w:t>
        </w:r>
      </w:ins>
    </w:p>
    <w:p w14:paraId="152B18DD" w14:textId="77777777" w:rsidR="00E47ED6" w:rsidRDefault="00E47ED6" w:rsidP="00E47ED6">
      <w:pPr>
        <w:pStyle w:val="Code"/>
      </w:pPr>
      <w:r>
        <w:tab/>
        <w:t>payload</w:t>
      </w:r>
      <w:r>
        <w:tab/>
      </w:r>
      <w:r>
        <w:tab/>
        <w:t>Opaque,</w:t>
      </w:r>
    </w:p>
    <w:p w14:paraId="316597C6" w14:textId="77777777" w:rsidR="00E47ED6" w:rsidRDefault="00E47ED6" w:rsidP="00E47ED6">
      <w:pPr>
        <w:pStyle w:val="Code"/>
      </w:pPr>
      <w:r>
        <w:lastRenderedPageBreak/>
        <w:tab/>
        <w:t>...</w:t>
      </w:r>
    </w:p>
    <w:p w14:paraId="217C5754" w14:textId="77777777" w:rsidR="00E47ED6" w:rsidRDefault="00E47ED6" w:rsidP="00E47ED6">
      <w:pPr>
        <w:pStyle w:val="Code"/>
      </w:pPr>
      <w:r>
        <w:t>}</w:t>
      </w:r>
    </w:p>
    <w:p w14:paraId="3A2F0789" w14:textId="45C90648" w:rsidR="00E47ED6" w:rsidRDefault="00E47ED6" w:rsidP="00E47ED6">
      <w:pPr>
        <w:pStyle w:val="Caption"/>
        <w:keepNext/>
      </w:pPr>
      <w:r>
        <w:t xml:space="preserve">Table </w:t>
      </w:r>
      <w:fldSimple w:instr=" SEQ Table \* ARABIC ">
        <w:r w:rsidR="003B250A">
          <w:rPr>
            <w:noProof/>
          </w:rPr>
          <w:t>4</w:t>
        </w:r>
      </w:fldSimple>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1C492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0DA5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048DE7" w14:textId="77777777" w:rsidR="00E47ED6" w:rsidRPr="003D68B7" w:rsidRDefault="00E47ED6" w:rsidP="00AC3C00">
            <w:pPr>
              <w:pStyle w:val="TAL"/>
              <w:rPr>
                <w:b/>
                <w:lang w:eastAsia="en-US"/>
              </w:rPr>
            </w:pPr>
            <w:r>
              <w:rPr>
                <w:b/>
                <w:lang w:eastAsia="en-US"/>
              </w:rPr>
              <w:t>Explanation</w:t>
            </w:r>
          </w:p>
        </w:tc>
      </w:tr>
      <w:tr w:rsidR="00E47ED6" w:rsidRPr="00FF39A0" w14:paraId="78C9CC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D23492C"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DBAF806" w14:textId="352AA84B"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5370B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0ADBDCA"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456E90A"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3BD980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CCE29C"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E1E4F6B" w14:textId="020B2B67"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ins w:id="159" w:author="Dmitri.Khijniak@7Layers.com" w:date="2017-04-09T20:03:00Z">
              <w:r w:rsidR="00317EAF">
                <w:rPr>
                  <w:lang w:eastAsia="en-US"/>
                </w:rPr>
                <w:t xml:space="preserve"> as number of messages per 5 sec interval</w:t>
              </w:r>
            </w:ins>
            <w:r>
              <w:rPr>
                <w:lang w:eastAsia="en-US"/>
              </w:rPr>
              <w:t xml:space="preserve">. Additionally, </w:t>
            </w:r>
            <w:ins w:id="160" w:author="Dmitri.Khijniak@7Layers.com" w:date="2017-04-09T20:03:00Z">
              <w:r w:rsidR="00317EAF">
                <w:rPr>
                  <w:lang w:eastAsia="en-US"/>
                </w:rPr>
                <w:t xml:space="preserve">it </w:t>
              </w:r>
            </w:ins>
            <w:r>
              <w:rPr>
                <w:lang w:eastAsia="en-US"/>
              </w:rPr>
              <w:t xml:space="preserve">can be set to 0 for transmitting a single message. </w:t>
            </w:r>
          </w:p>
        </w:tc>
      </w:tr>
      <w:tr w:rsidR="00E47ED6" w:rsidRPr="00FF39A0" w14:paraId="323ECD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127E2B"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3A7EEC5F" w14:textId="77777777" w:rsidR="00E47ED6" w:rsidRDefault="00E47ED6" w:rsidP="00AC3C00">
            <w:pPr>
              <w:pStyle w:val="TAL"/>
              <w:rPr>
                <w:lang w:eastAsia="en-US"/>
              </w:rPr>
            </w:pPr>
            <w:r>
              <w:rPr>
                <w:lang w:eastAsia="en-US"/>
              </w:rPr>
              <w:t>WSM message payload excluding message length field.</w:t>
            </w:r>
          </w:p>
        </w:tc>
      </w:tr>
    </w:tbl>
    <w:p w14:paraId="2E60A0A5" w14:textId="77777777" w:rsidR="00E47ED6" w:rsidRDefault="00E47ED6" w:rsidP="00E47ED6"/>
    <w:p w14:paraId="4BFFAE89" w14:textId="7D9D9B6D" w:rsidR="00E47ED6" w:rsidRDefault="00E47ED6" w:rsidP="00E47ED6">
      <w:r>
        <w:t>Specific details for each type definition are listed in the ASN.1 specification referenced in Appendix A.</w:t>
      </w:r>
    </w:p>
    <w:p w14:paraId="2AD79A62" w14:textId="77777777" w:rsidR="00E47ED6" w:rsidRDefault="00E47ED6" w:rsidP="00E47ED6"/>
    <w:p w14:paraId="2C4A688F" w14:textId="77777777" w:rsidR="00E47ED6" w:rsidRDefault="00E47ED6" w:rsidP="008027FB">
      <w:pPr>
        <w:pStyle w:val="Heading4"/>
      </w:pPr>
      <w:r>
        <w:t>StopWsmTx</w:t>
      </w:r>
    </w:p>
    <w:p w14:paraId="3D9A1050" w14:textId="77777777" w:rsidR="00E47ED6" w:rsidRDefault="00E47ED6" w:rsidP="00E47ED6">
      <w:r>
        <w:t xml:space="preserve">This request is used to </w:t>
      </w:r>
      <w:r w:rsidR="0012140E">
        <w:t>stop</w:t>
      </w:r>
      <w:r>
        <w:t xml:space="preserve"> transmission of WSMs by the SUT. </w:t>
      </w:r>
      <w:r w:rsidR="0012140E">
        <w:t xml:space="preserve">The WSM stream is identified by the RadioInterface and PSID. </w:t>
      </w:r>
    </w:p>
    <w:p w14:paraId="5A70A926" w14:textId="77777777" w:rsidR="00E47ED6" w:rsidRDefault="00E47ED6" w:rsidP="00E47ED6">
      <w:pPr>
        <w:pStyle w:val="Code"/>
      </w:pPr>
      <w:r>
        <w:t>StopWsmTx ::= SEQUENCE{</w:t>
      </w:r>
    </w:p>
    <w:p w14:paraId="2F15F9B6" w14:textId="77777777" w:rsidR="00E47ED6" w:rsidRDefault="00E47ED6" w:rsidP="00E47ED6">
      <w:pPr>
        <w:pStyle w:val="Code"/>
      </w:pPr>
      <w:r>
        <w:tab/>
        <w:t>psid</w:t>
      </w:r>
      <w:r>
        <w:tab/>
      </w:r>
      <w:r>
        <w:tab/>
        <w:t>Psid,</w:t>
      </w:r>
    </w:p>
    <w:p w14:paraId="79198BF6" w14:textId="77777777" w:rsidR="00E47ED6" w:rsidRDefault="00E47ED6" w:rsidP="00E47ED6">
      <w:pPr>
        <w:pStyle w:val="Code"/>
      </w:pPr>
      <w:r>
        <w:tab/>
        <w:t>radio</w:t>
      </w:r>
      <w:r>
        <w:tab/>
      </w:r>
      <w:r>
        <w:tab/>
        <w:t>RadioInterface,</w:t>
      </w:r>
    </w:p>
    <w:p w14:paraId="641B5C31" w14:textId="77777777" w:rsidR="00E47ED6" w:rsidRDefault="00E47ED6" w:rsidP="00E47ED6">
      <w:pPr>
        <w:pStyle w:val="Code"/>
      </w:pPr>
      <w:r>
        <w:tab/>
        <w:t>...</w:t>
      </w:r>
    </w:p>
    <w:p w14:paraId="08ACBF83" w14:textId="77777777" w:rsidR="00E47ED6" w:rsidRDefault="00E47ED6" w:rsidP="00E47ED6">
      <w:pPr>
        <w:pStyle w:val="Code"/>
      </w:pPr>
      <w:r>
        <w:t>}</w:t>
      </w:r>
    </w:p>
    <w:p w14:paraId="663BB3CB" w14:textId="77777777" w:rsidR="00E47ED6" w:rsidRDefault="00E47ED6" w:rsidP="00E47ED6">
      <w:pPr>
        <w:pStyle w:val="Code"/>
      </w:pPr>
    </w:p>
    <w:p w14:paraId="1B6D5D39" w14:textId="0E38CEB4" w:rsidR="00E47ED6" w:rsidRDefault="00E47ED6" w:rsidP="00E47ED6">
      <w:pPr>
        <w:pStyle w:val="Caption"/>
        <w:keepNext/>
      </w:pPr>
      <w:r>
        <w:t xml:space="preserve">Table </w:t>
      </w:r>
      <w:fldSimple w:instr=" SEQ Table \* ARABIC ">
        <w:r w:rsidR="003B250A">
          <w:rPr>
            <w:noProof/>
          </w:rPr>
          <w:t>5</w:t>
        </w:r>
      </w:fldSimple>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6F477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D9E0B74"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32A4060" w14:textId="77777777" w:rsidR="00E47ED6" w:rsidRPr="003D68B7" w:rsidRDefault="00E47ED6" w:rsidP="00AC3C00">
            <w:pPr>
              <w:pStyle w:val="TAL"/>
              <w:rPr>
                <w:b/>
                <w:lang w:eastAsia="en-US"/>
              </w:rPr>
            </w:pPr>
            <w:r>
              <w:rPr>
                <w:b/>
                <w:lang w:eastAsia="en-US"/>
              </w:rPr>
              <w:t>Explanation</w:t>
            </w:r>
          </w:p>
        </w:tc>
      </w:tr>
      <w:tr w:rsidR="00E47ED6" w:rsidRPr="00FF39A0" w14:paraId="35A6052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9AF314"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26C0919" w14:textId="50BEAEA8"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1FC985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21B4B7"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11EA5C0"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110D95EE" w14:textId="77777777" w:rsidR="00E47ED6" w:rsidRDefault="00E47ED6" w:rsidP="00E47ED6"/>
    <w:p w14:paraId="513D82D5" w14:textId="2260A15B" w:rsidR="00E47ED6" w:rsidRDefault="00E47ED6" w:rsidP="00E47ED6">
      <w:r>
        <w:t>Specific details for each type definition are listed in the ASN.1 specification referenced in Appendix A.</w:t>
      </w:r>
    </w:p>
    <w:p w14:paraId="3FD10822" w14:textId="77777777" w:rsidR="00E47ED6" w:rsidRPr="00194036" w:rsidRDefault="00E47ED6" w:rsidP="00E47ED6">
      <w:pPr>
        <w:pStyle w:val="Code"/>
      </w:pPr>
    </w:p>
    <w:p w14:paraId="5131E9A0" w14:textId="77777777" w:rsidR="00E47ED6" w:rsidRDefault="00E47ED6" w:rsidP="008027FB">
      <w:pPr>
        <w:pStyle w:val="Heading4"/>
      </w:pPr>
      <w:r>
        <w:t>StartWsaTxPerdiodic</w:t>
      </w:r>
    </w:p>
    <w:p w14:paraId="02DC80D6" w14:textId="700FEE00"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3B250A">
        <w:t>8</w:t>
      </w:r>
      <w:r>
        <w:fldChar w:fldCharType="end"/>
      </w:r>
      <w:r w:rsidR="000D16F4">
        <w:t>]</w:t>
      </w:r>
      <w:r>
        <w:t>. WSAs will be sent as WSM</w:t>
      </w:r>
      <w:r w:rsidR="00EA1E72">
        <w:t>s</w:t>
      </w:r>
      <w:r>
        <w:t xml:space="preserve"> using the default PSID defined in 1609.3 [</w:t>
      </w:r>
      <w:r>
        <w:fldChar w:fldCharType="begin"/>
      </w:r>
      <w:r>
        <w:instrText xml:space="preserve"> REF REF_IEEE16093 \h </w:instrText>
      </w:r>
      <w:r>
        <w:fldChar w:fldCharType="separate"/>
      </w:r>
      <w:r w:rsidR="003B250A">
        <w:t>8</w:t>
      </w:r>
      <w:r>
        <w:fldChar w:fldCharType="end"/>
      </w:r>
      <w:r w:rsidR="0004664B">
        <w:t>]</w:t>
      </w:r>
      <w:r>
        <w:t xml:space="preserve">. </w:t>
      </w:r>
    </w:p>
    <w:p w14:paraId="60473FD2" w14:textId="77777777" w:rsidR="00E47ED6" w:rsidRDefault="00E47ED6" w:rsidP="00E47ED6">
      <w:pPr>
        <w:pStyle w:val="Code"/>
      </w:pPr>
      <w:r>
        <w:t>StartWsaTxPerdiodic ::= SEQUENCE{</w:t>
      </w:r>
    </w:p>
    <w:p w14:paraId="28685055" w14:textId="77777777" w:rsidR="00E47ED6" w:rsidRDefault="00E47ED6" w:rsidP="00E47ED6">
      <w:pPr>
        <w:pStyle w:val="Code"/>
      </w:pPr>
      <w:r>
        <w:tab/>
        <w:t>radio</w:t>
      </w:r>
      <w:r>
        <w:tab/>
      </w:r>
      <w:r>
        <w:tab/>
      </w:r>
      <w:r>
        <w:tab/>
        <w:t>RadioInterface,</w:t>
      </w:r>
    </w:p>
    <w:p w14:paraId="44DE8CB8" w14:textId="77777777" w:rsidR="00E47ED6" w:rsidRDefault="00E47ED6" w:rsidP="00E47ED6">
      <w:pPr>
        <w:pStyle w:val="Code"/>
      </w:pPr>
      <w:r>
        <w:tab/>
        <w:t>destinationMACAddr</w:t>
      </w:r>
      <w:r>
        <w:tab/>
      </w:r>
      <w:r>
        <w:tab/>
        <w:t xml:space="preserve">MACaddress </w:t>
      </w:r>
      <w:r w:rsidRPr="000D0922">
        <w:t>DEFAULT 'FFFFFFFFFFFF'H,</w:t>
      </w:r>
      <w:r>
        <w:tab/>
      </w:r>
    </w:p>
    <w:p w14:paraId="28C93F65" w14:textId="77777777" w:rsidR="00E47ED6" w:rsidRDefault="00E47ED6" w:rsidP="00E47ED6">
      <w:pPr>
        <w:pStyle w:val="Code"/>
      </w:pPr>
      <w:r>
        <w:tab/>
        <w:t>wsaChannelIdentifier</w:t>
      </w:r>
      <w:r>
        <w:tab/>
        <w:t>ChannelNumber80211,</w:t>
      </w:r>
    </w:p>
    <w:p w14:paraId="4B91C348" w14:textId="77777777" w:rsidR="00E47ED6" w:rsidRDefault="00E47ED6" w:rsidP="00E47ED6">
      <w:pPr>
        <w:pStyle w:val="Code"/>
      </w:pPr>
      <w:r>
        <w:tab/>
        <w:t>channelAccess</w:t>
      </w:r>
      <w:r>
        <w:tab/>
      </w:r>
      <w:r>
        <w:tab/>
        <w:t>TimeSlot,</w:t>
      </w:r>
      <w:r>
        <w:tab/>
      </w:r>
      <w:r>
        <w:tab/>
      </w:r>
    </w:p>
    <w:p w14:paraId="31FD86D6" w14:textId="7782F431" w:rsidR="00E47ED6" w:rsidRDefault="00E47ED6" w:rsidP="00E47ED6">
      <w:pPr>
        <w:pStyle w:val="Code"/>
      </w:pPr>
      <w:r>
        <w:tab/>
        <w:t>repeatRate</w:t>
      </w:r>
      <w:r>
        <w:tab/>
      </w:r>
      <w:r>
        <w:tab/>
      </w:r>
      <w:r>
        <w:tab/>
        <w:t>RepeatRate,</w:t>
      </w:r>
      <w:ins w:id="161" w:author="Dmitri.Khijniak@7Layers.com" w:date="2017-04-09T20:04:00Z">
        <w:r w:rsidR="00317EAF">
          <w:t xml:space="preserve"> -- number of msg per 5 sec interval</w:t>
        </w:r>
      </w:ins>
    </w:p>
    <w:p w14:paraId="662A85E0" w14:textId="77777777" w:rsidR="00E47ED6" w:rsidRDefault="00E47ED6" w:rsidP="00E47ED6">
      <w:pPr>
        <w:pStyle w:val="Code"/>
      </w:pPr>
      <w:r>
        <w:tab/>
        <w:t>ipService</w:t>
      </w:r>
      <w:r>
        <w:tab/>
      </w:r>
      <w:r>
        <w:tab/>
      </w:r>
      <w:r>
        <w:tab/>
        <w:t>BOOLEAN,</w:t>
      </w:r>
    </w:p>
    <w:p w14:paraId="085EBCD1" w14:textId="77777777" w:rsidR="00E47ED6" w:rsidRDefault="00E47ED6" w:rsidP="00E47ED6">
      <w:pPr>
        <w:pStyle w:val="Code"/>
      </w:pPr>
      <w:r>
        <w:tab/>
        <w:t>security</w:t>
      </w:r>
      <w:r>
        <w:tab/>
      </w:r>
      <w:r>
        <w:tab/>
      </w:r>
      <w:r>
        <w:tab/>
      </w:r>
      <w:r>
        <w:tab/>
      </w:r>
    </w:p>
    <w:p w14:paraId="357E5A9E" w14:textId="77777777" w:rsidR="00E47ED6" w:rsidRDefault="00E47ED6" w:rsidP="00E47ED6">
      <w:pPr>
        <w:pStyle w:val="Code"/>
      </w:pPr>
      <w:r>
        <w:tab/>
      </w:r>
      <w:r>
        <w:tab/>
        <w:t>SecurityContext (WITH COMPONENTS {</w:t>
      </w:r>
    </w:p>
    <w:p w14:paraId="4B673E2F" w14:textId="77777777" w:rsidR="00E47ED6" w:rsidRDefault="00E47ED6" w:rsidP="00E47ED6">
      <w:pPr>
        <w:pStyle w:val="Code"/>
      </w:pPr>
      <w:r>
        <w:tab/>
      </w:r>
      <w:r>
        <w:tab/>
      </w:r>
      <w:r>
        <w:tab/>
        <w:t>contentType (mWSA)</w:t>
      </w:r>
    </w:p>
    <w:p w14:paraId="52C9624C" w14:textId="77777777" w:rsidR="00E47ED6" w:rsidRDefault="00E47ED6" w:rsidP="00E47ED6">
      <w:pPr>
        <w:pStyle w:val="Code"/>
      </w:pPr>
      <w:r>
        <w:tab/>
      </w:r>
      <w:r>
        <w:tab/>
        <w:t>}),</w:t>
      </w:r>
    </w:p>
    <w:p w14:paraId="12CCD38E" w14:textId="77777777" w:rsidR="00E47ED6" w:rsidRDefault="00E47ED6" w:rsidP="00E47ED6">
      <w:pPr>
        <w:pStyle w:val="Code"/>
      </w:pPr>
      <w:r>
        <w:tab/>
        <w:t>signatureLifetime</w:t>
      </w:r>
      <w:r>
        <w:tab/>
      </w:r>
      <w:r>
        <w:tab/>
        <w:t>INTEGER(10..30000),</w:t>
      </w:r>
    </w:p>
    <w:p w14:paraId="56DCAF2C" w14:textId="77777777" w:rsidR="00E47ED6" w:rsidRDefault="00E47ED6" w:rsidP="00E47ED6">
      <w:pPr>
        <w:pStyle w:val="Code"/>
      </w:pPr>
      <w:r>
        <w:tab/>
        <w:t>infoElementIncluded</w:t>
      </w:r>
      <w:r>
        <w:tab/>
        <w:t>WaveElementsIncluded DEFAULT '000000000000000000000000'B,</w:t>
      </w:r>
    </w:p>
    <w:p w14:paraId="6B391ADA" w14:textId="77777777" w:rsidR="00E47ED6" w:rsidRDefault="00E47ED6" w:rsidP="00E47ED6">
      <w:pPr>
        <w:pStyle w:val="Code"/>
      </w:pPr>
      <w:r>
        <w:tab/>
        <w:t>advertiserId</w:t>
      </w:r>
      <w:r>
        <w:tab/>
      </w:r>
      <w:r>
        <w:tab/>
        <w:t>AdvertiserIdentifier OPTIONAL,</w:t>
      </w:r>
    </w:p>
    <w:p w14:paraId="08C7FE4E" w14:textId="77777777" w:rsidR="00E47ED6" w:rsidRDefault="00E47ED6" w:rsidP="00E47ED6">
      <w:pPr>
        <w:pStyle w:val="Code"/>
      </w:pPr>
      <w:r>
        <w:tab/>
        <w:t>serviceInfos</w:t>
      </w:r>
      <w:r>
        <w:tab/>
      </w:r>
      <w:r>
        <w:tab/>
        <w:t>ServiceInfos,</w:t>
      </w:r>
    </w:p>
    <w:p w14:paraId="7B73B965" w14:textId="77777777" w:rsidR="00E47ED6" w:rsidRDefault="00E47ED6" w:rsidP="00E47ED6">
      <w:pPr>
        <w:pStyle w:val="Code"/>
      </w:pPr>
      <w:r>
        <w:tab/>
        <w:t>channelinfos</w:t>
      </w:r>
      <w:r>
        <w:tab/>
      </w:r>
      <w:r>
        <w:tab/>
        <w:t>ChannelInfos,</w:t>
      </w:r>
    </w:p>
    <w:p w14:paraId="219C4756" w14:textId="4871F080" w:rsidR="00E47ED6" w:rsidRDefault="00E47ED6" w:rsidP="00E47ED6">
      <w:pPr>
        <w:pStyle w:val="Code"/>
        <w:rPr>
          <w:ins w:id="162" w:author="Dmitri.Khijniak@7Layers.com" w:date="2017-04-09T20:06:00Z"/>
        </w:rPr>
      </w:pPr>
      <w:r>
        <w:tab/>
        <w:t>wra</w:t>
      </w:r>
      <w:r>
        <w:tab/>
      </w:r>
      <w:r>
        <w:tab/>
      </w:r>
      <w:r>
        <w:tab/>
      </w:r>
      <w:r>
        <w:tab/>
        <w:t>RoutingAdvertisement OPTIONAL,</w:t>
      </w:r>
    </w:p>
    <w:p w14:paraId="4AADBC6B" w14:textId="77777777" w:rsidR="00B44207" w:rsidRDefault="00B44207" w:rsidP="00B44207">
      <w:pPr>
        <w:pStyle w:val="Code"/>
        <w:rPr>
          <w:ins w:id="163" w:author="Dmitri.Khijniak@7Layers.com" w:date="2017-04-09T20:06:00Z"/>
        </w:rPr>
      </w:pPr>
      <w:ins w:id="164" w:author="Dmitri.Khijniak@7Layers.com" w:date="2017-04-09T20:06:00Z">
        <w:r>
          <w:t xml:space="preserve">    -- if the following parameters omitted, use the default values from the SUT MIB</w:t>
        </w:r>
      </w:ins>
    </w:p>
    <w:p w14:paraId="06222845" w14:textId="77777777" w:rsidR="00B44207" w:rsidRDefault="00B44207" w:rsidP="00B44207">
      <w:pPr>
        <w:pStyle w:val="Code"/>
        <w:rPr>
          <w:ins w:id="165" w:author="Dmitri.Khijniak@7Layers.com" w:date="2017-04-09T20:06:00Z"/>
        </w:rPr>
      </w:pPr>
      <w:ins w:id="166" w:author="Dmitri.Khijniak@7Layers.com" w:date="2017-04-09T20:06:00Z">
        <w:r>
          <w:lastRenderedPageBreak/>
          <w:t xml:space="preserve">    dataRate                DataRate80211 OPTIONAL,</w:t>
        </w:r>
      </w:ins>
    </w:p>
    <w:p w14:paraId="676F98E9" w14:textId="77777777" w:rsidR="00B44207" w:rsidRDefault="00B44207" w:rsidP="00B44207">
      <w:pPr>
        <w:pStyle w:val="Code"/>
        <w:rPr>
          <w:ins w:id="167" w:author="Dmitri.Khijniak@7Layers.com" w:date="2017-04-09T20:06:00Z"/>
        </w:rPr>
      </w:pPr>
      <w:ins w:id="168" w:author="Dmitri.Khijniak@7Layers.com" w:date="2017-04-09T20:06:00Z">
        <w:r>
          <w:t xml:space="preserve">    userPriority            UserPriority OPTIONAL, </w:t>
        </w:r>
      </w:ins>
    </w:p>
    <w:p w14:paraId="56242708" w14:textId="3F4A052D" w:rsidR="00B44207" w:rsidRDefault="00B44207" w:rsidP="00B44207">
      <w:pPr>
        <w:pStyle w:val="Code"/>
      </w:pPr>
      <w:ins w:id="169" w:author="Dmitri.Khijniak@7Layers.com" w:date="2017-04-09T20:06:00Z">
        <w:r>
          <w:t xml:space="preserve">    transmitPowerLevel      TXpower80211 OPTIONAL,</w:t>
        </w:r>
      </w:ins>
    </w:p>
    <w:p w14:paraId="03697A99" w14:textId="77777777" w:rsidR="00E47ED6" w:rsidRDefault="00E47ED6" w:rsidP="00E47ED6">
      <w:pPr>
        <w:pStyle w:val="Code"/>
      </w:pPr>
      <w:r>
        <w:tab/>
        <w:t>...</w:t>
      </w:r>
    </w:p>
    <w:p w14:paraId="0090F695" w14:textId="77777777" w:rsidR="00E47ED6" w:rsidRDefault="00E47ED6" w:rsidP="00E47ED6">
      <w:pPr>
        <w:pStyle w:val="Code"/>
      </w:pPr>
      <w:r>
        <w:t>}</w:t>
      </w:r>
    </w:p>
    <w:p w14:paraId="5450720B" w14:textId="77777777" w:rsidR="00E47ED6" w:rsidRDefault="00E47ED6" w:rsidP="00E47ED6">
      <w:pPr>
        <w:pStyle w:val="Code"/>
      </w:pPr>
    </w:p>
    <w:p w14:paraId="2D33E784" w14:textId="6827F5E0" w:rsidR="00E47ED6" w:rsidRDefault="00E47ED6" w:rsidP="00E47ED6">
      <w:pPr>
        <w:pStyle w:val="Caption"/>
        <w:keepNext/>
      </w:pPr>
      <w:r>
        <w:t xml:space="preserve">Table </w:t>
      </w:r>
      <w:fldSimple w:instr=" SEQ Table \* ARABIC ">
        <w:r w:rsidR="003B250A">
          <w:rPr>
            <w:noProof/>
          </w:rPr>
          <w:t>6</w:t>
        </w:r>
      </w:fldSimple>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C198FC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4577E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3151D7F" w14:textId="77777777" w:rsidR="00E47ED6" w:rsidRPr="003D68B7" w:rsidRDefault="00E47ED6" w:rsidP="00AC3C00">
            <w:pPr>
              <w:pStyle w:val="TAL"/>
              <w:rPr>
                <w:b/>
                <w:lang w:eastAsia="en-US"/>
              </w:rPr>
            </w:pPr>
            <w:r>
              <w:rPr>
                <w:b/>
                <w:lang w:eastAsia="en-US"/>
              </w:rPr>
              <w:t>Explanation</w:t>
            </w:r>
          </w:p>
        </w:tc>
      </w:tr>
      <w:tr w:rsidR="00E47ED6" w:rsidRPr="00FF39A0" w14:paraId="023849D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AD2B2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5CF538"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27B5BB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74ED62"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54C39840" w14:textId="4623EEE4"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p w14:paraId="6EB4C350" w14:textId="77777777" w:rsidR="00E47ED6" w:rsidRDefault="00E47ED6" w:rsidP="00AC3C00">
            <w:pPr>
              <w:pStyle w:val="TAL"/>
              <w:rPr>
                <w:lang w:eastAsia="en-US"/>
              </w:rPr>
            </w:pPr>
            <w:r>
              <w:rPr>
                <w:lang w:eastAsia="en-US"/>
              </w:rPr>
              <w:t>Default value set for broadcast transmissions.</w:t>
            </w:r>
          </w:p>
        </w:tc>
      </w:tr>
      <w:tr w:rsidR="00E47ED6" w:rsidRPr="00FF39A0" w14:paraId="18210E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F110AB"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18192805" w14:textId="2705A4EC"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74F8CD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73AF38E"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3B9E69D9" w14:textId="5DB4B5F3"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02BB66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D9DF61"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2E5B6195" w14:textId="1862A221"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ins w:id="170" w:author="Dmitri.Khijniak@7Layers.com" w:date="2017-04-09T20:04:00Z">
              <w:r w:rsidR="00317EAF">
                <w:rPr>
                  <w:lang w:eastAsia="en-US"/>
                </w:rPr>
                <w:t xml:space="preserve"> as number of messages per 5 sec interval</w:t>
              </w:r>
            </w:ins>
            <w:r>
              <w:rPr>
                <w:lang w:eastAsia="en-US"/>
              </w:rPr>
              <w:t xml:space="preserve">. Additionally, </w:t>
            </w:r>
            <w:ins w:id="171" w:author="Dmitri.Khijniak@7Layers.com" w:date="2017-04-09T20:04:00Z">
              <w:r w:rsidR="00317EAF">
                <w:rPr>
                  <w:lang w:eastAsia="en-US"/>
                </w:rPr>
                <w:t xml:space="preserve">it </w:t>
              </w:r>
            </w:ins>
            <w:r>
              <w:rPr>
                <w:lang w:eastAsia="en-US"/>
              </w:rPr>
              <w:t xml:space="preserve">can be set to 0 for transmitting a single message. </w:t>
            </w:r>
          </w:p>
        </w:tc>
      </w:tr>
      <w:tr w:rsidR="00E47ED6" w:rsidRPr="00FF39A0" w14:paraId="5DD24DE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A5FA523"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724F0DD3"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535433B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02EF94"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3ADF31B"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8B3D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04FE1D1"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73970AEE" w14:textId="43FBA59B"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3BBBA6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CD2A10E"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677983A1"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876ECA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FEEFF1"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747CC56" w14:textId="17E94154"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F3785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610A8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76DE74E6" w14:textId="4DA42B51"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630DDE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14F931"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5FA89FF8" w14:textId="4E67B379"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CA576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27A75F"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5A4CBAC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r w:rsidR="00B44207" w:rsidRPr="00FF39A0" w14:paraId="42A4D873" w14:textId="77777777" w:rsidTr="00AC3C00">
        <w:trPr>
          <w:jc w:val="center"/>
          <w:ins w:id="172" w:author="Dmitri.Khijniak@7Layers.com" w:date="2017-04-09T20:07:00Z"/>
        </w:trPr>
        <w:tc>
          <w:tcPr>
            <w:tcW w:w="2430" w:type="dxa"/>
            <w:tcBorders>
              <w:top w:val="single" w:sz="4" w:space="0" w:color="auto"/>
              <w:left w:val="single" w:sz="4" w:space="0" w:color="auto"/>
              <w:bottom w:val="single" w:sz="4" w:space="0" w:color="auto"/>
              <w:right w:val="single" w:sz="4" w:space="0" w:color="auto"/>
            </w:tcBorders>
          </w:tcPr>
          <w:p w14:paraId="3CFE693D" w14:textId="175D3FFB" w:rsidR="00B44207" w:rsidRPr="00E05E68" w:rsidRDefault="00B44207" w:rsidP="00AC3C00">
            <w:pPr>
              <w:pStyle w:val="TAL"/>
              <w:rPr>
                <w:ins w:id="173" w:author="Dmitri.Khijniak@7Layers.com" w:date="2017-04-09T20:07:00Z"/>
              </w:rPr>
            </w:pPr>
            <w:ins w:id="174" w:author="Dmitri.Khijniak@7Layers.com" w:date="2017-04-09T20:07:00Z">
              <w:r>
                <w:t>dataRate</w:t>
              </w:r>
            </w:ins>
          </w:p>
        </w:tc>
        <w:tc>
          <w:tcPr>
            <w:tcW w:w="6071" w:type="dxa"/>
            <w:tcBorders>
              <w:top w:val="single" w:sz="4" w:space="0" w:color="auto"/>
              <w:left w:val="single" w:sz="4" w:space="0" w:color="auto"/>
              <w:bottom w:val="single" w:sz="4" w:space="0" w:color="auto"/>
              <w:right w:val="single" w:sz="4" w:space="0" w:color="auto"/>
            </w:tcBorders>
          </w:tcPr>
          <w:p w14:paraId="071819DD" w14:textId="081FF552" w:rsidR="00B44207" w:rsidRDefault="00B44207" w:rsidP="00AC3C00">
            <w:pPr>
              <w:pStyle w:val="TAL"/>
              <w:rPr>
                <w:ins w:id="175" w:author="Dmitri.Khijniak@7Layers.com" w:date="2017-04-09T20:07:00Z"/>
                <w:lang w:eastAsia="en-US"/>
              </w:rPr>
            </w:pPr>
            <w:ins w:id="176" w:author="Dmitri.Khijniak@7Layers.com" w:date="2017-04-09T20:07:00Z">
              <w:r>
                <w:rPr>
                  <w:lang w:eastAsia="en-US"/>
                </w:rPr>
                <w:t xml:space="preserve">Data Rate used </w:t>
              </w:r>
            </w:ins>
            <w:ins w:id="177" w:author="Dmitri.Khijniak@7Layers.com" w:date="2017-04-09T20:08:00Z">
              <w:r>
                <w:rPr>
                  <w:lang w:eastAsia="en-US"/>
                </w:rPr>
                <w:t xml:space="preserve">for </w:t>
              </w:r>
            </w:ins>
            <w:ins w:id="178" w:author="Dmitri.Khijniak@7Layers.com" w:date="2017-04-09T20:07:00Z">
              <w:r>
                <w:rPr>
                  <w:lang w:eastAsia="en-US"/>
                </w:rPr>
                <w:t>transmission of WSM</w:t>
              </w:r>
            </w:ins>
            <w:ins w:id="179" w:author="Dmitri.Khijniak@7Layers.com" w:date="2017-04-09T20:08:00Z">
              <w:r>
                <w:rPr>
                  <w:lang w:eastAsia="en-US"/>
                </w:rPr>
                <w:t>s</w:t>
              </w:r>
            </w:ins>
            <w:ins w:id="180" w:author="Dmitri.Khijniak@7Layers.com" w:date="2017-04-09T20:07:00Z">
              <w:r>
                <w:rPr>
                  <w:lang w:eastAsia="en-US"/>
                </w:rPr>
                <w:t xml:space="preserve"> containing WSA. If </w:t>
              </w:r>
            </w:ins>
            <w:ins w:id="181" w:author="Dmitri.Khijniak@7Layers.com" w:date="2017-04-09T20:09:00Z">
              <w:r w:rsidR="00682B65">
                <w:rPr>
                  <w:lang w:eastAsia="en-US"/>
                </w:rPr>
                <w:t>omitted</w:t>
              </w:r>
            </w:ins>
            <w:ins w:id="182" w:author="Dmitri.Khijniak@7Layers.com" w:date="2017-04-09T20:07:00Z">
              <w:r>
                <w:rPr>
                  <w:lang w:eastAsia="en-US"/>
                </w:rPr>
                <w:t>, use default value from the MIB</w:t>
              </w:r>
            </w:ins>
          </w:p>
        </w:tc>
      </w:tr>
      <w:tr w:rsidR="00B44207" w:rsidRPr="00FF39A0" w14:paraId="04CD36BD" w14:textId="77777777" w:rsidTr="00AC3C00">
        <w:trPr>
          <w:jc w:val="center"/>
          <w:ins w:id="183" w:author="Dmitri.Khijniak@7Layers.com" w:date="2017-04-09T20:07:00Z"/>
        </w:trPr>
        <w:tc>
          <w:tcPr>
            <w:tcW w:w="2430" w:type="dxa"/>
            <w:tcBorders>
              <w:top w:val="single" w:sz="4" w:space="0" w:color="auto"/>
              <w:left w:val="single" w:sz="4" w:space="0" w:color="auto"/>
              <w:bottom w:val="single" w:sz="4" w:space="0" w:color="auto"/>
              <w:right w:val="single" w:sz="4" w:space="0" w:color="auto"/>
            </w:tcBorders>
          </w:tcPr>
          <w:p w14:paraId="1784BF20" w14:textId="3B562916" w:rsidR="00B44207" w:rsidRPr="00E05E68" w:rsidRDefault="00B44207" w:rsidP="00AC3C00">
            <w:pPr>
              <w:pStyle w:val="TAL"/>
              <w:rPr>
                <w:ins w:id="184" w:author="Dmitri.Khijniak@7Layers.com" w:date="2017-04-09T20:07:00Z"/>
              </w:rPr>
            </w:pPr>
            <w:ins w:id="185" w:author="Dmitri.Khijniak@7Layers.com" w:date="2017-04-09T20:08:00Z">
              <w:r>
                <w:t>userPriority</w:t>
              </w:r>
            </w:ins>
          </w:p>
        </w:tc>
        <w:tc>
          <w:tcPr>
            <w:tcW w:w="6071" w:type="dxa"/>
            <w:tcBorders>
              <w:top w:val="single" w:sz="4" w:space="0" w:color="auto"/>
              <w:left w:val="single" w:sz="4" w:space="0" w:color="auto"/>
              <w:bottom w:val="single" w:sz="4" w:space="0" w:color="auto"/>
              <w:right w:val="single" w:sz="4" w:space="0" w:color="auto"/>
            </w:tcBorders>
          </w:tcPr>
          <w:p w14:paraId="5AA4F163" w14:textId="6FFE6E98" w:rsidR="00B44207" w:rsidRDefault="00B44207" w:rsidP="00AC3C00">
            <w:pPr>
              <w:pStyle w:val="TAL"/>
              <w:rPr>
                <w:ins w:id="186" w:author="Dmitri.Khijniak@7Layers.com" w:date="2017-04-09T20:07:00Z"/>
                <w:lang w:eastAsia="en-US"/>
              </w:rPr>
            </w:pPr>
            <w:ins w:id="187" w:author="Dmitri.Khijniak@7Layers.com" w:date="2017-04-09T20:08:00Z">
              <w:r>
                <w:rPr>
                  <w:lang w:eastAsia="en-US"/>
                </w:rPr>
                <w:t xml:space="preserve">User Priority used </w:t>
              </w:r>
            </w:ins>
            <w:ins w:id="188" w:author="Dmitri.Khijniak@7Layers.com" w:date="2017-04-09T20:09:00Z">
              <w:r>
                <w:rPr>
                  <w:lang w:eastAsia="en-US"/>
                </w:rPr>
                <w:t xml:space="preserve">for transmission of WSMs containing WSA. If </w:t>
              </w:r>
              <w:r w:rsidR="00682B65">
                <w:rPr>
                  <w:lang w:eastAsia="en-US"/>
                </w:rPr>
                <w:t>omitted</w:t>
              </w:r>
              <w:r>
                <w:rPr>
                  <w:lang w:eastAsia="en-US"/>
                </w:rPr>
                <w:t>, use default value from the MIB</w:t>
              </w:r>
            </w:ins>
          </w:p>
        </w:tc>
      </w:tr>
      <w:tr w:rsidR="00682B65" w:rsidRPr="00FF39A0" w14:paraId="7193AB40" w14:textId="77777777" w:rsidTr="00AC3C00">
        <w:trPr>
          <w:jc w:val="center"/>
          <w:ins w:id="189" w:author="Dmitri.Khijniak@7Layers.com" w:date="2017-04-09T20:07:00Z"/>
        </w:trPr>
        <w:tc>
          <w:tcPr>
            <w:tcW w:w="2430" w:type="dxa"/>
            <w:tcBorders>
              <w:top w:val="single" w:sz="4" w:space="0" w:color="auto"/>
              <w:left w:val="single" w:sz="4" w:space="0" w:color="auto"/>
              <w:bottom w:val="single" w:sz="4" w:space="0" w:color="auto"/>
              <w:right w:val="single" w:sz="4" w:space="0" w:color="auto"/>
            </w:tcBorders>
          </w:tcPr>
          <w:p w14:paraId="143075BB" w14:textId="79E74465" w:rsidR="00682B65" w:rsidRPr="00E05E68" w:rsidRDefault="00682B65" w:rsidP="00682B65">
            <w:pPr>
              <w:pStyle w:val="TAL"/>
              <w:rPr>
                <w:ins w:id="190" w:author="Dmitri.Khijniak@7Layers.com" w:date="2017-04-09T20:07:00Z"/>
              </w:rPr>
            </w:pPr>
            <w:ins w:id="191" w:author="Dmitri.Khijniak@7Layers.com" w:date="2017-04-09T20:09:00Z">
              <w:r>
                <w:t xml:space="preserve">transmitPowerLevel      </w:t>
              </w:r>
            </w:ins>
          </w:p>
        </w:tc>
        <w:tc>
          <w:tcPr>
            <w:tcW w:w="6071" w:type="dxa"/>
            <w:tcBorders>
              <w:top w:val="single" w:sz="4" w:space="0" w:color="auto"/>
              <w:left w:val="single" w:sz="4" w:space="0" w:color="auto"/>
              <w:bottom w:val="single" w:sz="4" w:space="0" w:color="auto"/>
              <w:right w:val="single" w:sz="4" w:space="0" w:color="auto"/>
            </w:tcBorders>
          </w:tcPr>
          <w:p w14:paraId="22214653" w14:textId="36D161A5" w:rsidR="00682B65" w:rsidRDefault="00682B65" w:rsidP="00682B65">
            <w:pPr>
              <w:pStyle w:val="TAL"/>
              <w:rPr>
                <w:ins w:id="192" w:author="Dmitri.Khijniak@7Layers.com" w:date="2017-04-09T20:07:00Z"/>
                <w:lang w:eastAsia="en-US"/>
              </w:rPr>
            </w:pPr>
            <w:ins w:id="193" w:author="Dmitri.Khijniak@7Layers.com" w:date="2017-04-09T20:09:00Z">
              <w:r>
                <w:rPr>
                  <w:lang w:eastAsia="en-US"/>
                </w:rPr>
                <w:t>Transmit Power setting used for transmission of WSMs containing WSA. If omitted, use default value from the MIB</w:t>
              </w:r>
            </w:ins>
          </w:p>
        </w:tc>
      </w:tr>
    </w:tbl>
    <w:p w14:paraId="02C9682A" w14:textId="77777777" w:rsidR="00E47ED6" w:rsidRDefault="00E47ED6" w:rsidP="00E47ED6">
      <w:pPr>
        <w:pStyle w:val="Code"/>
      </w:pPr>
    </w:p>
    <w:p w14:paraId="03ADC085" w14:textId="52B023BB" w:rsidR="00E47ED6" w:rsidRDefault="00E47ED6" w:rsidP="00E47ED6">
      <w:r>
        <w:t>Specific details for each type definition are listed in the ASN.1 specification referenced in Appendix A.</w:t>
      </w:r>
    </w:p>
    <w:p w14:paraId="3BBF56B5" w14:textId="77777777" w:rsidR="00E47ED6" w:rsidRDefault="00E47ED6" w:rsidP="00E47ED6">
      <w:pPr>
        <w:pStyle w:val="Code"/>
      </w:pPr>
    </w:p>
    <w:p w14:paraId="366E248D" w14:textId="77777777" w:rsidR="00E47ED6" w:rsidRDefault="00E47ED6" w:rsidP="008027FB">
      <w:pPr>
        <w:pStyle w:val="Heading4"/>
      </w:pPr>
      <w:r>
        <w:t>StopWsaTxPeriodic</w:t>
      </w:r>
    </w:p>
    <w:p w14:paraId="3A7D18BA"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6C2A79CD" w14:textId="77777777" w:rsidR="00E47ED6" w:rsidRDefault="00E47ED6" w:rsidP="00E47ED6">
      <w:pPr>
        <w:pStyle w:val="Code"/>
      </w:pPr>
      <w:r>
        <w:t>StopWsaTxPeriodic ::= SEQUENCE{</w:t>
      </w:r>
    </w:p>
    <w:p w14:paraId="348F8C55" w14:textId="77777777" w:rsidR="00E47ED6" w:rsidRDefault="00E47ED6" w:rsidP="00E47ED6">
      <w:pPr>
        <w:pStyle w:val="Code"/>
      </w:pPr>
      <w:r>
        <w:tab/>
        <w:t>radio</w:t>
      </w:r>
      <w:r>
        <w:tab/>
      </w:r>
      <w:r>
        <w:tab/>
        <w:t>RadioInterface,</w:t>
      </w:r>
    </w:p>
    <w:p w14:paraId="02077139" w14:textId="77777777" w:rsidR="00E47ED6" w:rsidRDefault="00E47ED6" w:rsidP="00E47ED6">
      <w:pPr>
        <w:pStyle w:val="Code"/>
      </w:pPr>
      <w:r>
        <w:tab/>
        <w:t>...</w:t>
      </w:r>
    </w:p>
    <w:p w14:paraId="728F5119" w14:textId="77777777" w:rsidR="00E47ED6" w:rsidRDefault="00E47ED6" w:rsidP="00E47ED6">
      <w:pPr>
        <w:pStyle w:val="Code"/>
      </w:pPr>
      <w:r>
        <w:t>}</w:t>
      </w:r>
    </w:p>
    <w:p w14:paraId="7F273187" w14:textId="77777777" w:rsidR="00E47ED6" w:rsidRDefault="00E47ED6" w:rsidP="00E47ED6">
      <w:pPr>
        <w:pStyle w:val="Code"/>
      </w:pPr>
    </w:p>
    <w:p w14:paraId="1DA40C25" w14:textId="59E0DABA" w:rsidR="00E47ED6" w:rsidRDefault="00E47ED6" w:rsidP="00E47ED6">
      <w:pPr>
        <w:pStyle w:val="Caption"/>
        <w:keepNext/>
      </w:pPr>
      <w:r>
        <w:t xml:space="preserve">Table </w:t>
      </w:r>
      <w:fldSimple w:instr=" SEQ Table \* ARABIC ">
        <w:r w:rsidR="003B250A">
          <w:rPr>
            <w:noProof/>
          </w:rPr>
          <w:t>7</w:t>
        </w:r>
      </w:fldSimple>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6A8651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72A3E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E06EB85" w14:textId="77777777" w:rsidR="00E47ED6" w:rsidRPr="003D68B7" w:rsidRDefault="00E47ED6" w:rsidP="00AC3C00">
            <w:pPr>
              <w:pStyle w:val="TAL"/>
              <w:rPr>
                <w:b/>
                <w:lang w:eastAsia="en-US"/>
              </w:rPr>
            </w:pPr>
            <w:r>
              <w:rPr>
                <w:b/>
                <w:lang w:eastAsia="en-US"/>
              </w:rPr>
              <w:t>Explanation</w:t>
            </w:r>
          </w:p>
        </w:tc>
      </w:tr>
      <w:tr w:rsidR="00E47ED6" w:rsidRPr="00FF39A0" w14:paraId="0B29BB3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8729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98129B5"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007BEE" w14:textId="77777777" w:rsidR="00E47ED6" w:rsidRDefault="00E47ED6" w:rsidP="00E47ED6">
      <w:pPr>
        <w:pStyle w:val="Code"/>
      </w:pPr>
    </w:p>
    <w:p w14:paraId="3C9F4DD3" w14:textId="77777777" w:rsidR="00E47ED6" w:rsidRDefault="00E47ED6" w:rsidP="00E47ED6">
      <w:pPr>
        <w:pStyle w:val="Code"/>
      </w:pPr>
    </w:p>
    <w:p w14:paraId="467974DD" w14:textId="77777777" w:rsidR="00E47ED6" w:rsidRDefault="00E47ED6" w:rsidP="00E47ED6">
      <w:r>
        <w:t>Specific details for each type definition are listed in the ASN.1 specification referenced in the Appendix A.</w:t>
      </w:r>
    </w:p>
    <w:p w14:paraId="3C851AA0" w14:textId="77777777" w:rsidR="00E47ED6" w:rsidRPr="00194036" w:rsidRDefault="00E47ED6" w:rsidP="00E47ED6">
      <w:pPr>
        <w:pStyle w:val="Code"/>
      </w:pPr>
    </w:p>
    <w:p w14:paraId="595B4BE2" w14:textId="77777777" w:rsidR="00E47ED6" w:rsidRDefault="00E47ED6" w:rsidP="008027FB">
      <w:pPr>
        <w:pStyle w:val="Heading4"/>
      </w:pPr>
      <w:r>
        <w:lastRenderedPageBreak/>
        <w:t>StartWsmRx</w:t>
      </w:r>
    </w:p>
    <w:p w14:paraId="1E7AFC30" w14:textId="396ADFE5"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WME-WSMService.request</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3B250A">
        <w:t>8</w:t>
      </w:r>
      <w:r>
        <w:fldChar w:fldCharType="end"/>
      </w:r>
      <w:r w:rsidR="0004664B">
        <w:t>]</w:t>
      </w:r>
      <w:r>
        <w:t xml:space="preserve">. </w:t>
      </w:r>
    </w:p>
    <w:p w14:paraId="6F29842B" w14:textId="77777777" w:rsidR="00E47ED6" w:rsidRDefault="00E47ED6" w:rsidP="00E47ED6">
      <w:pPr>
        <w:pStyle w:val="Code"/>
      </w:pPr>
      <w:r>
        <w:t>StartWsmRx ::= SEQUENCE{</w:t>
      </w:r>
    </w:p>
    <w:p w14:paraId="26C05172" w14:textId="77777777" w:rsidR="00E47ED6" w:rsidRDefault="00E47ED6" w:rsidP="00E47ED6">
      <w:pPr>
        <w:pStyle w:val="Code"/>
      </w:pPr>
      <w:r>
        <w:tab/>
        <w:t>psid</w:t>
      </w:r>
      <w:r>
        <w:tab/>
      </w:r>
      <w:r>
        <w:tab/>
      </w:r>
      <w:r>
        <w:tab/>
        <w:t>Psid,</w:t>
      </w:r>
    </w:p>
    <w:p w14:paraId="3B014494" w14:textId="77777777" w:rsidR="00E47ED6" w:rsidRDefault="00E47ED6" w:rsidP="00E47ED6">
      <w:pPr>
        <w:pStyle w:val="Code"/>
      </w:pPr>
      <w:r>
        <w:tab/>
        <w:t>radio</w:t>
      </w:r>
      <w:r>
        <w:tab/>
      </w:r>
      <w:r>
        <w:tab/>
      </w:r>
      <w:r>
        <w:tab/>
        <w:t>RadioInterface,</w:t>
      </w:r>
    </w:p>
    <w:p w14:paraId="3AB0A427" w14:textId="77777777" w:rsidR="00E47ED6" w:rsidRDefault="00E47ED6" w:rsidP="00E47ED6">
      <w:pPr>
        <w:pStyle w:val="Code"/>
      </w:pPr>
      <w:r>
        <w:tab/>
        <w:t>channelIdentifier</w:t>
      </w:r>
      <w:r>
        <w:tab/>
      </w:r>
      <w:r>
        <w:tab/>
        <w:t>ChannelNumber80211,</w:t>
      </w:r>
    </w:p>
    <w:p w14:paraId="25964376" w14:textId="77777777" w:rsidR="00E47ED6" w:rsidRDefault="00E47ED6" w:rsidP="00E47ED6">
      <w:pPr>
        <w:pStyle w:val="Code"/>
      </w:pPr>
      <w:r>
        <w:tab/>
        <w:t>timeSlot</w:t>
      </w:r>
      <w:r>
        <w:tab/>
      </w:r>
      <w:r>
        <w:tab/>
      </w:r>
      <w:r>
        <w:tab/>
        <w:t>TimeSlot,</w:t>
      </w:r>
      <w:r>
        <w:tab/>
      </w:r>
      <w:r>
        <w:tab/>
      </w:r>
      <w:r>
        <w:tab/>
      </w:r>
    </w:p>
    <w:p w14:paraId="10A6D0CC" w14:textId="77777777" w:rsidR="00E47ED6" w:rsidRDefault="00E47ED6" w:rsidP="00E47ED6">
      <w:pPr>
        <w:pStyle w:val="Code"/>
      </w:pPr>
      <w:r>
        <w:tab/>
        <w:t>eventHandling</w:t>
      </w:r>
      <w:r>
        <w:tab/>
      </w:r>
      <w:r>
        <w:tab/>
        <w:t>EventHandling,</w:t>
      </w:r>
      <w:r>
        <w:tab/>
      </w:r>
      <w:r>
        <w:tab/>
      </w:r>
      <w:r>
        <w:tab/>
      </w:r>
      <w:r>
        <w:tab/>
      </w:r>
      <w:r>
        <w:tab/>
      </w:r>
    </w:p>
    <w:p w14:paraId="6AA4EE29" w14:textId="77777777" w:rsidR="00E47ED6" w:rsidRDefault="00E47ED6" w:rsidP="00E47ED6">
      <w:pPr>
        <w:pStyle w:val="Code"/>
      </w:pPr>
      <w:r>
        <w:tab/>
        <w:t>...</w:t>
      </w:r>
    </w:p>
    <w:p w14:paraId="545182BF" w14:textId="77777777" w:rsidR="00E47ED6" w:rsidRDefault="00E47ED6" w:rsidP="00E47ED6">
      <w:pPr>
        <w:pStyle w:val="Code"/>
      </w:pPr>
      <w:r>
        <w:t>}</w:t>
      </w:r>
    </w:p>
    <w:p w14:paraId="5611A9C9" w14:textId="77777777" w:rsidR="00E47ED6" w:rsidRDefault="00E47ED6" w:rsidP="00E47ED6">
      <w:pPr>
        <w:pStyle w:val="Code"/>
      </w:pPr>
    </w:p>
    <w:p w14:paraId="7EAB5A09" w14:textId="6452B2C9" w:rsidR="00E47ED6" w:rsidRDefault="00E47ED6" w:rsidP="00E47ED6">
      <w:pPr>
        <w:pStyle w:val="Caption"/>
        <w:keepNext/>
      </w:pPr>
      <w:r>
        <w:t xml:space="preserve">Table </w:t>
      </w:r>
      <w:fldSimple w:instr=" SEQ Table \* ARABIC ">
        <w:r w:rsidR="003B250A">
          <w:rPr>
            <w:noProof/>
          </w:rPr>
          <w:t>8</w:t>
        </w:r>
      </w:fldSimple>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4FCD66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A9F93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9C99243" w14:textId="77777777" w:rsidR="00E47ED6" w:rsidRPr="003D68B7" w:rsidRDefault="00E47ED6" w:rsidP="00AC3C00">
            <w:pPr>
              <w:pStyle w:val="TAL"/>
              <w:rPr>
                <w:b/>
                <w:lang w:eastAsia="en-US"/>
              </w:rPr>
            </w:pPr>
            <w:r>
              <w:rPr>
                <w:b/>
                <w:lang w:eastAsia="en-US"/>
              </w:rPr>
              <w:t>Explanation</w:t>
            </w:r>
          </w:p>
        </w:tc>
      </w:tr>
      <w:tr w:rsidR="00E47ED6" w:rsidRPr="00FF39A0" w14:paraId="5B9C823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BAF56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396465A7" w14:textId="5F99299A"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p>
        </w:tc>
      </w:tr>
      <w:tr w:rsidR="00E47ED6" w:rsidRPr="00FF39A0" w14:paraId="573FB9C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3C944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5116440"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7057BE6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C6C88E"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5F08D171" w14:textId="1F97681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20E5A03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316EC1"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1072D86E" w14:textId="63FD9022"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6A2AED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4151C7"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78EAFE4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0BDF4DB7" w14:textId="77777777" w:rsidR="00E47ED6" w:rsidRDefault="00E47ED6" w:rsidP="00E47ED6">
      <w:pPr>
        <w:pStyle w:val="Code"/>
      </w:pPr>
    </w:p>
    <w:p w14:paraId="10B520AD" w14:textId="1E0EF24B" w:rsidR="00E47ED6" w:rsidRDefault="00E47ED6" w:rsidP="00E47ED6">
      <w:r>
        <w:t>Specific details for each type definition are listed in the ASN.1 specification referenced in Appendix A.</w:t>
      </w:r>
    </w:p>
    <w:p w14:paraId="0FB3535C" w14:textId="3E71E477" w:rsidR="00E47ED6" w:rsidRDefault="00E47ED6" w:rsidP="00E47ED6">
      <w:r>
        <w:t xml:space="preserve">The SUT will send an </w:t>
      </w:r>
      <w:r w:rsidRPr="00B171A7">
        <w:rPr>
          <w:i/>
        </w:rPr>
        <w:t xml:space="preserve">indication </w:t>
      </w:r>
      <w:r>
        <w:t xml:space="preserve">message when it receives a WSM. Using </w:t>
      </w:r>
      <w:r w:rsidRPr="00AB6B48">
        <w:rPr>
          <w:i/>
        </w:rPr>
        <w:t>eventHandling</w:t>
      </w:r>
      <w:r>
        <w:t xml:space="preserve"> parameter, the TS can request to receive all WSMs or only those with</w:t>
      </w:r>
      <w:r w:rsidR="00AA2701" w:rsidRPr="00AA2701">
        <w:t xml:space="preserve"> </w:t>
      </w:r>
      <w:r w:rsidR="00AA2701">
        <w:t>matching PSID</w:t>
      </w:r>
      <w:r>
        <w:t xml:space="preserve"> parameter</w:t>
      </w:r>
      <w:r w:rsidR="00AA2701">
        <w:t>s</w:t>
      </w:r>
      <w:r>
        <w:t xml:space="preserve">. In the latter case, </w:t>
      </w:r>
      <w:r w:rsidR="00AA2701">
        <w:t>the PSID</w:t>
      </w:r>
      <w:r>
        <w:t xml:space="preserve"> parameter is omitted.</w:t>
      </w:r>
    </w:p>
    <w:p w14:paraId="6D91A0F9" w14:textId="65AFCF9A" w:rsidR="00E47ED6" w:rsidRPr="00094BAD" w:rsidRDefault="00300D81" w:rsidP="00E47ED6">
      <w:r>
        <w:t>The TS will expect to receive t</w:t>
      </w:r>
      <w:r w:rsidR="00E47ED6">
        <w:t xml:space="preserve">he </w:t>
      </w:r>
      <w:r>
        <w:rPr>
          <w:i/>
        </w:rPr>
        <w:t>I</w:t>
      </w:r>
      <w:r w:rsidR="00E47ED6" w:rsidRPr="00B171A7">
        <w:rPr>
          <w:i/>
        </w:rPr>
        <w:t>ndication</w:t>
      </w:r>
      <w:r w:rsidR="00E47ED6">
        <w:t xml:space="preserve"> message within </w:t>
      </w:r>
      <w:r w:rsidR="00E47ED6" w:rsidRPr="00A55C25">
        <w:rPr>
          <w:b/>
        </w:rPr>
        <w:t>50ms</w:t>
      </w:r>
      <w:r w:rsidR="00E47ED6">
        <w:t xml:space="preserve"> after the corresponding WSM is received by the SUT.</w:t>
      </w:r>
    </w:p>
    <w:p w14:paraId="06D96546" w14:textId="77777777" w:rsidR="00E47ED6" w:rsidRDefault="00E47ED6" w:rsidP="008027FB">
      <w:pPr>
        <w:pStyle w:val="Heading4"/>
      </w:pPr>
      <w:r>
        <w:t>StopWsmRx</w:t>
      </w:r>
    </w:p>
    <w:p w14:paraId="5D0EE8CC"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2005C70F" w14:textId="77777777" w:rsidR="00E47ED6" w:rsidRDefault="00E47ED6" w:rsidP="00E47ED6">
      <w:pPr>
        <w:pStyle w:val="Code"/>
      </w:pPr>
      <w:r>
        <w:t>StopWsmRx ::= SEQUENCE{</w:t>
      </w:r>
    </w:p>
    <w:p w14:paraId="18B241F9" w14:textId="77777777" w:rsidR="00E47ED6" w:rsidRDefault="00E47ED6" w:rsidP="00E47ED6">
      <w:pPr>
        <w:pStyle w:val="Code"/>
      </w:pPr>
      <w:r>
        <w:tab/>
        <w:t>psid</w:t>
      </w:r>
      <w:r>
        <w:tab/>
      </w:r>
      <w:r>
        <w:tab/>
        <w:t>Psid OPTIONAL,</w:t>
      </w:r>
    </w:p>
    <w:p w14:paraId="0999B7CA" w14:textId="77777777" w:rsidR="00E47ED6" w:rsidRDefault="00E47ED6" w:rsidP="00E47ED6">
      <w:pPr>
        <w:pStyle w:val="Code"/>
      </w:pPr>
      <w:r>
        <w:tab/>
        <w:t>radio</w:t>
      </w:r>
      <w:r>
        <w:tab/>
      </w:r>
      <w:r>
        <w:tab/>
        <w:t>RadioInterface,</w:t>
      </w:r>
    </w:p>
    <w:p w14:paraId="692C7B0D" w14:textId="77777777" w:rsidR="00E47ED6" w:rsidRDefault="00E47ED6" w:rsidP="00E47ED6">
      <w:pPr>
        <w:pStyle w:val="Code"/>
      </w:pPr>
      <w:r>
        <w:tab/>
        <w:t>...</w:t>
      </w:r>
    </w:p>
    <w:p w14:paraId="6A79842D" w14:textId="77777777" w:rsidR="00E47ED6" w:rsidRDefault="00E47ED6" w:rsidP="00E47ED6">
      <w:pPr>
        <w:pStyle w:val="Code"/>
      </w:pPr>
      <w:r>
        <w:t>}</w:t>
      </w:r>
    </w:p>
    <w:p w14:paraId="52D0A61C" w14:textId="77777777" w:rsidR="00E47ED6" w:rsidRDefault="00E47ED6" w:rsidP="00E47ED6">
      <w:pPr>
        <w:pStyle w:val="Code"/>
      </w:pPr>
    </w:p>
    <w:p w14:paraId="2981725D" w14:textId="10F62FD0" w:rsidR="00E47ED6" w:rsidRDefault="00E47ED6" w:rsidP="00E47ED6">
      <w:pPr>
        <w:pStyle w:val="Caption"/>
        <w:keepNext/>
      </w:pPr>
      <w:r>
        <w:t xml:space="preserve">Table </w:t>
      </w:r>
      <w:fldSimple w:instr=" SEQ Table \* ARABIC ">
        <w:r w:rsidR="003B250A">
          <w:rPr>
            <w:noProof/>
          </w:rPr>
          <w:t>9</w:t>
        </w:r>
      </w:fldSimple>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861278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0D2CB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79DEB2" w14:textId="77777777" w:rsidR="00E47ED6" w:rsidRPr="003D68B7" w:rsidRDefault="00E47ED6" w:rsidP="00AC3C00">
            <w:pPr>
              <w:pStyle w:val="TAL"/>
              <w:rPr>
                <w:b/>
                <w:lang w:eastAsia="en-US"/>
              </w:rPr>
            </w:pPr>
            <w:r>
              <w:rPr>
                <w:b/>
                <w:lang w:eastAsia="en-US"/>
              </w:rPr>
              <w:t>Explanation</w:t>
            </w:r>
          </w:p>
        </w:tc>
      </w:tr>
      <w:tr w:rsidR="00E47ED6" w:rsidRPr="00FF39A0" w14:paraId="3B7E34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376B13"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3136E61" w14:textId="07A881D1" w:rsidR="00E47ED6" w:rsidRPr="00FF39A0" w:rsidRDefault="00E47ED6" w:rsidP="0004664B">
            <w:pPr>
              <w:pStyle w:val="TAL"/>
              <w:rPr>
                <w:lang w:eastAsia="en-US"/>
              </w:rPr>
            </w:pPr>
            <w:r>
              <w:rPr>
                <w:lang w:eastAsia="en-US"/>
              </w:rPr>
              <w:t xml:space="preserve">Provider Service </w:t>
            </w:r>
            <w:r w:rsidR="002E6FDB">
              <w:rPr>
                <w:lang w:eastAsia="en-US"/>
              </w:rPr>
              <w:t>I</w:t>
            </w:r>
            <w:r>
              <w:rPr>
                <w:lang w:eastAsia="en-US"/>
              </w:rPr>
              <w:t>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0F95A32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BA1B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5C41CE7" w14:textId="66AAC49A" w:rsidR="00E47ED6" w:rsidRDefault="00E47ED6" w:rsidP="002E6FDB">
            <w:pPr>
              <w:pStyle w:val="TAL"/>
              <w:rPr>
                <w:lang w:eastAsia="en-US"/>
              </w:rPr>
            </w:pPr>
            <w:r>
              <w:rPr>
                <w:lang w:eastAsia="en-US"/>
              </w:rPr>
              <w:t xml:space="preserve">The structure contains radio device (radio0, radio1, etc) and antenna port for </w:t>
            </w:r>
            <w:r w:rsidR="002E6FDB">
              <w:rPr>
                <w:lang w:eastAsia="en-US"/>
              </w:rPr>
              <w:t xml:space="preserve">receiving of </w:t>
            </w:r>
            <w:r>
              <w:rPr>
                <w:lang w:eastAsia="en-US"/>
              </w:rPr>
              <w:t>WSMs.</w:t>
            </w:r>
          </w:p>
        </w:tc>
      </w:tr>
    </w:tbl>
    <w:p w14:paraId="7AA11C2E" w14:textId="77777777" w:rsidR="00E47ED6" w:rsidRDefault="00E47ED6" w:rsidP="00E47ED6">
      <w:pPr>
        <w:pStyle w:val="Code"/>
      </w:pPr>
    </w:p>
    <w:p w14:paraId="11C30B12"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28C7CD9" w14:textId="77777777" w:rsidR="00E47ED6" w:rsidRDefault="00E47ED6" w:rsidP="00E47ED6">
      <w:r>
        <w:t>Specific details for each type definition are listed in the ASN.1 specification referenced in the Appendix A.</w:t>
      </w:r>
    </w:p>
    <w:p w14:paraId="629E32FF" w14:textId="77777777" w:rsidR="00E47ED6" w:rsidRPr="00094BAD" w:rsidRDefault="00E47ED6" w:rsidP="00E47ED6"/>
    <w:p w14:paraId="6A175A3F" w14:textId="77777777" w:rsidR="00E47ED6" w:rsidRDefault="00E47ED6" w:rsidP="008027FB">
      <w:pPr>
        <w:pStyle w:val="Heading4"/>
      </w:pPr>
      <w:r>
        <w:t>AddWsaProviderService</w:t>
      </w:r>
    </w:p>
    <w:p w14:paraId="1CEE0C2A"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73556299" w14:textId="77777777" w:rsidR="00E47ED6" w:rsidRDefault="00E47ED6" w:rsidP="00E47ED6">
      <w:pPr>
        <w:pStyle w:val="Code"/>
      </w:pPr>
      <w:r>
        <w:t>AddWsaProviderService ::=SEQUENCE{</w:t>
      </w:r>
    </w:p>
    <w:p w14:paraId="2DB48264" w14:textId="77777777" w:rsidR="00E47ED6" w:rsidRDefault="00E47ED6" w:rsidP="00E47ED6">
      <w:pPr>
        <w:pStyle w:val="Code"/>
      </w:pPr>
      <w:r>
        <w:lastRenderedPageBreak/>
        <w:tab/>
        <w:t>radio</w:t>
      </w:r>
      <w:r>
        <w:tab/>
      </w:r>
      <w:r>
        <w:tab/>
        <w:t>RadioInterface,</w:t>
      </w:r>
      <w:r>
        <w:tab/>
      </w:r>
    </w:p>
    <w:p w14:paraId="00FB0515" w14:textId="77777777" w:rsidR="00E47ED6" w:rsidRDefault="00E47ED6" w:rsidP="00E47ED6">
      <w:pPr>
        <w:pStyle w:val="Code"/>
      </w:pPr>
      <w:r>
        <w:tab/>
        <w:t>serviceInfos</w:t>
      </w:r>
      <w:r>
        <w:tab/>
        <w:t>ServiceInfos,</w:t>
      </w:r>
    </w:p>
    <w:p w14:paraId="38FEA66F" w14:textId="77777777" w:rsidR="00E47ED6" w:rsidRDefault="00E47ED6" w:rsidP="00E47ED6">
      <w:pPr>
        <w:pStyle w:val="Code"/>
      </w:pPr>
      <w:r>
        <w:tab/>
        <w:t>...</w:t>
      </w:r>
    </w:p>
    <w:p w14:paraId="1C43C5D2" w14:textId="77777777" w:rsidR="00E47ED6" w:rsidRDefault="00E47ED6" w:rsidP="00E47ED6">
      <w:pPr>
        <w:pStyle w:val="Code"/>
      </w:pPr>
      <w:r>
        <w:t>}</w:t>
      </w:r>
    </w:p>
    <w:p w14:paraId="6F08D1E4" w14:textId="77777777" w:rsidR="00E47ED6" w:rsidRPr="00507742" w:rsidRDefault="00E47ED6" w:rsidP="00E47ED6"/>
    <w:p w14:paraId="40691868" w14:textId="40F90F77" w:rsidR="00E47ED6" w:rsidRDefault="00E47ED6" w:rsidP="00E47ED6">
      <w:pPr>
        <w:pStyle w:val="Caption"/>
        <w:keepNext/>
      </w:pPr>
      <w:r>
        <w:t xml:space="preserve">Table </w:t>
      </w:r>
      <w:fldSimple w:instr=" SEQ Table \* ARABIC ">
        <w:r w:rsidR="003B250A">
          <w:rPr>
            <w:noProof/>
          </w:rPr>
          <w:t>10</w:t>
        </w:r>
      </w:fldSimple>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1684C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DA1B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E649C" w14:textId="77777777" w:rsidR="00E47ED6" w:rsidRPr="003D68B7" w:rsidRDefault="00E47ED6" w:rsidP="00AC3C00">
            <w:pPr>
              <w:pStyle w:val="TAL"/>
              <w:rPr>
                <w:b/>
                <w:lang w:eastAsia="en-US"/>
              </w:rPr>
            </w:pPr>
            <w:r>
              <w:rPr>
                <w:b/>
                <w:lang w:eastAsia="en-US"/>
              </w:rPr>
              <w:t>Explanation</w:t>
            </w:r>
          </w:p>
        </w:tc>
      </w:tr>
      <w:tr w:rsidR="00E47ED6" w:rsidRPr="00FF39A0" w14:paraId="1D2CA1C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4F05A1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3BC62F1"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6DE3A2B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47FED4"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6907DE2F" w14:textId="65FBF2B5"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50E71B8E" w14:textId="77777777" w:rsidR="00E47ED6" w:rsidRDefault="00E47ED6" w:rsidP="00E47ED6"/>
    <w:p w14:paraId="4D18E9D5" w14:textId="77777777" w:rsidR="00E47ED6" w:rsidRDefault="00E47ED6" w:rsidP="00E47ED6">
      <w:r>
        <w:t>This request can add one or more service entries into an existing WSA. The new services must refer to already existing information in WSA such as Channel Info elements and WRA (if included).</w:t>
      </w:r>
    </w:p>
    <w:p w14:paraId="4FCF62A6" w14:textId="32566C11" w:rsidR="00E47ED6" w:rsidRDefault="00E47ED6" w:rsidP="00E47ED6">
      <w:r>
        <w:t>Specific details for each type definition are listed in the ASN.1 specification referenced in Appendix A.</w:t>
      </w:r>
    </w:p>
    <w:p w14:paraId="62086513" w14:textId="77777777" w:rsidR="00E47ED6" w:rsidRPr="00094BAD" w:rsidRDefault="00E47ED6" w:rsidP="00E47ED6"/>
    <w:p w14:paraId="771A83E2" w14:textId="77777777" w:rsidR="00E47ED6" w:rsidRDefault="00E47ED6" w:rsidP="008027FB">
      <w:pPr>
        <w:pStyle w:val="Heading4"/>
      </w:pPr>
      <w:r>
        <w:t>DelWsaProviderService</w:t>
      </w:r>
    </w:p>
    <w:p w14:paraId="4F426A37" w14:textId="387CA2EA" w:rsidR="00E47ED6" w:rsidRPr="00507742" w:rsidRDefault="00E47ED6" w:rsidP="00E47ED6">
      <w:r>
        <w:t xml:space="preserve">This request is used to remove a provider service and updates WSA. This request must only remove provider services previously added using </w:t>
      </w:r>
      <w:r w:rsidRPr="00984F5C">
        <w:rPr>
          <w:i/>
        </w:rPr>
        <w:t>AddWsaProviderService</w:t>
      </w:r>
      <w:r>
        <w:t xml:space="preserve">. </w:t>
      </w:r>
    </w:p>
    <w:p w14:paraId="41F19639" w14:textId="77777777" w:rsidR="00E47ED6" w:rsidRDefault="00E47ED6" w:rsidP="00E47ED6">
      <w:pPr>
        <w:pStyle w:val="Code"/>
      </w:pPr>
      <w:r>
        <w:t>DelWsaProviderService ::=SEQUENCE{</w:t>
      </w:r>
    </w:p>
    <w:p w14:paraId="6C1CE52B" w14:textId="77777777" w:rsidR="00E47ED6" w:rsidRDefault="00E47ED6" w:rsidP="00E47ED6">
      <w:pPr>
        <w:pStyle w:val="Code"/>
      </w:pPr>
      <w:r>
        <w:tab/>
        <w:t>radio</w:t>
      </w:r>
      <w:r>
        <w:tab/>
      </w:r>
      <w:r>
        <w:tab/>
      </w:r>
      <w:r>
        <w:tab/>
        <w:t>RadioInterface,</w:t>
      </w:r>
      <w:r>
        <w:tab/>
      </w:r>
    </w:p>
    <w:p w14:paraId="2B908202" w14:textId="77777777" w:rsidR="00E47ED6" w:rsidRDefault="00E47ED6" w:rsidP="00E47ED6">
      <w:pPr>
        <w:pStyle w:val="Code"/>
      </w:pPr>
      <w:r>
        <w:tab/>
        <w:t>serviceInfos</w:t>
      </w:r>
      <w:r>
        <w:tab/>
      </w:r>
      <w:r>
        <w:tab/>
        <w:t>ServiceInfos,</w:t>
      </w:r>
    </w:p>
    <w:p w14:paraId="61D8430B" w14:textId="77777777" w:rsidR="00E47ED6" w:rsidRDefault="00E47ED6" w:rsidP="00E47ED6">
      <w:pPr>
        <w:pStyle w:val="Code"/>
      </w:pPr>
      <w:r>
        <w:tab/>
        <w:t>...</w:t>
      </w:r>
    </w:p>
    <w:p w14:paraId="4090DF4D" w14:textId="77777777" w:rsidR="00E47ED6" w:rsidRDefault="00E47ED6" w:rsidP="00E47ED6">
      <w:pPr>
        <w:pStyle w:val="Code"/>
      </w:pPr>
      <w:r>
        <w:t>}</w:t>
      </w:r>
    </w:p>
    <w:p w14:paraId="10D372CE" w14:textId="7DCAB81C" w:rsidR="00E47ED6" w:rsidRDefault="00E47ED6" w:rsidP="00E47ED6">
      <w:pPr>
        <w:pStyle w:val="Caption"/>
        <w:keepNext/>
      </w:pPr>
      <w:r>
        <w:t xml:space="preserve">Table </w:t>
      </w:r>
      <w:fldSimple w:instr=" SEQ Table \* ARABIC ">
        <w:r w:rsidR="003B250A">
          <w:rPr>
            <w:noProof/>
          </w:rPr>
          <w:t>11</w:t>
        </w:r>
      </w:fldSimple>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FC2DE1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E7F68B"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FEA04B1" w14:textId="77777777" w:rsidR="00E47ED6" w:rsidRPr="003D68B7" w:rsidRDefault="00E47ED6" w:rsidP="00AC3C00">
            <w:pPr>
              <w:pStyle w:val="TAL"/>
              <w:rPr>
                <w:b/>
                <w:lang w:eastAsia="en-US"/>
              </w:rPr>
            </w:pPr>
            <w:r>
              <w:rPr>
                <w:b/>
                <w:lang w:eastAsia="en-US"/>
              </w:rPr>
              <w:t>Explanation</w:t>
            </w:r>
          </w:p>
        </w:tc>
      </w:tr>
      <w:tr w:rsidR="00E47ED6" w:rsidRPr="00FF39A0" w14:paraId="2B092B4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CF898D"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1DCB49A"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B2D4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CDE02B"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0A1D8CE5" w14:textId="15564AC5"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29878722" w14:textId="77777777" w:rsidR="00E47ED6" w:rsidRDefault="00E47ED6" w:rsidP="00E47ED6"/>
    <w:p w14:paraId="4F57F22D"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7BF2857B" w14:textId="2082C393" w:rsidR="00E47ED6" w:rsidRDefault="00E47ED6" w:rsidP="00E47ED6">
      <w:r>
        <w:t>Specific details for each type definition are listed in the ASN.1 specification referenced in Appendix A.</w:t>
      </w:r>
    </w:p>
    <w:p w14:paraId="21F7B76C" w14:textId="77777777" w:rsidR="00E47ED6" w:rsidRPr="00094BAD" w:rsidRDefault="00E47ED6" w:rsidP="00E47ED6"/>
    <w:p w14:paraId="374467E7" w14:textId="77777777" w:rsidR="00E47ED6" w:rsidRDefault="00E47ED6" w:rsidP="008027FB">
      <w:pPr>
        <w:pStyle w:val="Heading4"/>
      </w:pPr>
      <w:r>
        <w:t>AddUserService</w:t>
      </w:r>
    </w:p>
    <w:p w14:paraId="5652CF33" w14:textId="6F4EC4F8"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3B250A">
        <w:t>8</w:t>
      </w:r>
      <w:r>
        <w:fldChar w:fldCharType="end"/>
      </w:r>
      <w:r w:rsidR="0004664B">
        <w:t>]</w:t>
      </w:r>
      <w:r>
        <w:t>.</w:t>
      </w:r>
    </w:p>
    <w:p w14:paraId="41E3BFE7" w14:textId="77777777" w:rsidR="00E47ED6" w:rsidRDefault="00E47ED6" w:rsidP="00E47ED6">
      <w:pPr>
        <w:pStyle w:val="Code"/>
      </w:pPr>
      <w:r>
        <w:t>AddUserService ::= SEQUENCE{</w:t>
      </w:r>
      <w:r>
        <w:tab/>
        <w:t xml:space="preserve">-- register user service via </w:t>
      </w:r>
    </w:p>
    <w:p w14:paraId="5945DBBB" w14:textId="77777777" w:rsidR="00E47ED6" w:rsidRDefault="00E47ED6" w:rsidP="00E47ED6">
      <w:pPr>
        <w:pStyle w:val="Code"/>
      </w:pPr>
      <w:r>
        <w:tab/>
        <w:t>psid</w:t>
      </w:r>
      <w:r>
        <w:tab/>
      </w:r>
      <w:r>
        <w:tab/>
      </w:r>
      <w:r>
        <w:tab/>
        <w:t>Psid,</w:t>
      </w:r>
    </w:p>
    <w:p w14:paraId="680B7477" w14:textId="77777777" w:rsidR="00E47ED6" w:rsidRDefault="00E47ED6" w:rsidP="00E47ED6">
      <w:pPr>
        <w:pStyle w:val="Code"/>
      </w:pPr>
      <w:r>
        <w:tab/>
        <w:t>radio</w:t>
      </w:r>
      <w:r>
        <w:tab/>
      </w:r>
      <w:r>
        <w:tab/>
      </w:r>
      <w:r>
        <w:tab/>
        <w:t>RadioInterface,</w:t>
      </w:r>
    </w:p>
    <w:p w14:paraId="1A7FE9C6" w14:textId="77777777" w:rsidR="00E47ED6" w:rsidRDefault="00E47ED6" w:rsidP="00E47ED6">
      <w:pPr>
        <w:pStyle w:val="Code"/>
      </w:pPr>
      <w:r>
        <w:tab/>
        <w:t>userRequestType</w:t>
      </w:r>
      <w:r>
        <w:tab/>
      </w:r>
      <w:r>
        <w:tab/>
        <w:t>UserRequestType,</w:t>
      </w:r>
    </w:p>
    <w:p w14:paraId="38382407" w14:textId="77777777" w:rsidR="00E47ED6" w:rsidRDefault="00E47ED6" w:rsidP="00E47ED6">
      <w:pPr>
        <w:pStyle w:val="Code"/>
      </w:pPr>
      <w:r>
        <w:tab/>
        <w:t>wsaType</w:t>
      </w:r>
      <w:r>
        <w:tab/>
      </w:r>
      <w:r>
        <w:tab/>
      </w:r>
      <w:r>
        <w:tab/>
        <w:t>WsaType,</w:t>
      </w:r>
    </w:p>
    <w:p w14:paraId="5CCAE4E0" w14:textId="77777777" w:rsidR="00E47ED6" w:rsidRDefault="00E47ED6" w:rsidP="00E47ED6">
      <w:pPr>
        <w:pStyle w:val="Code"/>
      </w:pPr>
      <w:r>
        <w:tab/>
        <w:t>providerServiceContext</w:t>
      </w:r>
      <w:r>
        <w:tab/>
        <w:t>ProviderServiceContext OPTIONAL,</w:t>
      </w:r>
    </w:p>
    <w:p w14:paraId="6EBB5863" w14:textId="77777777" w:rsidR="00E47ED6" w:rsidRDefault="00E47ED6" w:rsidP="00E47ED6">
      <w:pPr>
        <w:pStyle w:val="Code"/>
      </w:pPr>
      <w:r>
        <w:tab/>
        <w:t>channelIdentifier</w:t>
      </w:r>
      <w:r>
        <w:tab/>
      </w:r>
      <w:r>
        <w:tab/>
        <w:t>ChannelNumber80211 OPTIONAL,</w:t>
      </w:r>
    </w:p>
    <w:p w14:paraId="243AC733" w14:textId="77777777" w:rsidR="00E47ED6" w:rsidRDefault="00E47ED6" w:rsidP="00E47ED6">
      <w:pPr>
        <w:pStyle w:val="Code"/>
      </w:pPr>
      <w:r>
        <w:tab/>
        <w:t>sourceMACAddr</w:t>
      </w:r>
      <w:r>
        <w:tab/>
      </w:r>
      <w:r>
        <w:tab/>
        <w:t>MACaddress OPTIONAL,</w:t>
      </w:r>
    </w:p>
    <w:p w14:paraId="7DF8C577" w14:textId="77777777" w:rsidR="00E47ED6" w:rsidRDefault="00E47ED6" w:rsidP="00E47ED6">
      <w:pPr>
        <w:pStyle w:val="Code"/>
      </w:pPr>
      <w:r>
        <w:tab/>
        <w:t>advertiserId</w:t>
      </w:r>
      <w:r>
        <w:tab/>
      </w:r>
      <w:r>
        <w:tab/>
        <w:t>AdvertiserIdentifier OPTIONAL,</w:t>
      </w:r>
    </w:p>
    <w:p w14:paraId="4BBC738B" w14:textId="77777777" w:rsidR="00E47ED6" w:rsidRDefault="00E47ED6" w:rsidP="00E47ED6">
      <w:pPr>
        <w:pStyle w:val="Code"/>
      </w:pPr>
      <w:r>
        <w:tab/>
        <w:t>linkQuality</w:t>
      </w:r>
      <w:r>
        <w:tab/>
      </w:r>
      <w:r>
        <w:tab/>
        <w:t>INTEGER OPTIONAL,</w:t>
      </w:r>
    </w:p>
    <w:p w14:paraId="17A98B84" w14:textId="77777777" w:rsidR="00E47ED6" w:rsidRDefault="00E47ED6" w:rsidP="00E47ED6">
      <w:pPr>
        <w:pStyle w:val="Code"/>
      </w:pPr>
      <w:r>
        <w:tab/>
        <w:t>immediateAccess</w:t>
      </w:r>
      <w:r>
        <w:tab/>
      </w:r>
      <w:r>
        <w:tab/>
        <w:t>INTEGER(0..255) OPTIONAL,</w:t>
      </w:r>
    </w:p>
    <w:p w14:paraId="5E5A0FA2" w14:textId="77777777" w:rsidR="00E47ED6" w:rsidRDefault="00E47ED6" w:rsidP="00E47ED6">
      <w:pPr>
        <w:pStyle w:val="Code"/>
      </w:pPr>
      <w:r>
        <w:tab/>
        <w:t>...</w:t>
      </w:r>
    </w:p>
    <w:p w14:paraId="40169B09" w14:textId="77777777" w:rsidR="00E47ED6" w:rsidRDefault="00E47ED6" w:rsidP="00E47ED6">
      <w:pPr>
        <w:pStyle w:val="Code"/>
      </w:pPr>
      <w:r>
        <w:lastRenderedPageBreak/>
        <w:t>}</w:t>
      </w:r>
    </w:p>
    <w:p w14:paraId="3E46724D" w14:textId="77777777" w:rsidR="00E47ED6" w:rsidRDefault="00E47ED6" w:rsidP="00E47ED6"/>
    <w:p w14:paraId="2F9BB922" w14:textId="5FEB5865" w:rsidR="00E47ED6" w:rsidRDefault="00E47ED6" w:rsidP="00E47ED6">
      <w:pPr>
        <w:pStyle w:val="Caption"/>
        <w:keepNext/>
      </w:pPr>
      <w:r>
        <w:t xml:space="preserve">Table </w:t>
      </w:r>
      <w:fldSimple w:instr=" SEQ Table \* ARABIC ">
        <w:r w:rsidR="003B250A">
          <w:rPr>
            <w:noProof/>
          </w:rPr>
          <w:t>12</w:t>
        </w:r>
      </w:fldSimple>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12C48B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41A19EF"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618B5C" w14:textId="77777777" w:rsidR="00E47ED6" w:rsidRPr="003D68B7" w:rsidRDefault="00E47ED6" w:rsidP="00AC3C00">
            <w:pPr>
              <w:pStyle w:val="TAL"/>
              <w:rPr>
                <w:b/>
                <w:lang w:eastAsia="en-US"/>
              </w:rPr>
            </w:pPr>
            <w:r>
              <w:rPr>
                <w:b/>
                <w:lang w:eastAsia="en-US"/>
              </w:rPr>
              <w:t>Explanation</w:t>
            </w:r>
          </w:p>
        </w:tc>
      </w:tr>
      <w:tr w:rsidR="00E47ED6" w:rsidRPr="00FF39A0" w14:paraId="63F3F6E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AEDD3AB"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0DE1C65" w14:textId="6F5384B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C14AC3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154D0B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DD6FF80" w14:textId="77777777" w:rsidR="00E47ED6" w:rsidRDefault="00E47ED6" w:rsidP="00AC3C00">
            <w:pPr>
              <w:pStyle w:val="TAL"/>
              <w:rPr>
                <w:lang w:eastAsia="en-US"/>
              </w:rPr>
            </w:pPr>
            <w:r>
              <w:rPr>
                <w:lang w:eastAsia="en-US"/>
              </w:rPr>
              <w:t>The structure contains radio device (radio0, radio1, etc) and antenna port for transmission of WSMs</w:t>
            </w:r>
            <w:r w:rsidR="000B5E38">
              <w:rPr>
                <w:lang w:eastAsia="en-US"/>
              </w:rPr>
              <w:t>.</w:t>
            </w:r>
          </w:p>
        </w:tc>
      </w:tr>
      <w:tr w:rsidR="00E47ED6" w:rsidRPr="00FF39A0" w14:paraId="6CB94E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02078BA"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08C445E0" w14:textId="061E5341" w:rsidR="00E47ED6" w:rsidRDefault="00E47ED6" w:rsidP="000B5E38">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023D55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0E4A28"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6B3F9B7F" w14:textId="683B4600"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 xml:space="preserve"> (options includes secure, unsecure)</w:t>
            </w:r>
            <w:r w:rsidR="000B5E38">
              <w:rPr>
                <w:lang w:eastAsia="en-US"/>
              </w:rPr>
              <w:t>.</w:t>
            </w:r>
          </w:p>
        </w:tc>
      </w:tr>
      <w:tr w:rsidR="00E47ED6" w:rsidRPr="00FF39A0" w14:paraId="6869FE0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60499AA"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7987C3A8" w14:textId="0C1E3674"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520D11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425257"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1C5DB59D" w14:textId="51C17C07"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635379F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77FB76"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47F6D4EE" w14:textId="08D8D3A6"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06D236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47BBC59"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69F56936" w14:textId="4A7B2698"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153F8A4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97CE115"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56D3C529" w14:textId="43C7A67D"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3FE70B7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1A81A69"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90A0176" w14:textId="01A763CD"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bl>
    <w:p w14:paraId="1DAFE13F" w14:textId="77777777" w:rsidR="00E47ED6" w:rsidRDefault="00E47ED6" w:rsidP="00E47ED6"/>
    <w:p w14:paraId="7F6101E1" w14:textId="300F481D" w:rsidR="00E47ED6" w:rsidRDefault="00E47ED6" w:rsidP="00E47ED6">
      <w:r>
        <w:t>Specific details for each type definition are listed in the ASN.1 specification referenced in Appendix A.</w:t>
      </w:r>
    </w:p>
    <w:p w14:paraId="47920654" w14:textId="77777777" w:rsidR="00E47ED6" w:rsidRPr="00CF6372" w:rsidRDefault="00E47ED6" w:rsidP="00E47ED6"/>
    <w:p w14:paraId="4809AC71" w14:textId="77777777" w:rsidR="00E47ED6" w:rsidRDefault="00E47ED6" w:rsidP="008027FB">
      <w:pPr>
        <w:pStyle w:val="Heading4"/>
      </w:pPr>
      <w:r>
        <w:t>DelUserService</w:t>
      </w:r>
    </w:p>
    <w:p w14:paraId="3629426B"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67E5D4C4" w14:textId="77777777" w:rsidR="00E47ED6" w:rsidRDefault="00E47ED6" w:rsidP="00E47ED6">
      <w:pPr>
        <w:pStyle w:val="Code"/>
      </w:pPr>
      <w:r>
        <w:t>DelUserService ::= SEQUENCE{</w:t>
      </w:r>
    </w:p>
    <w:p w14:paraId="7720517F" w14:textId="77777777" w:rsidR="00E47ED6" w:rsidRDefault="00E47ED6" w:rsidP="00E47ED6">
      <w:pPr>
        <w:pStyle w:val="Code"/>
      </w:pPr>
      <w:r>
        <w:tab/>
        <w:t>psid</w:t>
      </w:r>
      <w:r>
        <w:tab/>
      </w:r>
      <w:r>
        <w:tab/>
      </w:r>
      <w:r>
        <w:tab/>
        <w:t>Psid,</w:t>
      </w:r>
    </w:p>
    <w:p w14:paraId="2DE35D5D" w14:textId="77777777" w:rsidR="00E47ED6" w:rsidRDefault="00E47ED6" w:rsidP="00E47ED6">
      <w:pPr>
        <w:pStyle w:val="Code"/>
      </w:pPr>
      <w:r>
        <w:tab/>
        <w:t>radio</w:t>
      </w:r>
      <w:r>
        <w:tab/>
      </w:r>
      <w:r>
        <w:tab/>
      </w:r>
      <w:r>
        <w:tab/>
        <w:t>RadioInterface,</w:t>
      </w:r>
    </w:p>
    <w:p w14:paraId="068185BE" w14:textId="77777777" w:rsidR="00E47ED6" w:rsidRDefault="00E47ED6" w:rsidP="00E47ED6">
      <w:pPr>
        <w:pStyle w:val="Code"/>
      </w:pPr>
      <w:r>
        <w:tab/>
        <w:t>...</w:t>
      </w:r>
    </w:p>
    <w:p w14:paraId="31F46C0B" w14:textId="77777777" w:rsidR="00E47ED6" w:rsidRDefault="00E47ED6" w:rsidP="00E47ED6">
      <w:pPr>
        <w:pStyle w:val="Code"/>
      </w:pPr>
      <w:r>
        <w:t>}</w:t>
      </w:r>
    </w:p>
    <w:p w14:paraId="08E1A74F" w14:textId="41FEDFA8" w:rsidR="00E47ED6" w:rsidRDefault="00E47ED6" w:rsidP="00E47ED6">
      <w:pPr>
        <w:pStyle w:val="Caption"/>
        <w:keepNext/>
      </w:pPr>
      <w:r>
        <w:t xml:space="preserve">Table </w:t>
      </w:r>
      <w:fldSimple w:instr=" SEQ Table \* ARABIC ">
        <w:r w:rsidR="003B250A">
          <w:rPr>
            <w:noProof/>
          </w:rPr>
          <w:t>13</w:t>
        </w:r>
      </w:fldSimple>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093F3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3DC35D9"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20AAFDB" w14:textId="77777777" w:rsidR="00E47ED6" w:rsidRPr="003D68B7" w:rsidRDefault="00E47ED6" w:rsidP="00AC3C00">
            <w:pPr>
              <w:pStyle w:val="TAL"/>
              <w:rPr>
                <w:b/>
                <w:lang w:eastAsia="en-US"/>
              </w:rPr>
            </w:pPr>
            <w:r>
              <w:rPr>
                <w:b/>
                <w:lang w:eastAsia="en-US"/>
              </w:rPr>
              <w:t>Explanation</w:t>
            </w:r>
          </w:p>
        </w:tc>
      </w:tr>
      <w:tr w:rsidR="00E47ED6" w:rsidRPr="00FF39A0" w14:paraId="547495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CB3F4F" w14:textId="40452382" w:rsidR="00E47ED6" w:rsidRPr="00FF39A0" w:rsidRDefault="003D72E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604865C1" w14:textId="7FEF85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3B250A">
              <w:t>8</w:t>
            </w:r>
            <w:r>
              <w:rPr>
                <w:lang w:eastAsia="en-US"/>
              </w:rPr>
              <w:fldChar w:fldCharType="end"/>
            </w:r>
            <w:r w:rsidR="0004664B">
              <w:rPr>
                <w:lang w:eastAsia="en-US"/>
              </w:rPr>
              <w:t>]</w:t>
            </w:r>
            <w:r>
              <w:rPr>
                <w:lang w:eastAsia="en-US"/>
              </w:rPr>
              <w:t>.</w:t>
            </w:r>
          </w:p>
        </w:tc>
      </w:tr>
      <w:tr w:rsidR="00E47ED6" w:rsidRPr="00FF39A0" w14:paraId="434F41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7A48B08" w14:textId="37700AB8" w:rsidR="00E47ED6" w:rsidRDefault="003D72E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1E768168"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52A033ED" w14:textId="77777777" w:rsidR="00E47ED6" w:rsidRDefault="00E47ED6" w:rsidP="00E47ED6"/>
    <w:p w14:paraId="66F4F259" w14:textId="554E4864" w:rsidR="00E47ED6" w:rsidRDefault="00E47ED6" w:rsidP="00E47ED6">
      <w:r>
        <w:t>Specific details for each type definition are listed in the ASN.1 specification referenced in Appendix A.</w:t>
      </w:r>
    </w:p>
    <w:p w14:paraId="5E0225B5" w14:textId="77777777" w:rsidR="00E47ED6" w:rsidRPr="00E47ED6" w:rsidRDefault="00E47ED6" w:rsidP="00E47ED6"/>
    <w:p w14:paraId="136D87BE" w14:textId="77777777" w:rsidR="00270FC5" w:rsidRDefault="00270FC5" w:rsidP="00270FC5">
      <w:pPr>
        <w:pStyle w:val="Heading2"/>
      </w:pPr>
      <w:bookmarkStart w:id="194" w:name="_Toc445476102"/>
      <w:bookmarkStart w:id="195" w:name="_Toc479532578"/>
      <w:r>
        <w:t xml:space="preserve">TCIip </w:t>
      </w:r>
      <w:bookmarkEnd w:id="194"/>
      <w:r w:rsidR="00437DDC">
        <w:t>module</w:t>
      </w:r>
      <w:bookmarkEnd w:id="195"/>
    </w:p>
    <w:p w14:paraId="6BFD4895" w14:textId="77777777"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6ED65DAF" w14:textId="77777777" w:rsidR="00437DDC" w:rsidRPr="00E47ED6" w:rsidRDefault="00720CAB" w:rsidP="00437DDC">
      <w:pPr>
        <w:pStyle w:val="Heading3"/>
      </w:pPr>
      <w:bookmarkStart w:id="196" w:name="_Toc479532579"/>
      <w:r>
        <w:t>Request m</w:t>
      </w:r>
      <w:r w:rsidR="00437DDC">
        <w:t>essages</w:t>
      </w:r>
      <w:bookmarkEnd w:id="196"/>
    </w:p>
    <w:p w14:paraId="30D4EF99" w14:textId="77777777" w:rsidR="00270FC5" w:rsidRDefault="00270FC5" w:rsidP="008027FB">
      <w:pPr>
        <w:pStyle w:val="Heading4"/>
      </w:pPr>
      <w:bookmarkStart w:id="197" w:name="_Ref445452727"/>
      <w:bookmarkStart w:id="198" w:name="_Toc445476104"/>
      <w:r>
        <w:t>GetIpv6InterfaceInfo</w:t>
      </w:r>
      <w:bookmarkEnd w:id="197"/>
      <w:bookmarkEnd w:id="198"/>
    </w:p>
    <w:p w14:paraId="73F87F25" w14:textId="77777777" w:rsidR="00270FC5" w:rsidRDefault="00270FC5" w:rsidP="00270FC5">
      <w:r>
        <w:t xml:space="preserve">This request is used to </w:t>
      </w:r>
      <w:r w:rsidR="00C64125">
        <w:t>retrieve</w:t>
      </w:r>
      <w:r w:rsidRPr="00D65FA3">
        <w:t xml:space="preserve"> IPv6 configuration from the SUT</w:t>
      </w:r>
      <w:r>
        <w:t>.</w:t>
      </w:r>
      <w:r w:rsidR="008333E6">
        <w:t xml:space="preserve"> </w:t>
      </w:r>
      <w:r>
        <w:t xml:space="preserve"> This message uses a service provided by the IP domain.</w:t>
      </w:r>
    </w:p>
    <w:p w14:paraId="1F32A1FC" w14:textId="77777777" w:rsidR="00270FC5" w:rsidRPr="00514D50" w:rsidRDefault="00270FC5" w:rsidP="00413E09">
      <w:pPr>
        <w:pStyle w:val="Code"/>
      </w:pPr>
      <w:r w:rsidRPr="00514D50">
        <w:t>GetIPv6InterfaceInfo ::= SEQUENCE{</w:t>
      </w:r>
    </w:p>
    <w:p w14:paraId="747CF79E" w14:textId="77777777" w:rsidR="00270FC5" w:rsidRPr="00514D50" w:rsidRDefault="00270FC5" w:rsidP="00413E09">
      <w:pPr>
        <w:pStyle w:val="Code"/>
      </w:pPr>
      <w:r>
        <w:tab/>
        <w:t>radio</w:t>
      </w:r>
      <w:r>
        <w:tab/>
      </w:r>
      <w:r>
        <w:tab/>
      </w:r>
      <w:r w:rsidRPr="00514D50">
        <w:t>RadioInterface ( WITH COMPONENTS { ..., antenna ABSENT }),</w:t>
      </w:r>
    </w:p>
    <w:p w14:paraId="793455A4" w14:textId="77777777" w:rsidR="00270FC5" w:rsidRPr="00514D50" w:rsidRDefault="00270FC5" w:rsidP="00413E09">
      <w:pPr>
        <w:pStyle w:val="Code"/>
      </w:pPr>
      <w:r w:rsidRPr="00514D50">
        <w:tab/>
        <w:t>...</w:t>
      </w:r>
    </w:p>
    <w:p w14:paraId="67C66E7C" w14:textId="77777777" w:rsidR="00270FC5" w:rsidRDefault="00270FC5" w:rsidP="00413E09">
      <w:pPr>
        <w:pStyle w:val="Code"/>
      </w:pPr>
      <w:r w:rsidRPr="00514D50">
        <w:t>}</w:t>
      </w:r>
    </w:p>
    <w:p w14:paraId="42897944" w14:textId="53F59E66" w:rsidR="00270FC5" w:rsidRPr="0093174C" w:rsidRDefault="00270FC5" w:rsidP="00270FC5">
      <w:pPr>
        <w:pStyle w:val="Caption"/>
        <w:keepNext/>
      </w:pPr>
      <w:bookmarkStart w:id="199" w:name="_Toc445476170"/>
      <w:r>
        <w:lastRenderedPageBreak/>
        <w:t xml:space="preserve">Table </w:t>
      </w:r>
      <w:fldSimple w:instr=" SEQ Table \* ARABIC ">
        <w:r w:rsidR="003B250A">
          <w:rPr>
            <w:noProof/>
          </w:rPr>
          <w:t>14</w:t>
        </w:r>
      </w:fldSimple>
      <w:r>
        <w:t xml:space="preserve"> getIPv6InterfaceInfo Message Parameters</w:t>
      </w:r>
      <w:bookmarkEnd w:id="199"/>
    </w:p>
    <w:p w14:paraId="2EFE06F6"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ADBD5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5DDC5D"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DBC330" w14:textId="77777777" w:rsidR="00270FC5" w:rsidRPr="003D68B7" w:rsidRDefault="00270FC5" w:rsidP="00AC3C00">
            <w:pPr>
              <w:pStyle w:val="TAL"/>
              <w:rPr>
                <w:b/>
                <w:lang w:eastAsia="en-US"/>
              </w:rPr>
            </w:pPr>
            <w:r>
              <w:rPr>
                <w:b/>
                <w:lang w:eastAsia="en-US"/>
              </w:rPr>
              <w:t>Explanation</w:t>
            </w:r>
          </w:p>
        </w:tc>
      </w:tr>
      <w:tr w:rsidR="00270FC5" w:rsidRPr="00FF39A0" w14:paraId="427F3C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9625B5"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17C6D"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634C811" w14:textId="77777777" w:rsidR="00270FC5" w:rsidRDefault="00270FC5" w:rsidP="00270FC5">
      <w:pPr>
        <w:spacing w:after="0"/>
        <w:rPr>
          <w:rFonts w:ascii="Consolas" w:hAnsi="Consolas" w:cs="Consolas"/>
          <w:sz w:val="18"/>
          <w:szCs w:val="18"/>
        </w:rPr>
      </w:pPr>
    </w:p>
    <w:p w14:paraId="51EC0AB8" w14:textId="77777777" w:rsidR="00270FC5" w:rsidRDefault="00270FC5" w:rsidP="00270FC5">
      <w:pPr>
        <w:spacing w:after="0"/>
        <w:rPr>
          <w:rFonts w:ascii="Consolas" w:hAnsi="Consolas" w:cs="Consolas"/>
          <w:sz w:val="18"/>
          <w:szCs w:val="18"/>
        </w:rPr>
      </w:pPr>
    </w:p>
    <w:p w14:paraId="676406D0" w14:textId="77777777" w:rsidR="008333E6" w:rsidRDefault="008333E6" w:rsidP="00270FC5">
      <w:pPr>
        <w:spacing w:after="0"/>
      </w:pPr>
      <w:r>
        <w:t xml:space="preserve">The requested IPv6 configuration is returned in the </w:t>
      </w:r>
      <w:r w:rsidRPr="006F46D0">
        <w:rPr>
          <w:i/>
        </w:rPr>
        <w:t>ResponseInfo</w:t>
      </w:r>
      <w:r>
        <w:t xml:space="preserve"> message</w:t>
      </w:r>
      <w:r w:rsidR="00D42D2D">
        <w:t xml:space="preserve"> and </w:t>
      </w:r>
      <w:r>
        <w:t>contains:</w:t>
      </w:r>
    </w:p>
    <w:p w14:paraId="03664ED4" w14:textId="77777777" w:rsidR="008333E6" w:rsidRDefault="008333E6" w:rsidP="00270FC5">
      <w:pPr>
        <w:spacing w:after="0"/>
      </w:pPr>
    </w:p>
    <w:p w14:paraId="06EAD8C3" w14:textId="77777777" w:rsidR="008333E6" w:rsidRDefault="008333E6" w:rsidP="003D72EC">
      <w:pPr>
        <w:pStyle w:val="Code"/>
      </w:pPr>
      <w:r>
        <w:t>Ipv6InterfaceInfo ::= SEQUENCE OF SEQUENCE {</w:t>
      </w:r>
    </w:p>
    <w:p w14:paraId="7A8A57B9" w14:textId="77777777" w:rsidR="008333E6" w:rsidRDefault="008333E6" w:rsidP="008333E6">
      <w:pPr>
        <w:pStyle w:val="Code"/>
      </w:pPr>
      <w:r>
        <w:tab/>
        <w:t>interfaceName</w:t>
      </w:r>
      <w:r>
        <w:tab/>
        <w:t xml:space="preserve">UTF8String(SIZE(1..255)), -- e.g. “eth0”, </w:t>
      </w:r>
    </w:p>
    <w:p w14:paraId="28545ED3" w14:textId="77777777" w:rsidR="008333E6" w:rsidRDefault="008333E6" w:rsidP="008333E6">
      <w:pPr>
        <w:pStyle w:val="Code"/>
      </w:pPr>
      <w:r>
        <w:tab/>
        <w:t>ipAddress</w:t>
      </w:r>
      <w:r>
        <w:tab/>
      </w:r>
      <w:r>
        <w:tab/>
        <w:t>SEQUENCE OF IPv6Address, -- linked local, global, etc</w:t>
      </w:r>
    </w:p>
    <w:p w14:paraId="47C69FFD" w14:textId="77777777" w:rsidR="008333E6" w:rsidRDefault="008333E6" w:rsidP="008333E6">
      <w:pPr>
        <w:pStyle w:val="Code"/>
      </w:pPr>
      <w:r>
        <w:tab/>
        <w:t>macAddress</w:t>
      </w:r>
      <w:r>
        <w:tab/>
      </w:r>
      <w:r>
        <w:tab/>
        <w:t>MACaddress, -- MAC address for the network interface</w:t>
      </w:r>
    </w:p>
    <w:p w14:paraId="29F496DC" w14:textId="77777777" w:rsidR="008333E6" w:rsidRDefault="008333E6" w:rsidP="008333E6">
      <w:pPr>
        <w:pStyle w:val="Code"/>
      </w:pPr>
      <w:r>
        <w:tab/>
        <w:t>defaultGateway</w:t>
      </w:r>
      <w:r>
        <w:tab/>
        <w:t>IPv6Address, -- default gateway IPv6 address (assigned via WSA/WRA)</w:t>
      </w:r>
    </w:p>
    <w:p w14:paraId="274C499E" w14:textId="77777777" w:rsidR="008333E6" w:rsidRDefault="008333E6" w:rsidP="008333E6">
      <w:pPr>
        <w:pStyle w:val="Code"/>
      </w:pPr>
      <w:r>
        <w:tab/>
        <w:t>primaryDns</w:t>
      </w:r>
      <w:r>
        <w:tab/>
      </w:r>
      <w:r>
        <w:tab/>
        <w:t>IPv6Address, -- primary DNS IPv6 address (assigned via WSA/WRA)</w:t>
      </w:r>
    </w:p>
    <w:p w14:paraId="34B1081E" w14:textId="77777777" w:rsidR="00D42D2D" w:rsidRDefault="008333E6" w:rsidP="003D72EC">
      <w:pPr>
        <w:pStyle w:val="Code"/>
      </w:pPr>
      <w:r>
        <w:tab/>
        <w:t>gatewayMacAddress</w:t>
      </w:r>
      <w:r>
        <w:tab/>
        <w:t>MACaddress, -- gateway Mac address (assigned via WSA/WRA)</w:t>
      </w:r>
      <w:r>
        <w:tab/>
      </w:r>
    </w:p>
    <w:p w14:paraId="069138F3" w14:textId="77777777" w:rsidR="008333E6" w:rsidRDefault="00D42D2D" w:rsidP="003D72EC">
      <w:pPr>
        <w:pStyle w:val="Code"/>
      </w:pPr>
      <w:r>
        <w:tab/>
      </w:r>
      <w:r w:rsidR="008333E6">
        <w:t>...</w:t>
      </w:r>
    </w:p>
    <w:p w14:paraId="0C4271C9" w14:textId="77777777" w:rsidR="008333E6" w:rsidRDefault="008333E6" w:rsidP="003D72EC">
      <w:pPr>
        <w:pStyle w:val="Code"/>
      </w:pPr>
      <w:r>
        <w:t>}</w:t>
      </w:r>
    </w:p>
    <w:p w14:paraId="6C13E5A3" w14:textId="77777777" w:rsidR="008333E6" w:rsidRDefault="008333E6" w:rsidP="00270FC5">
      <w:pPr>
        <w:spacing w:after="0"/>
        <w:rPr>
          <w:rFonts w:ascii="Consolas" w:hAnsi="Consolas" w:cs="Consolas"/>
          <w:sz w:val="18"/>
          <w:szCs w:val="18"/>
        </w:rPr>
      </w:pPr>
    </w:p>
    <w:p w14:paraId="525D9234" w14:textId="77777777" w:rsidR="008333E6" w:rsidRDefault="008333E6" w:rsidP="00270FC5">
      <w:pPr>
        <w:spacing w:after="0"/>
        <w:rPr>
          <w:rFonts w:ascii="Consolas" w:hAnsi="Consolas" w:cs="Consolas"/>
          <w:sz w:val="18"/>
          <w:szCs w:val="18"/>
        </w:rPr>
      </w:pPr>
    </w:p>
    <w:p w14:paraId="6ABEB59F" w14:textId="77777777" w:rsidR="008333E6" w:rsidRPr="001806F7" w:rsidRDefault="008333E6" w:rsidP="00270FC5">
      <w:pPr>
        <w:spacing w:after="0"/>
        <w:rPr>
          <w:rFonts w:ascii="Consolas" w:hAnsi="Consolas" w:cs="Consolas"/>
          <w:sz w:val="18"/>
          <w:szCs w:val="18"/>
        </w:rPr>
      </w:pPr>
    </w:p>
    <w:p w14:paraId="314A81B5" w14:textId="77777777" w:rsidR="00270FC5" w:rsidRDefault="00270FC5" w:rsidP="008027FB">
      <w:pPr>
        <w:pStyle w:val="Heading4"/>
      </w:pPr>
      <w:bookmarkStart w:id="200" w:name="_Ref445452749"/>
      <w:bookmarkStart w:id="201" w:name="_Toc445476105"/>
      <w:r>
        <w:t>SetIpv6Address</w:t>
      </w:r>
      <w:bookmarkEnd w:id="200"/>
      <w:bookmarkEnd w:id="201"/>
    </w:p>
    <w:p w14:paraId="125EDAA4" w14:textId="77777777"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BF68FE8" w14:textId="77777777" w:rsidR="00270FC5" w:rsidRPr="00514D50" w:rsidRDefault="00270FC5" w:rsidP="00270FC5">
      <w:pPr>
        <w:pStyle w:val="Code"/>
      </w:pPr>
      <w:r w:rsidRPr="00514D50">
        <w:t>SetIPv6Address ::= SEQUENCE{</w:t>
      </w:r>
      <w:r w:rsidRPr="00514D50">
        <w:tab/>
      </w:r>
    </w:p>
    <w:p w14:paraId="1CFB9851" w14:textId="77777777" w:rsidR="00270FC5" w:rsidRPr="00514D50" w:rsidRDefault="00270FC5" w:rsidP="00270FC5">
      <w:pPr>
        <w:pStyle w:val="Code"/>
      </w:pPr>
      <w:r>
        <w:tab/>
        <w:t>radio</w:t>
      </w:r>
      <w:r>
        <w:tab/>
      </w:r>
      <w:r>
        <w:tab/>
      </w:r>
      <w:r w:rsidRPr="00514D50">
        <w:t>RadioInterface ( WITH COMPONENTS { ..., antenna ABSENT }),</w:t>
      </w:r>
    </w:p>
    <w:p w14:paraId="7B0F1784" w14:textId="77777777" w:rsidR="00270FC5" w:rsidRPr="00514D50" w:rsidRDefault="00270FC5" w:rsidP="00270FC5">
      <w:pPr>
        <w:pStyle w:val="Code"/>
      </w:pPr>
      <w:r w:rsidRPr="00514D50">
        <w:tab/>
        <w:t>interfaceName</w:t>
      </w:r>
      <w:r w:rsidRPr="00514D50">
        <w:tab/>
        <w:t>UTF8String(SIZE(1..255)),</w:t>
      </w:r>
    </w:p>
    <w:p w14:paraId="0D0616B9" w14:textId="77777777" w:rsidR="00270FC5" w:rsidRDefault="00270FC5" w:rsidP="00270FC5">
      <w:pPr>
        <w:pStyle w:val="Code"/>
      </w:pPr>
      <w:r w:rsidRPr="00514D50">
        <w:tab/>
        <w:t>ipAddress</w:t>
      </w:r>
      <w:r w:rsidRPr="00514D50">
        <w:tab/>
      </w:r>
      <w:r w:rsidRPr="00514D50">
        <w:tab/>
        <w:t xml:space="preserve">IpAddress OPTIONAL, </w:t>
      </w:r>
    </w:p>
    <w:p w14:paraId="3DA25CBF" w14:textId="77777777" w:rsidR="00270FC5" w:rsidRPr="00514D50" w:rsidRDefault="00270FC5" w:rsidP="00270FC5">
      <w:pPr>
        <w:pStyle w:val="Code"/>
      </w:pPr>
      <w:r>
        <w:tab/>
      </w:r>
      <w:r w:rsidRPr="00514D50">
        <w:t>-- optional if the new IPv6 address value must be selected at random</w:t>
      </w:r>
    </w:p>
    <w:p w14:paraId="18CCE54E" w14:textId="77777777" w:rsidR="00270FC5" w:rsidRPr="00514D50" w:rsidRDefault="00270FC5" w:rsidP="00270FC5">
      <w:pPr>
        <w:pStyle w:val="Code"/>
      </w:pPr>
      <w:r w:rsidRPr="00514D50">
        <w:tab/>
        <w:t>...</w:t>
      </w:r>
    </w:p>
    <w:p w14:paraId="0785939E" w14:textId="77777777" w:rsidR="00270FC5" w:rsidRDefault="00270FC5" w:rsidP="00270FC5">
      <w:pPr>
        <w:pStyle w:val="Code"/>
      </w:pPr>
      <w:r w:rsidRPr="00514D50">
        <w:t>}</w:t>
      </w:r>
    </w:p>
    <w:p w14:paraId="2A7CC34E" w14:textId="0F3FA877" w:rsidR="00270FC5" w:rsidRPr="0093174C" w:rsidRDefault="00270FC5" w:rsidP="00270FC5">
      <w:pPr>
        <w:pStyle w:val="Caption"/>
        <w:keepNext/>
      </w:pPr>
      <w:bookmarkStart w:id="202" w:name="_Toc445476171"/>
      <w:r>
        <w:t xml:space="preserve">Table </w:t>
      </w:r>
      <w:fldSimple w:instr=" SEQ Table \* ARABIC ">
        <w:r w:rsidR="003B250A">
          <w:rPr>
            <w:noProof/>
          </w:rPr>
          <w:t>15</w:t>
        </w:r>
      </w:fldSimple>
      <w:r>
        <w:t xml:space="preserve"> setIPv6Address Message Parameters</w:t>
      </w:r>
      <w:bookmarkEnd w:id="202"/>
    </w:p>
    <w:p w14:paraId="0F5D55F0"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C4B4B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B6A06C"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B35069C" w14:textId="77777777" w:rsidR="00270FC5" w:rsidRPr="003D68B7" w:rsidRDefault="00270FC5" w:rsidP="00AC3C00">
            <w:pPr>
              <w:pStyle w:val="TAL"/>
              <w:rPr>
                <w:b/>
                <w:lang w:eastAsia="en-US"/>
              </w:rPr>
            </w:pPr>
            <w:r>
              <w:rPr>
                <w:b/>
                <w:lang w:eastAsia="en-US"/>
              </w:rPr>
              <w:t>Explanation</w:t>
            </w:r>
          </w:p>
        </w:tc>
      </w:tr>
      <w:tr w:rsidR="00270FC5" w:rsidRPr="00FF39A0" w14:paraId="451E7E7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8B8E16"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7D6C3B3"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314EB05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DE6B6A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56F9340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3723DC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2CFB660"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65944043"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50B9DE27" w14:textId="77777777" w:rsidR="00270FC5" w:rsidRDefault="00270FC5" w:rsidP="00270FC5">
      <w:pPr>
        <w:spacing w:after="0"/>
        <w:rPr>
          <w:rFonts w:ascii="Consolas" w:hAnsi="Consolas" w:cs="Consolas"/>
          <w:sz w:val="18"/>
          <w:szCs w:val="18"/>
        </w:rPr>
      </w:pPr>
    </w:p>
    <w:p w14:paraId="058C619A" w14:textId="77777777" w:rsidR="00270FC5" w:rsidRDefault="00270FC5" w:rsidP="008027FB">
      <w:pPr>
        <w:pStyle w:val="Heading4"/>
      </w:pPr>
      <w:bookmarkStart w:id="203" w:name="_Ref445452786"/>
      <w:bookmarkStart w:id="204" w:name="_Toc445476107"/>
      <w:r>
        <w:t>StartIPv6Tx</w:t>
      </w:r>
      <w:bookmarkEnd w:id="203"/>
      <w:bookmarkEnd w:id="204"/>
    </w:p>
    <w:p w14:paraId="758905D7" w14:textId="77777777" w:rsidR="00270FC5" w:rsidRDefault="00270FC5" w:rsidP="00270FC5">
      <w:r>
        <w:t>This request is used to initiate transmission of IPv6 packets by the SUT.</w:t>
      </w:r>
    </w:p>
    <w:p w14:paraId="24B21273" w14:textId="77777777" w:rsidR="00270FC5" w:rsidRPr="00514D50" w:rsidRDefault="00270FC5" w:rsidP="00270FC5">
      <w:pPr>
        <w:pStyle w:val="Code"/>
      </w:pPr>
      <w:r w:rsidRPr="00514D50">
        <w:t>StartIPv6Tx ::= SEQUENCE{</w:t>
      </w:r>
    </w:p>
    <w:p w14:paraId="5E7A9DAB" w14:textId="77777777" w:rsidR="00270FC5" w:rsidRPr="00514D50" w:rsidRDefault="00270FC5" w:rsidP="00270FC5">
      <w:pPr>
        <w:pStyle w:val="Code"/>
      </w:pPr>
      <w:r w:rsidRPr="00514D50">
        <w:tab/>
        <w:t>radio</w:t>
      </w:r>
      <w:r w:rsidRPr="00514D50">
        <w:tab/>
      </w:r>
      <w:r w:rsidRPr="00514D50">
        <w:tab/>
        <w:t>RadioInterface,</w:t>
      </w:r>
    </w:p>
    <w:p w14:paraId="20FF856F" w14:textId="77777777" w:rsidR="00270FC5" w:rsidRPr="00514D50" w:rsidRDefault="00270FC5" w:rsidP="00270FC5">
      <w:pPr>
        <w:pStyle w:val="Code"/>
      </w:pPr>
      <w:r w:rsidRPr="00514D50">
        <w:tab/>
        <w:t>interfaceName</w:t>
      </w:r>
      <w:r w:rsidRPr="00514D50">
        <w:tab/>
        <w:t>UTF8String(SIZE(1..255)),</w:t>
      </w:r>
    </w:p>
    <w:p w14:paraId="05AEC4C6" w14:textId="77777777" w:rsidR="00270FC5" w:rsidRPr="00514D50" w:rsidRDefault="00270FC5" w:rsidP="00270FC5">
      <w:pPr>
        <w:pStyle w:val="Code"/>
      </w:pPr>
      <w:r w:rsidRPr="00514D50">
        <w:tab/>
        <w:t>destIpAddress</w:t>
      </w:r>
      <w:r w:rsidRPr="00514D50">
        <w:tab/>
        <w:t>IpAddress,</w:t>
      </w:r>
    </w:p>
    <w:p w14:paraId="1CBFA46B" w14:textId="77777777" w:rsidR="00270FC5" w:rsidRPr="00514D50" w:rsidRDefault="00270FC5" w:rsidP="00270FC5">
      <w:pPr>
        <w:pStyle w:val="Code"/>
      </w:pPr>
      <w:r w:rsidRPr="00514D50">
        <w:tab/>
        <w:t>destPort</w:t>
      </w:r>
      <w:r w:rsidRPr="00514D50">
        <w:tab/>
      </w:r>
      <w:r w:rsidRPr="00514D50">
        <w:tab/>
        <w:t>IpPort OPTIONAL,</w:t>
      </w:r>
    </w:p>
    <w:p w14:paraId="7F135118" w14:textId="77777777" w:rsidR="00270FC5" w:rsidRPr="00514D50" w:rsidRDefault="00270FC5" w:rsidP="00270FC5">
      <w:pPr>
        <w:pStyle w:val="Code"/>
      </w:pPr>
      <w:r w:rsidRPr="00514D50">
        <w:tab/>
        <w:t>protocol</w:t>
      </w:r>
      <w:r w:rsidRPr="00514D50">
        <w:tab/>
      </w:r>
      <w:r w:rsidRPr="00514D50">
        <w:tab/>
        <w:t>ENUMERATED { tcp, udp, icmp },</w:t>
      </w:r>
    </w:p>
    <w:p w14:paraId="231AF6B6" w14:textId="73CB51CA" w:rsidR="00270FC5" w:rsidRPr="00514D50" w:rsidRDefault="00270FC5" w:rsidP="00270FC5">
      <w:pPr>
        <w:pStyle w:val="Code"/>
      </w:pPr>
      <w:r w:rsidRPr="00514D50">
        <w:tab/>
        <w:t xml:space="preserve">repeatRate      </w:t>
      </w:r>
      <w:r w:rsidRPr="00514D50">
        <w:tab/>
        <w:t>RepeatRate OPTIONAL,</w:t>
      </w:r>
      <w:ins w:id="205" w:author="Dmitri.Khijniak@7Layers.com" w:date="2017-04-09T20:04:00Z">
        <w:r w:rsidR="00317EAF">
          <w:t xml:space="preserve"> -- number of msg per 5 sec interval</w:t>
        </w:r>
      </w:ins>
    </w:p>
    <w:p w14:paraId="5C777AA8" w14:textId="0169EACA" w:rsidR="00270FC5" w:rsidRPr="00514D50" w:rsidRDefault="00270FC5" w:rsidP="00270FC5">
      <w:pPr>
        <w:pStyle w:val="Code"/>
      </w:pPr>
      <w:r w:rsidRPr="00514D50">
        <w:tab/>
        <w:t xml:space="preserve">eventHandling     </w:t>
      </w:r>
      <w:del w:id="206" w:author="Dmitri.Khijniak@7Layers.com" w:date="2017-04-09T13:08:00Z">
        <w:r w:rsidRPr="00514D50" w:rsidDel="005E0B0E">
          <w:delText xml:space="preserve">  </w:delText>
        </w:r>
      </w:del>
      <w:r w:rsidRPr="00514D50">
        <w:t>EventHandling  (WITH COMPONENTS {..., eventFlag ('000000000'B) }) OPTIONAL,</w:t>
      </w:r>
    </w:p>
    <w:p w14:paraId="6EA9775D"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7655200C" w14:textId="77777777" w:rsidR="00270FC5" w:rsidRPr="00514D50" w:rsidRDefault="00270FC5" w:rsidP="00270FC5">
      <w:pPr>
        <w:pStyle w:val="Code"/>
      </w:pPr>
      <w:r w:rsidRPr="00514D50">
        <w:tab/>
        <w:t>...</w:t>
      </w:r>
    </w:p>
    <w:p w14:paraId="3ABB508A" w14:textId="77777777" w:rsidR="00270FC5" w:rsidRDefault="00270FC5" w:rsidP="00270FC5">
      <w:pPr>
        <w:pStyle w:val="Code"/>
      </w:pPr>
      <w:r w:rsidRPr="00514D50">
        <w:t>}</w:t>
      </w:r>
    </w:p>
    <w:p w14:paraId="3F0D926D" w14:textId="0A7488F2" w:rsidR="00270FC5" w:rsidRPr="000873A7" w:rsidRDefault="00270FC5" w:rsidP="00270FC5">
      <w:pPr>
        <w:pStyle w:val="Caption"/>
        <w:keepNext/>
      </w:pPr>
      <w:bookmarkStart w:id="207" w:name="_Ref445731029"/>
      <w:bookmarkStart w:id="208" w:name="_Toc445476173"/>
      <w:r>
        <w:t xml:space="preserve">Table </w:t>
      </w:r>
      <w:fldSimple w:instr=" SEQ Table \* ARABIC ">
        <w:r w:rsidR="003B250A">
          <w:rPr>
            <w:noProof/>
          </w:rPr>
          <w:t>16</w:t>
        </w:r>
      </w:fldSimple>
      <w:bookmarkEnd w:id="207"/>
      <w:r>
        <w:t xml:space="preserve"> startIPv6Tx Message Parameters</w:t>
      </w:r>
      <w:bookmarkEnd w:id="208"/>
    </w:p>
    <w:p w14:paraId="06B746B4"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7BB44E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0201878"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A578C76" w14:textId="77777777" w:rsidR="00270FC5" w:rsidRPr="003D68B7" w:rsidRDefault="00270FC5" w:rsidP="00AC3C00">
            <w:pPr>
              <w:pStyle w:val="TAL"/>
              <w:rPr>
                <w:b/>
                <w:lang w:eastAsia="en-US"/>
              </w:rPr>
            </w:pPr>
            <w:r>
              <w:rPr>
                <w:b/>
                <w:lang w:eastAsia="en-US"/>
              </w:rPr>
              <w:t>Explanation</w:t>
            </w:r>
          </w:p>
        </w:tc>
      </w:tr>
      <w:tr w:rsidR="00270FC5" w:rsidRPr="00FF39A0" w14:paraId="62EB7F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3B2B72"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BFEA42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0678408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8802F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FE7461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2B1925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E4FB3DC"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62B3E9B1"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2D3CDC7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EB83044"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7B209D3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47CAD55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E1A635"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75B1F9D8" w14:textId="77777777" w:rsidR="00270FC5" w:rsidRDefault="00270FC5" w:rsidP="00AC3C00">
            <w:pPr>
              <w:pStyle w:val="TAL"/>
              <w:rPr>
                <w:lang w:eastAsia="en-US"/>
              </w:rPr>
            </w:pPr>
            <w:r>
              <w:rPr>
                <w:lang w:eastAsia="en-US"/>
              </w:rPr>
              <w:t>IP protocol : tcp, udp or icmp</w:t>
            </w:r>
            <w:r w:rsidR="000B5E38">
              <w:rPr>
                <w:lang w:eastAsia="en-US"/>
              </w:rPr>
              <w:t>.</w:t>
            </w:r>
          </w:p>
        </w:tc>
      </w:tr>
      <w:tr w:rsidR="00270FC5" w:rsidRPr="00FF39A0" w14:paraId="701B0C4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667C6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35BEB463"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5F2DFA1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B42470"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11E6D2B4"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09BBF6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E00EC3"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0BA3107B" w14:textId="77777777" w:rsidR="00270FC5" w:rsidRDefault="00270FC5" w:rsidP="00AC3C00">
            <w:pPr>
              <w:pStyle w:val="TAL"/>
              <w:ind w:right="-509"/>
              <w:rPr>
                <w:lang w:eastAsia="en-US"/>
              </w:rPr>
            </w:pPr>
            <w:r>
              <w:rPr>
                <w:lang w:eastAsia="en-US"/>
              </w:rPr>
              <w:t>The message content.</w:t>
            </w:r>
          </w:p>
        </w:tc>
      </w:tr>
    </w:tbl>
    <w:p w14:paraId="0AF26FCE" w14:textId="77777777" w:rsidR="00270FC5" w:rsidRDefault="00270FC5" w:rsidP="00270FC5">
      <w:pPr>
        <w:spacing w:after="0"/>
        <w:rPr>
          <w:rFonts w:ascii="Consolas" w:hAnsi="Consolas" w:cs="Consolas"/>
          <w:sz w:val="18"/>
          <w:szCs w:val="18"/>
        </w:rPr>
      </w:pPr>
    </w:p>
    <w:p w14:paraId="11B7E1D2" w14:textId="77777777" w:rsidR="00270FC5" w:rsidRPr="001806F7" w:rsidRDefault="00270FC5" w:rsidP="00270FC5">
      <w:pPr>
        <w:spacing w:after="0"/>
        <w:rPr>
          <w:rFonts w:ascii="Consolas" w:hAnsi="Consolas" w:cs="Consolas"/>
          <w:sz w:val="18"/>
          <w:szCs w:val="18"/>
        </w:rPr>
      </w:pPr>
    </w:p>
    <w:p w14:paraId="565EF9C3" w14:textId="77777777" w:rsidR="00270FC5" w:rsidRDefault="00270FC5" w:rsidP="008027FB">
      <w:pPr>
        <w:pStyle w:val="Heading4"/>
      </w:pPr>
      <w:bookmarkStart w:id="209" w:name="_Ref445452815"/>
      <w:bookmarkStart w:id="210" w:name="_Toc445476108"/>
      <w:r>
        <w:t>StopIPv6Tx</w:t>
      </w:r>
      <w:bookmarkEnd w:id="209"/>
      <w:bookmarkEnd w:id="210"/>
    </w:p>
    <w:p w14:paraId="14A09F8C" w14:textId="77777777" w:rsidR="00270FC5" w:rsidRDefault="00270FC5" w:rsidP="00270FC5">
      <w:r>
        <w:t>This request is used to cease transmission of IPv6 packets by the SUT.</w:t>
      </w:r>
    </w:p>
    <w:p w14:paraId="711576A7" w14:textId="77777777" w:rsidR="00270FC5" w:rsidRPr="00514D50" w:rsidRDefault="00270FC5" w:rsidP="00270FC5">
      <w:pPr>
        <w:pStyle w:val="Code"/>
      </w:pPr>
      <w:r w:rsidRPr="00514D50">
        <w:t>StopIPv6Tx ::= StartIPv6Tx (WITH COMPONENTS {</w:t>
      </w:r>
    </w:p>
    <w:p w14:paraId="5F75D8BB" w14:textId="77777777" w:rsidR="00270FC5" w:rsidRPr="00514D50" w:rsidRDefault="00270FC5" w:rsidP="00270FC5">
      <w:pPr>
        <w:pStyle w:val="Code"/>
      </w:pPr>
      <w:r w:rsidRPr="00514D50">
        <w:tab/>
        <w:t>radio ( WITH COMPONENTS { ..., antenna ABSENT }),</w:t>
      </w:r>
    </w:p>
    <w:p w14:paraId="470865B6" w14:textId="77777777" w:rsidR="00270FC5" w:rsidRPr="00514D50" w:rsidRDefault="00270FC5" w:rsidP="00270FC5">
      <w:pPr>
        <w:pStyle w:val="Code"/>
      </w:pPr>
      <w:r w:rsidRPr="00514D50">
        <w:tab/>
        <w:t>interfaceName,</w:t>
      </w:r>
    </w:p>
    <w:p w14:paraId="2832C08C" w14:textId="77777777" w:rsidR="00270FC5" w:rsidRPr="00514D50" w:rsidRDefault="00270FC5" w:rsidP="00270FC5">
      <w:pPr>
        <w:pStyle w:val="Code"/>
      </w:pPr>
      <w:r w:rsidRPr="00514D50">
        <w:tab/>
        <w:t>destIpAddress,</w:t>
      </w:r>
    </w:p>
    <w:p w14:paraId="3E119500" w14:textId="77777777" w:rsidR="00270FC5" w:rsidRPr="00514D50" w:rsidRDefault="00270FC5" w:rsidP="00270FC5">
      <w:pPr>
        <w:pStyle w:val="Code"/>
      </w:pPr>
      <w:r w:rsidRPr="00514D50">
        <w:tab/>
        <w:t>destPort,</w:t>
      </w:r>
    </w:p>
    <w:p w14:paraId="438DE82F" w14:textId="77777777" w:rsidR="00270FC5" w:rsidRPr="00514D50" w:rsidRDefault="00270FC5" w:rsidP="00270FC5">
      <w:pPr>
        <w:pStyle w:val="Code"/>
      </w:pPr>
      <w:r w:rsidRPr="00514D50">
        <w:tab/>
        <w:t>protocol,</w:t>
      </w:r>
    </w:p>
    <w:p w14:paraId="36111BFB" w14:textId="77777777" w:rsidR="00270FC5" w:rsidRPr="00514D50" w:rsidRDefault="00270FC5" w:rsidP="00270FC5">
      <w:pPr>
        <w:pStyle w:val="Code"/>
      </w:pPr>
      <w:r w:rsidRPr="00514D50">
        <w:tab/>
        <w:t>repeatRate ABSENT,</w:t>
      </w:r>
    </w:p>
    <w:p w14:paraId="496B3BE8" w14:textId="77777777" w:rsidR="00270FC5" w:rsidRPr="00514D50" w:rsidRDefault="00270FC5" w:rsidP="00270FC5">
      <w:pPr>
        <w:pStyle w:val="Code"/>
      </w:pPr>
      <w:r w:rsidRPr="00514D50">
        <w:tab/>
        <w:t>eventHandling ABSENT,</w:t>
      </w:r>
    </w:p>
    <w:p w14:paraId="31E61750" w14:textId="77777777" w:rsidR="00270FC5" w:rsidRPr="00514D50" w:rsidRDefault="00270FC5" w:rsidP="00270FC5">
      <w:pPr>
        <w:pStyle w:val="Code"/>
      </w:pPr>
      <w:r w:rsidRPr="00514D50">
        <w:tab/>
        <w:t>payload ABSENT</w:t>
      </w:r>
    </w:p>
    <w:p w14:paraId="63191E58" w14:textId="77777777" w:rsidR="00270FC5" w:rsidRDefault="00270FC5" w:rsidP="00270FC5">
      <w:pPr>
        <w:pStyle w:val="Code"/>
      </w:pPr>
      <w:r w:rsidRPr="00514D50">
        <w:t>})</w:t>
      </w:r>
    </w:p>
    <w:p w14:paraId="55ADFE58" w14:textId="77777777" w:rsidR="00270FC5" w:rsidRDefault="00270FC5" w:rsidP="00270FC5">
      <w:pPr>
        <w:pStyle w:val="Code"/>
      </w:pPr>
    </w:p>
    <w:p w14:paraId="0F0350C9" w14:textId="4F79F5AB" w:rsidR="00270FC5" w:rsidRDefault="00270FC5" w:rsidP="00270FC5">
      <w:r>
        <w:t xml:space="preserve">See </w:t>
      </w:r>
      <w:r>
        <w:fldChar w:fldCharType="begin"/>
      </w:r>
      <w:r>
        <w:instrText xml:space="preserve"> REF _Ref445731029 \h  \* MERGEFORMAT </w:instrText>
      </w:r>
      <w:r>
        <w:fldChar w:fldCharType="separate"/>
      </w:r>
      <w:r w:rsidR="003B250A">
        <w:t xml:space="preserve">Table </w:t>
      </w:r>
      <w:r w:rsidR="003B250A">
        <w:rPr>
          <w:noProof/>
        </w:rPr>
        <w:t>16</w:t>
      </w:r>
      <w:r>
        <w:fldChar w:fldCharType="end"/>
      </w:r>
      <w:r>
        <w:t xml:space="preserve"> for </w:t>
      </w:r>
      <w:r w:rsidR="000B5E38">
        <w:t xml:space="preserve">an </w:t>
      </w:r>
      <w:r>
        <w:t>explanation.</w:t>
      </w:r>
    </w:p>
    <w:p w14:paraId="0D3EE831" w14:textId="77777777" w:rsidR="00270FC5" w:rsidRPr="00C87092" w:rsidRDefault="00270FC5" w:rsidP="00270FC5">
      <w:pPr>
        <w:pStyle w:val="TAL"/>
        <w:rPr>
          <w:b/>
        </w:rPr>
      </w:pPr>
    </w:p>
    <w:p w14:paraId="415E69FB" w14:textId="77777777" w:rsidR="00270FC5" w:rsidRDefault="00270FC5" w:rsidP="008027FB">
      <w:pPr>
        <w:pStyle w:val="Heading4"/>
      </w:pPr>
      <w:bookmarkStart w:id="211" w:name="_Ref445452759"/>
      <w:bookmarkStart w:id="212" w:name="_Toc445476106"/>
      <w:r>
        <w:t>SendIpv6Ping</w:t>
      </w:r>
      <w:bookmarkEnd w:id="211"/>
      <w:bookmarkEnd w:id="212"/>
    </w:p>
    <w:p w14:paraId="5E149547" w14:textId="77777777" w:rsidR="00270FC5" w:rsidRDefault="00270FC5" w:rsidP="00270FC5">
      <w:r>
        <w:t>This request is used to t</w:t>
      </w:r>
      <w:r w:rsidRPr="00D65FA3">
        <w:t>ransmit a single ping message</w:t>
      </w:r>
      <w:r w:rsidR="000B5E38">
        <w:t>,</w:t>
      </w:r>
      <w:r>
        <w:t xml:space="preserve"> or a multiple ping messages</w:t>
      </w:r>
      <w:r w:rsidRPr="00D65FA3">
        <w:t xml:space="preserve"> </w:t>
      </w:r>
      <w:r w:rsidR="005A5216">
        <w:t xml:space="preserve">from </w:t>
      </w:r>
      <w:r w:rsidR="000B5E38">
        <w:t xml:space="preserve">the </w:t>
      </w:r>
      <w:r w:rsidR="005A5216">
        <w:t xml:space="preserve">SUT </w:t>
      </w:r>
      <w:r w:rsidRPr="00D65FA3">
        <w:t>over IPv6 and receive ping echo from the remote host</w:t>
      </w:r>
      <w:r>
        <w:t>.</w:t>
      </w:r>
    </w:p>
    <w:p w14:paraId="56AFAF7D" w14:textId="77777777" w:rsidR="00270FC5" w:rsidRPr="00A41C48" w:rsidRDefault="00270FC5" w:rsidP="00413E09">
      <w:pPr>
        <w:pStyle w:val="Code"/>
      </w:pPr>
      <w:r w:rsidRPr="00A41C48">
        <w:t>SendIPv6Ping ::= StartIPv6Tx ( WITH COMPONENTS {</w:t>
      </w:r>
    </w:p>
    <w:p w14:paraId="2CEC416D" w14:textId="77777777" w:rsidR="00270FC5" w:rsidRPr="00A41C48" w:rsidRDefault="00270FC5" w:rsidP="00413E09">
      <w:pPr>
        <w:pStyle w:val="Code"/>
      </w:pPr>
      <w:r w:rsidRPr="00A41C48">
        <w:tab/>
        <w:t>radio,</w:t>
      </w:r>
    </w:p>
    <w:p w14:paraId="7E96C577" w14:textId="77777777" w:rsidR="00270FC5" w:rsidRPr="00A41C48" w:rsidRDefault="00270FC5" w:rsidP="00413E09">
      <w:pPr>
        <w:pStyle w:val="Code"/>
      </w:pPr>
      <w:r w:rsidRPr="00A41C48">
        <w:tab/>
        <w:t>interfaceName,</w:t>
      </w:r>
    </w:p>
    <w:p w14:paraId="79226262" w14:textId="77777777" w:rsidR="00270FC5" w:rsidRPr="00A41C48" w:rsidRDefault="00270FC5" w:rsidP="00413E09">
      <w:pPr>
        <w:pStyle w:val="Code"/>
      </w:pPr>
      <w:r w:rsidRPr="00A41C48">
        <w:tab/>
        <w:t>destIpAddress,</w:t>
      </w:r>
    </w:p>
    <w:p w14:paraId="3725490E" w14:textId="77777777" w:rsidR="00270FC5" w:rsidRPr="00A41C48" w:rsidRDefault="00270FC5" w:rsidP="00413E09">
      <w:pPr>
        <w:pStyle w:val="Code"/>
      </w:pPr>
      <w:r w:rsidRPr="00A41C48">
        <w:tab/>
        <w:t>destPort ABSENT,</w:t>
      </w:r>
    </w:p>
    <w:p w14:paraId="2C7076E1" w14:textId="77777777" w:rsidR="00270FC5" w:rsidRPr="00A41C48" w:rsidRDefault="00270FC5" w:rsidP="00413E09">
      <w:pPr>
        <w:pStyle w:val="Code"/>
      </w:pPr>
      <w:r w:rsidRPr="00A41C48">
        <w:tab/>
        <w:t>protocol (icmp),</w:t>
      </w:r>
    </w:p>
    <w:p w14:paraId="718D5294" w14:textId="2594ABAB" w:rsidR="00270FC5" w:rsidRPr="00A41C48" w:rsidRDefault="00270FC5" w:rsidP="00413E09">
      <w:pPr>
        <w:pStyle w:val="Code"/>
      </w:pPr>
      <w:r w:rsidRPr="00A41C48">
        <w:tab/>
        <w:t>repeatRate OPTIONAL,</w:t>
      </w:r>
      <w:ins w:id="213" w:author="Dmitri.Khijniak@7Layers.com" w:date="2017-04-09T20:05:00Z">
        <w:r w:rsidR="00317EAF">
          <w:t xml:space="preserve"> -- number of msg per 5 sec interval</w:t>
        </w:r>
      </w:ins>
    </w:p>
    <w:p w14:paraId="55A5E47C" w14:textId="77777777" w:rsidR="00270FC5" w:rsidRPr="00A41C48" w:rsidRDefault="00270FC5" w:rsidP="00413E09">
      <w:pPr>
        <w:pStyle w:val="Code"/>
      </w:pPr>
      <w:r w:rsidRPr="00A41C48">
        <w:tab/>
        <w:t>eventHandling</w:t>
      </w:r>
      <w:r w:rsidRPr="00A41C48">
        <w:tab/>
        <w:t>(WITH COMPONENTS {..., eventFlag ({eIcmp6PktRx}) }),</w:t>
      </w:r>
    </w:p>
    <w:p w14:paraId="583B5877" w14:textId="77777777" w:rsidR="00270FC5" w:rsidRPr="00A41C48" w:rsidRDefault="00270FC5" w:rsidP="00413E09">
      <w:pPr>
        <w:pStyle w:val="Code"/>
      </w:pPr>
      <w:r w:rsidRPr="00A41C48">
        <w:tab/>
        <w:t>payload ABSENT</w:t>
      </w:r>
    </w:p>
    <w:p w14:paraId="77BDAAE3" w14:textId="77777777" w:rsidR="00270FC5" w:rsidRDefault="00270FC5" w:rsidP="00413E09">
      <w:pPr>
        <w:pStyle w:val="Code"/>
      </w:pPr>
      <w:r w:rsidRPr="00A41C48">
        <w:tab/>
        <w:t>})</w:t>
      </w:r>
    </w:p>
    <w:p w14:paraId="4251C89E" w14:textId="513D4F1F" w:rsidR="00270FC5" w:rsidRPr="000873A7" w:rsidRDefault="00270FC5" w:rsidP="00270FC5">
      <w:pPr>
        <w:pStyle w:val="Caption"/>
        <w:keepNext/>
      </w:pPr>
      <w:bookmarkStart w:id="214" w:name="_Toc445476172"/>
      <w:r>
        <w:t xml:space="preserve">Table </w:t>
      </w:r>
      <w:fldSimple w:instr=" SEQ Table \* ARABIC ">
        <w:r w:rsidR="003B250A">
          <w:rPr>
            <w:noProof/>
          </w:rPr>
          <w:t>17</w:t>
        </w:r>
      </w:fldSimple>
      <w:r>
        <w:t xml:space="preserve"> sendIPv6Ping Message Parameters</w:t>
      </w:r>
      <w:bookmarkEnd w:id="214"/>
    </w:p>
    <w:p w14:paraId="568A1C81"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E887D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74692B"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0BF3441B" w14:textId="77777777" w:rsidR="00270FC5" w:rsidRPr="003D68B7" w:rsidRDefault="00270FC5" w:rsidP="00AC3C00">
            <w:pPr>
              <w:pStyle w:val="TAL"/>
              <w:rPr>
                <w:b/>
                <w:lang w:eastAsia="en-US"/>
              </w:rPr>
            </w:pPr>
            <w:r>
              <w:rPr>
                <w:b/>
                <w:lang w:eastAsia="en-US"/>
              </w:rPr>
              <w:t>Explanation</w:t>
            </w:r>
          </w:p>
        </w:tc>
      </w:tr>
      <w:tr w:rsidR="00270FC5" w:rsidRPr="00FF39A0" w14:paraId="5A208E9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534184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A9325D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015CEE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E0B01A3"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74A8854"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508EA5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3AA652"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160B74DB"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6CA3F60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B5F36CD"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5EC5FDBC" w14:textId="77777777" w:rsidR="00270FC5" w:rsidRDefault="00270FC5" w:rsidP="00AC3C00">
            <w:pPr>
              <w:pStyle w:val="TAL"/>
              <w:rPr>
                <w:lang w:eastAsia="en-US"/>
              </w:rPr>
            </w:pPr>
            <w:r>
              <w:rPr>
                <w:lang w:eastAsia="en-US"/>
              </w:rPr>
              <w:t>Omitted</w:t>
            </w:r>
          </w:p>
        </w:tc>
      </w:tr>
      <w:tr w:rsidR="00270FC5" w:rsidRPr="00FF39A0" w14:paraId="757FD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22577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65833471" w14:textId="77777777" w:rsidR="00270FC5" w:rsidRDefault="00270FC5" w:rsidP="00AC3C00">
            <w:pPr>
              <w:pStyle w:val="TAL"/>
              <w:rPr>
                <w:lang w:eastAsia="en-US"/>
              </w:rPr>
            </w:pPr>
            <w:r>
              <w:rPr>
                <w:lang w:eastAsia="en-US"/>
              </w:rPr>
              <w:t>The protocol used for the ping (ICMP in this case)</w:t>
            </w:r>
            <w:r w:rsidR="000B5E38">
              <w:rPr>
                <w:lang w:eastAsia="en-US"/>
              </w:rPr>
              <w:t>.</w:t>
            </w:r>
          </w:p>
        </w:tc>
      </w:tr>
      <w:tr w:rsidR="00270FC5" w:rsidRPr="00FF39A0" w14:paraId="640A6F7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9BD900"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4CE0B848" w14:textId="53D7E43B" w:rsidR="00270FC5" w:rsidRDefault="00270FC5" w:rsidP="00AC3C00">
            <w:pPr>
              <w:pStyle w:val="TAL"/>
              <w:rPr>
                <w:lang w:eastAsia="en-US"/>
              </w:rPr>
            </w:pPr>
            <w:r>
              <w:rPr>
                <w:lang w:eastAsia="en-US"/>
              </w:rPr>
              <w:t>Repeat rate for messages as defined in 1609.3</w:t>
            </w:r>
            <w:ins w:id="215" w:author="Dmitri.Khijniak@7Layers.com" w:date="2017-04-09T20:05:00Z">
              <w:r w:rsidR="00317EAF">
                <w:rPr>
                  <w:lang w:eastAsia="en-US"/>
                </w:rPr>
                <w:t xml:space="preserve"> as number of messages per 5 sec interval</w:t>
              </w:r>
            </w:ins>
            <w:r>
              <w:rPr>
                <w:lang w:eastAsia="en-US"/>
              </w:rPr>
              <w:t xml:space="preserve">. Additionally, </w:t>
            </w:r>
            <w:ins w:id="216" w:author="Dmitri.Khijniak@7Layers.com" w:date="2017-04-09T20:05:00Z">
              <w:r w:rsidR="00317EAF">
                <w:rPr>
                  <w:lang w:eastAsia="en-US"/>
                </w:rPr>
                <w:t xml:space="preserve">it </w:t>
              </w:r>
            </w:ins>
            <w:r>
              <w:rPr>
                <w:lang w:eastAsia="en-US"/>
              </w:rPr>
              <w:t>can be set to 0 for transmitting a single message.</w:t>
            </w:r>
          </w:p>
        </w:tc>
      </w:tr>
      <w:tr w:rsidR="00270FC5" w:rsidRPr="00FF39A0" w14:paraId="7BA58DD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63ACE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DED1759"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51285A8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9406401"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564932A2" w14:textId="77777777" w:rsidR="00270FC5" w:rsidRDefault="00270FC5" w:rsidP="00AC3C00">
            <w:pPr>
              <w:pStyle w:val="TAL"/>
              <w:rPr>
                <w:lang w:eastAsia="en-US"/>
              </w:rPr>
            </w:pPr>
            <w:r>
              <w:rPr>
                <w:lang w:eastAsia="en-US"/>
              </w:rPr>
              <w:t>No payload is required for this message</w:t>
            </w:r>
            <w:r w:rsidR="000B5E38">
              <w:rPr>
                <w:lang w:eastAsia="en-US"/>
              </w:rPr>
              <w:t>.</w:t>
            </w:r>
          </w:p>
        </w:tc>
      </w:tr>
    </w:tbl>
    <w:p w14:paraId="1424BEB0" w14:textId="77777777" w:rsidR="00270FC5" w:rsidRDefault="00270FC5" w:rsidP="00270FC5">
      <w:pPr>
        <w:spacing w:after="0"/>
        <w:rPr>
          <w:rFonts w:ascii="Consolas" w:hAnsi="Consolas" w:cs="Consolas"/>
          <w:sz w:val="18"/>
          <w:szCs w:val="18"/>
        </w:rPr>
      </w:pPr>
    </w:p>
    <w:p w14:paraId="60B425C6" w14:textId="77777777" w:rsidR="00270FC5" w:rsidRPr="001806F7" w:rsidRDefault="00270FC5" w:rsidP="00270FC5">
      <w:pPr>
        <w:spacing w:after="0"/>
        <w:rPr>
          <w:rFonts w:ascii="Consolas" w:hAnsi="Consolas" w:cs="Consolas"/>
          <w:sz w:val="18"/>
          <w:szCs w:val="18"/>
        </w:rPr>
      </w:pPr>
    </w:p>
    <w:p w14:paraId="7A1A13D6" w14:textId="77777777" w:rsidR="00270FC5" w:rsidRDefault="00270FC5" w:rsidP="00270FC5">
      <w:pPr>
        <w:spacing w:after="0"/>
        <w:rPr>
          <w:rFonts w:ascii="Consolas" w:hAnsi="Consolas" w:cs="Consolas"/>
          <w:sz w:val="18"/>
          <w:szCs w:val="18"/>
        </w:rPr>
      </w:pPr>
    </w:p>
    <w:p w14:paraId="5578030F" w14:textId="77777777" w:rsidR="00270FC5" w:rsidRPr="001806F7" w:rsidRDefault="00270FC5" w:rsidP="00270FC5">
      <w:pPr>
        <w:spacing w:after="0"/>
        <w:rPr>
          <w:rFonts w:ascii="Consolas" w:hAnsi="Consolas" w:cs="Consolas"/>
          <w:sz w:val="18"/>
          <w:szCs w:val="18"/>
        </w:rPr>
      </w:pPr>
    </w:p>
    <w:p w14:paraId="781A3C46" w14:textId="77777777" w:rsidR="00270FC5" w:rsidRDefault="00270FC5" w:rsidP="008027FB">
      <w:pPr>
        <w:pStyle w:val="Heading4"/>
      </w:pPr>
      <w:bookmarkStart w:id="217" w:name="_Ref445452859"/>
      <w:bookmarkStart w:id="218" w:name="_Toc445476109"/>
      <w:r>
        <w:t>StartIPv6Rx</w:t>
      </w:r>
      <w:bookmarkEnd w:id="217"/>
      <w:bookmarkEnd w:id="218"/>
    </w:p>
    <w:p w14:paraId="218743DD" w14:textId="77777777" w:rsidR="00270FC5" w:rsidRDefault="00270FC5" w:rsidP="00270FC5">
      <w:r>
        <w:t>This request is used to initiate reception of IPv6 packets by the SUT.</w:t>
      </w:r>
    </w:p>
    <w:p w14:paraId="5D4347A1" w14:textId="77777777" w:rsidR="00270FC5" w:rsidRPr="00A41C48" w:rsidRDefault="00270FC5" w:rsidP="00413E09">
      <w:pPr>
        <w:pStyle w:val="Code"/>
      </w:pPr>
      <w:r w:rsidRPr="00A41C48">
        <w:t>StartIPv6Rx ::= SEQUENCE{</w:t>
      </w:r>
    </w:p>
    <w:p w14:paraId="791FDD3A" w14:textId="77777777" w:rsidR="00270FC5" w:rsidRPr="00A41C48" w:rsidRDefault="00413E09" w:rsidP="00413E09">
      <w:pPr>
        <w:pStyle w:val="Code"/>
      </w:pPr>
      <w:r>
        <w:tab/>
        <w:t>radio</w:t>
      </w:r>
      <w:r>
        <w:tab/>
      </w:r>
      <w:r>
        <w:tab/>
      </w:r>
      <w:r w:rsidR="00270FC5" w:rsidRPr="00A41C48">
        <w:t>RadioInterface,</w:t>
      </w:r>
    </w:p>
    <w:p w14:paraId="5676EFEE" w14:textId="77777777" w:rsidR="00270FC5" w:rsidRPr="00A41C48" w:rsidRDefault="00270FC5" w:rsidP="00413E09">
      <w:pPr>
        <w:pStyle w:val="Code"/>
      </w:pPr>
      <w:r w:rsidRPr="00A41C48">
        <w:tab/>
        <w:t>interfaceName</w:t>
      </w:r>
      <w:r w:rsidRPr="00A41C48">
        <w:tab/>
        <w:t>UTF8String(SIZE(1..255)),</w:t>
      </w:r>
    </w:p>
    <w:p w14:paraId="2BDF7306" w14:textId="77777777" w:rsidR="00270FC5" w:rsidRPr="00A41C48" w:rsidRDefault="00270FC5" w:rsidP="00413E09">
      <w:pPr>
        <w:pStyle w:val="Code"/>
      </w:pPr>
      <w:r w:rsidRPr="00A41C48">
        <w:tab/>
        <w:t>listenPort</w:t>
      </w:r>
      <w:r w:rsidRPr="00A41C48">
        <w:tab/>
      </w:r>
      <w:r w:rsidRPr="00A41C48">
        <w:tab/>
        <w:t>IpPort,</w:t>
      </w:r>
    </w:p>
    <w:p w14:paraId="364C86CB" w14:textId="77777777" w:rsidR="00270FC5" w:rsidRPr="00A41C48" w:rsidRDefault="00270FC5" w:rsidP="00413E09">
      <w:pPr>
        <w:pStyle w:val="Code"/>
      </w:pPr>
      <w:r w:rsidRPr="00A41C48">
        <w:tab/>
        <w:t>protocol</w:t>
      </w:r>
      <w:r w:rsidRPr="00A41C48">
        <w:tab/>
      </w:r>
      <w:r w:rsidRPr="00A41C48">
        <w:tab/>
        <w:t>ENUMERATED { tcp (0), udp (1) },</w:t>
      </w:r>
    </w:p>
    <w:p w14:paraId="30DBFCE1" w14:textId="77777777" w:rsidR="00413E09" w:rsidRDefault="00270FC5" w:rsidP="00413E09">
      <w:pPr>
        <w:pStyle w:val="Code"/>
      </w:pPr>
      <w:r w:rsidRPr="00A41C48">
        <w:tab/>
        <w:t>eventHandling</w:t>
      </w:r>
      <w:r w:rsidRPr="00A41C48">
        <w:tab/>
        <w:t xml:space="preserve">EventHandling </w:t>
      </w:r>
    </w:p>
    <w:p w14:paraId="02810322" w14:textId="77777777" w:rsidR="00270FC5" w:rsidRPr="00A41C48" w:rsidRDefault="00413E09" w:rsidP="00413E09">
      <w:pPr>
        <w:pStyle w:val="Code"/>
      </w:pPr>
      <w:r>
        <w:tab/>
      </w:r>
      <w:r>
        <w:tab/>
      </w:r>
      <w:r>
        <w:tab/>
      </w:r>
      <w:r>
        <w:tab/>
      </w:r>
      <w:r w:rsidR="00270FC5" w:rsidRPr="00A41C48">
        <w:t>(WITH COMPONENTS {..., eventFlag ({eIpv6PktRx}) }) OPTIONAL,</w:t>
      </w:r>
    </w:p>
    <w:p w14:paraId="2A61D617" w14:textId="77777777" w:rsidR="00270FC5" w:rsidRPr="00A41C48" w:rsidRDefault="00270FC5" w:rsidP="00413E09">
      <w:pPr>
        <w:pStyle w:val="Code"/>
      </w:pPr>
      <w:r w:rsidRPr="00A41C48">
        <w:tab/>
        <w:t>...</w:t>
      </w:r>
    </w:p>
    <w:p w14:paraId="065F06AE" w14:textId="77777777" w:rsidR="00270FC5" w:rsidRDefault="00270FC5" w:rsidP="00413E09">
      <w:pPr>
        <w:pStyle w:val="Code"/>
      </w:pPr>
      <w:r w:rsidRPr="00A41C48">
        <w:t>}</w:t>
      </w:r>
    </w:p>
    <w:p w14:paraId="068FEEEC" w14:textId="5F7EA4F7" w:rsidR="00270FC5" w:rsidRPr="00DD7389" w:rsidRDefault="00270FC5" w:rsidP="00270FC5">
      <w:pPr>
        <w:pStyle w:val="Caption"/>
        <w:keepNext/>
      </w:pPr>
      <w:bookmarkStart w:id="219" w:name="_Toc445476175"/>
      <w:r>
        <w:t xml:space="preserve">Table </w:t>
      </w:r>
      <w:fldSimple w:instr=" SEQ Table \* ARABIC ">
        <w:r w:rsidR="003B250A">
          <w:rPr>
            <w:noProof/>
          </w:rPr>
          <w:t>18</w:t>
        </w:r>
      </w:fldSimple>
      <w:r>
        <w:t xml:space="preserve"> startIPv6Rx Message Parameters</w:t>
      </w:r>
      <w:bookmarkEnd w:id="219"/>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D426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ACD7F91"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8A3C17C" w14:textId="77777777" w:rsidR="00270FC5" w:rsidRPr="003D68B7" w:rsidRDefault="00270FC5" w:rsidP="00AC3C00">
            <w:pPr>
              <w:pStyle w:val="TAL"/>
              <w:rPr>
                <w:b/>
                <w:lang w:eastAsia="en-US"/>
              </w:rPr>
            </w:pPr>
            <w:r>
              <w:rPr>
                <w:b/>
                <w:lang w:eastAsia="en-US"/>
              </w:rPr>
              <w:t>Explanation</w:t>
            </w:r>
          </w:p>
        </w:tc>
      </w:tr>
      <w:tr w:rsidR="00270FC5" w:rsidRPr="00FF39A0" w14:paraId="20E321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ED1AF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1309C25"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4A24CE0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8A8CC4"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24708AF"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F0919C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FFF18E"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75E28B5B"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07048B5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2F702A"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5EED8EC"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050DF5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612AA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EAEBB36"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39949C1E" w14:textId="77777777" w:rsidR="00270FC5" w:rsidRDefault="00270FC5" w:rsidP="00270FC5">
      <w:pPr>
        <w:spacing w:after="0"/>
        <w:rPr>
          <w:rFonts w:ascii="Consolas" w:hAnsi="Consolas" w:cs="Consolas"/>
          <w:sz w:val="18"/>
          <w:szCs w:val="18"/>
        </w:rPr>
      </w:pPr>
    </w:p>
    <w:p w14:paraId="1535F562" w14:textId="77777777" w:rsidR="00270FC5" w:rsidRPr="001806F7" w:rsidRDefault="00270FC5" w:rsidP="00270FC5">
      <w:pPr>
        <w:spacing w:after="0"/>
        <w:rPr>
          <w:rFonts w:ascii="Consolas" w:hAnsi="Consolas" w:cs="Consolas"/>
          <w:sz w:val="18"/>
          <w:szCs w:val="18"/>
        </w:rPr>
      </w:pPr>
    </w:p>
    <w:p w14:paraId="5213613B" w14:textId="77777777" w:rsidR="00270FC5" w:rsidRDefault="00270FC5" w:rsidP="008027FB">
      <w:pPr>
        <w:pStyle w:val="Heading4"/>
      </w:pPr>
      <w:bookmarkStart w:id="220" w:name="_Ref445452899"/>
      <w:bookmarkStart w:id="221" w:name="_Toc445476110"/>
      <w:r>
        <w:t>StopIPv6Rx</w:t>
      </w:r>
      <w:bookmarkEnd w:id="220"/>
      <w:bookmarkEnd w:id="221"/>
    </w:p>
    <w:p w14:paraId="4C85E9DA" w14:textId="77777777" w:rsidR="00270FC5" w:rsidRDefault="00270FC5" w:rsidP="00270FC5">
      <w:r>
        <w:t>This request is used to cease reception of IPv6 packets by the SUT.</w:t>
      </w:r>
    </w:p>
    <w:p w14:paraId="48692CBB" w14:textId="77777777" w:rsidR="00270FC5" w:rsidRPr="00051B65" w:rsidRDefault="00270FC5" w:rsidP="00413E09">
      <w:pPr>
        <w:pStyle w:val="Code"/>
      </w:pPr>
      <w:r w:rsidRPr="00051B65">
        <w:t>StopIPv6Rx ::= StartIPv6Rx ( WITH COMPONENTS {</w:t>
      </w:r>
    </w:p>
    <w:p w14:paraId="05E5E84A" w14:textId="77777777" w:rsidR="00270FC5" w:rsidRPr="00051B65" w:rsidRDefault="00270FC5" w:rsidP="00413E09">
      <w:pPr>
        <w:pStyle w:val="Code"/>
      </w:pPr>
      <w:r w:rsidRPr="00051B65">
        <w:tab/>
        <w:t>radio ( WITH COMPONENTS { ..., antenna ABSENT }),</w:t>
      </w:r>
    </w:p>
    <w:p w14:paraId="600D1701" w14:textId="77777777" w:rsidR="00270FC5" w:rsidRPr="00051B65" w:rsidRDefault="00270FC5" w:rsidP="00413E09">
      <w:pPr>
        <w:pStyle w:val="Code"/>
      </w:pPr>
      <w:r w:rsidRPr="00051B65">
        <w:tab/>
        <w:t>interfaceName,</w:t>
      </w:r>
    </w:p>
    <w:p w14:paraId="71385D13" w14:textId="77777777" w:rsidR="00270FC5" w:rsidRPr="00051B65" w:rsidRDefault="00270FC5" w:rsidP="00413E09">
      <w:pPr>
        <w:pStyle w:val="Code"/>
      </w:pPr>
      <w:r w:rsidRPr="00051B65">
        <w:tab/>
        <w:t>listenPort,</w:t>
      </w:r>
    </w:p>
    <w:p w14:paraId="1A578855" w14:textId="77777777" w:rsidR="00270FC5" w:rsidRPr="00051B65" w:rsidRDefault="00270FC5" w:rsidP="00413E09">
      <w:pPr>
        <w:pStyle w:val="Code"/>
      </w:pPr>
      <w:r w:rsidRPr="00051B65">
        <w:tab/>
        <w:t>protocol,</w:t>
      </w:r>
    </w:p>
    <w:p w14:paraId="2B15E40C" w14:textId="77777777" w:rsidR="00270FC5" w:rsidRPr="00051B65" w:rsidRDefault="00270FC5" w:rsidP="00413E09">
      <w:pPr>
        <w:pStyle w:val="Code"/>
      </w:pPr>
      <w:r w:rsidRPr="00051B65">
        <w:tab/>
        <w:t>eventHandling ABSENT</w:t>
      </w:r>
    </w:p>
    <w:p w14:paraId="01DA588F" w14:textId="77777777" w:rsidR="00270FC5" w:rsidRDefault="00270FC5" w:rsidP="00413E09">
      <w:pPr>
        <w:pStyle w:val="Code"/>
      </w:pPr>
      <w:r w:rsidRPr="00051B65">
        <w:t>})</w:t>
      </w:r>
    </w:p>
    <w:p w14:paraId="30842245" w14:textId="6463561B" w:rsidR="00270FC5" w:rsidRPr="00DD7389" w:rsidRDefault="00270FC5" w:rsidP="00270FC5">
      <w:pPr>
        <w:pStyle w:val="Caption"/>
        <w:keepNext/>
      </w:pPr>
      <w:bookmarkStart w:id="222" w:name="_Toc445476176"/>
      <w:r>
        <w:lastRenderedPageBreak/>
        <w:t xml:space="preserve">Table </w:t>
      </w:r>
      <w:fldSimple w:instr=" SEQ Table \* ARABIC ">
        <w:r w:rsidR="003B250A">
          <w:rPr>
            <w:noProof/>
          </w:rPr>
          <w:t>19</w:t>
        </w:r>
      </w:fldSimple>
      <w:r>
        <w:t xml:space="preserve"> stopIPv6Rx Message Parameters</w:t>
      </w:r>
      <w:bookmarkEnd w:id="222"/>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161552F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236D03"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219E28E" w14:textId="77777777" w:rsidR="00270FC5" w:rsidRPr="003D68B7" w:rsidRDefault="00270FC5" w:rsidP="00AC3C00">
            <w:pPr>
              <w:pStyle w:val="TAL"/>
              <w:rPr>
                <w:b/>
                <w:lang w:eastAsia="en-US"/>
              </w:rPr>
            </w:pPr>
            <w:r>
              <w:rPr>
                <w:b/>
                <w:lang w:eastAsia="en-US"/>
              </w:rPr>
              <w:t>Explanation</w:t>
            </w:r>
          </w:p>
        </w:tc>
      </w:tr>
      <w:tr w:rsidR="00270FC5" w:rsidRPr="00FF39A0" w14:paraId="7D75E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1C2DA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3109021"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4745F64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FAD78D"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52C159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786DB58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053417"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7CAC48B1"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654828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3DA9075"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12E48ED4" w14:textId="77777777" w:rsidR="00270FC5" w:rsidRDefault="00270FC5" w:rsidP="00AC3C00">
            <w:pPr>
              <w:pStyle w:val="TAL"/>
              <w:rPr>
                <w:lang w:eastAsia="en-US"/>
              </w:rPr>
            </w:pPr>
            <w:r>
              <w:rPr>
                <w:lang w:eastAsia="en-US"/>
              </w:rPr>
              <w:t>The protocol used for the reception (TCP or UDP)</w:t>
            </w:r>
            <w:r w:rsidR="000B5E38">
              <w:rPr>
                <w:lang w:eastAsia="en-US"/>
              </w:rPr>
              <w:t>.</w:t>
            </w:r>
          </w:p>
        </w:tc>
      </w:tr>
      <w:tr w:rsidR="00270FC5" w:rsidRPr="00FF39A0" w14:paraId="01FC8BA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C577BC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334F735" w14:textId="77777777" w:rsidR="00270FC5" w:rsidRDefault="00270FC5" w:rsidP="00AC3C00">
            <w:pPr>
              <w:pStyle w:val="TAL"/>
              <w:rPr>
                <w:lang w:eastAsia="en-US"/>
              </w:rPr>
            </w:pPr>
            <w:r>
              <w:rPr>
                <w:lang w:eastAsia="en-US"/>
              </w:rPr>
              <w:t>Not required.</w:t>
            </w:r>
          </w:p>
        </w:tc>
      </w:tr>
    </w:tbl>
    <w:p w14:paraId="5085CED2" w14:textId="77777777" w:rsidR="00270FC5" w:rsidRPr="001806F7" w:rsidRDefault="00270FC5" w:rsidP="00270FC5">
      <w:pPr>
        <w:spacing w:after="0"/>
        <w:rPr>
          <w:rFonts w:ascii="Consolas" w:hAnsi="Consolas" w:cs="Consolas"/>
          <w:sz w:val="18"/>
          <w:szCs w:val="18"/>
        </w:rPr>
      </w:pPr>
    </w:p>
    <w:p w14:paraId="385C29A1" w14:textId="77777777" w:rsidR="00270FC5" w:rsidRDefault="00270FC5" w:rsidP="00270FC5">
      <w:pPr>
        <w:spacing w:after="0"/>
        <w:rPr>
          <w:rFonts w:ascii="Consolas" w:hAnsi="Consolas" w:cs="Consolas"/>
          <w:sz w:val="18"/>
          <w:szCs w:val="18"/>
        </w:rPr>
      </w:pPr>
    </w:p>
    <w:p w14:paraId="42B5E014" w14:textId="77777777" w:rsidR="00720CAB" w:rsidRDefault="00720CAB" w:rsidP="00720CAB">
      <w:pPr>
        <w:pStyle w:val="Heading2"/>
      </w:pPr>
      <w:bookmarkStart w:id="223" w:name="_Toc479532580"/>
      <w:r>
        <w:t xml:space="preserve">Response, ResponseInfo, </w:t>
      </w:r>
      <w:r w:rsidR="001134B4">
        <w:t xml:space="preserve">Indication </w:t>
      </w:r>
      <w:r>
        <w:t>and Exception messages</w:t>
      </w:r>
      <w:bookmarkEnd w:id="223"/>
    </w:p>
    <w:p w14:paraId="566229E5" w14:textId="77777777" w:rsidR="00720CAB" w:rsidRDefault="00720CAB" w:rsidP="00720CAB">
      <w:pPr>
        <w:pStyle w:val="Heading3"/>
      </w:pPr>
      <w:bookmarkStart w:id="224" w:name="_Toc479532581"/>
      <w:r>
        <w:t>Response messages</w:t>
      </w:r>
      <w:bookmarkEnd w:id="224"/>
    </w:p>
    <w:p w14:paraId="0EEE0CBD" w14:textId="77777777"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r w:rsidR="00300D81">
        <w:rPr>
          <w:lang w:eastAsia="fr-FR"/>
        </w:rPr>
        <w:t xml:space="preserve">If no </w:t>
      </w:r>
      <w:r w:rsidR="00300D81" w:rsidRPr="003D72EC">
        <w:rPr>
          <w:i/>
          <w:lang w:eastAsia="fr-FR"/>
        </w:rPr>
        <w:t>Response</w:t>
      </w:r>
      <w:r w:rsidR="00300D81">
        <w:rPr>
          <w:lang w:eastAsia="fr-FR"/>
        </w:rPr>
        <w:t xml:space="preserve"> is received, the TS will attempt to re-initialize the SUT or may request user assistance.</w:t>
      </w:r>
    </w:p>
    <w:p w14:paraId="5D6B5A44" w14:textId="77777777" w:rsidR="00720CAB" w:rsidRDefault="00720CAB" w:rsidP="00720CAB">
      <w:pPr>
        <w:pStyle w:val="Code"/>
      </w:pPr>
    </w:p>
    <w:p w14:paraId="7A72D7F6" w14:textId="77777777" w:rsidR="00720CAB" w:rsidRDefault="00720CAB" w:rsidP="00720CAB">
      <w:pPr>
        <w:pStyle w:val="Code"/>
      </w:pPr>
      <w:r>
        <w:t>Response ::= SEQUENCE {</w:t>
      </w:r>
    </w:p>
    <w:p w14:paraId="22D402D6" w14:textId="77777777" w:rsidR="00720CAB" w:rsidRDefault="00720CAB" w:rsidP="00720CAB">
      <w:pPr>
        <w:pStyle w:val="Code"/>
      </w:pPr>
      <w:r>
        <w:tab/>
        <w:t xml:space="preserve">msgID </w:t>
      </w:r>
      <w:r>
        <w:tab/>
      </w:r>
      <w:r>
        <w:tab/>
        <w:t>MsgID,</w:t>
      </w:r>
    </w:p>
    <w:p w14:paraId="3A7D98FE" w14:textId="77777777" w:rsidR="00720CAB" w:rsidRDefault="00720CAB" w:rsidP="00720CAB">
      <w:pPr>
        <w:pStyle w:val="Code"/>
      </w:pPr>
      <w:r>
        <w:tab/>
        <w:t>resultCode</w:t>
      </w:r>
      <w:r>
        <w:tab/>
      </w:r>
      <w:r>
        <w:tab/>
        <w:t>ResultCode,</w:t>
      </w:r>
    </w:p>
    <w:p w14:paraId="7F632C86" w14:textId="77777777" w:rsidR="00720CAB" w:rsidRDefault="00720CAB" w:rsidP="00720CAB">
      <w:pPr>
        <w:pStyle w:val="Code"/>
      </w:pPr>
      <w:r>
        <w:tab/>
        <w:t>exception</w:t>
      </w:r>
      <w:r>
        <w:tab/>
      </w:r>
      <w:r>
        <w:tab/>
        <w:t>Exception OPTIONAL,</w:t>
      </w:r>
    </w:p>
    <w:p w14:paraId="1AB0123C" w14:textId="77777777" w:rsidR="00720CAB" w:rsidRDefault="00720CAB" w:rsidP="00720CAB">
      <w:pPr>
        <w:pStyle w:val="Code"/>
      </w:pPr>
      <w:r>
        <w:tab/>
        <w:t>...</w:t>
      </w:r>
    </w:p>
    <w:p w14:paraId="6FB83D85" w14:textId="77777777" w:rsidR="00720CAB" w:rsidRPr="0096147D" w:rsidRDefault="00720CAB" w:rsidP="00720CAB">
      <w:pPr>
        <w:pStyle w:val="Code"/>
      </w:pPr>
      <w:r>
        <w:t>}</w:t>
      </w:r>
    </w:p>
    <w:p w14:paraId="0A1CFA3A" w14:textId="0A0EB150" w:rsidR="00720CAB" w:rsidRDefault="00720CAB" w:rsidP="00720CAB">
      <w:pPr>
        <w:pStyle w:val="Caption"/>
        <w:keepNext/>
      </w:pPr>
      <w:r>
        <w:t xml:space="preserve">Table </w:t>
      </w:r>
      <w:fldSimple w:instr=" SEQ Table \* ARABIC ">
        <w:r w:rsidR="003B250A">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82F19E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B82D8F"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B87A0C" w14:textId="77777777" w:rsidR="00720CAB" w:rsidRPr="003D68B7" w:rsidRDefault="00720CAB" w:rsidP="00B653F8">
            <w:pPr>
              <w:pStyle w:val="TAL"/>
              <w:rPr>
                <w:b/>
                <w:lang w:eastAsia="en-US"/>
              </w:rPr>
            </w:pPr>
            <w:r>
              <w:rPr>
                <w:b/>
                <w:lang w:eastAsia="en-US"/>
              </w:rPr>
              <w:t>Explanation</w:t>
            </w:r>
          </w:p>
        </w:tc>
      </w:tr>
      <w:tr w:rsidR="00720CAB" w:rsidRPr="00FF39A0" w14:paraId="1670599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2021414" w14:textId="77777777"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44C91696" w14:textId="27F3059A"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3B250A">
              <w:t xml:space="preserve">Table </w:t>
            </w:r>
            <w:r w:rsidR="003B250A">
              <w:rPr>
                <w:noProof/>
              </w:rPr>
              <w:t>31</w:t>
            </w:r>
            <w:r>
              <w:rPr>
                <w:lang w:eastAsia="en-US"/>
              </w:rPr>
              <w:fldChar w:fldCharType="end"/>
            </w:r>
            <w:r>
              <w:rPr>
                <w:lang w:eastAsia="en-US"/>
              </w:rPr>
              <w:t>.</w:t>
            </w:r>
          </w:p>
          <w:p w14:paraId="717451BB" w14:textId="77777777" w:rsidR="00720CAB" w:rsidRDefault="00720CAB" w:rsidP="00B653F8">
            <w:pPr>
              <w:pStyle w:val="TAL"/>
              <w:rPr>
                <w:lang w:eastAsia="en-US"/>
              </w:rPr>
            </w:pPr>
          </w:p>
        </w:tc>
      </w:tr>
      <w:tr w:rsidR="00720CAB" w:rsidRPr="00FF39A0" w14:paraId="2211D21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F29A3A2"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2B777D62" w14:textId="77777777" w:rsidR="00720CAB" w:rsidRDefault="00720CAB" w:rsidP="00B653F8">
            <w:pPr>
              <w:pStyle w:val="TAL"/>
              <w:rPr>
                <w:lang w:eastAsia="en-US"/>
              </w:rPr>
            </w:pPr>
            <w:r>
              <w:rPr>
                <w:lang w:eastAsia="en-US"/>
              </w:rPr>
              <w:t>Success or Failure enumerated as 0 or 1 respectively.</w:t>
            </w:r>
          </w:p>
        </w:tc>
      </w:tr>
      <w:tr w:rsidR="00720CAB" w:rsidRPr="00FF39A0" w14:paraId="144AE83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B4E298"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665A3D4" w14:textId="4DE92D95"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3B250A">
              <w:rPr>
                <w:lang w:eastAsia="en-US"/>
              </w:rPr>
              <w:t>7.3.4</w:t>
            </w:r>
            <w:r w:rsidR="00B653F8">
              <w:rPr>
                <w:lang w:eastAsia="en-US"/>
              </w:rPr>
              <w:fldChar w:fldCharType="end"/>
            </w:r>
            <w:r w:rsidR="00B653F8">
              <w:rPr>
                <w:lang w:eastAsia="en-US"/>
              </w:rPr>
              <w:t>.</w:t>
            </w:r>
          </w:p>
        </w:tc>
      </w:tr>
    </w:tbl>
    <w:p w14:paraId="18BB448C" w14:textId="77777777" w:rsidR="00720CAB" w:rsidRDefault="00720CAB" w:rsidP="00720CAB"/>
    <w:p w14:paraId="63417C09" w14:textId="373C0596" w:rsidR="00720CAB" w:rsidRDefault="00720CAB" w:rsidP="00720CAB">
      <w:r>
        <w:t>Specific details for each type definition are listed in the ASN.1 specification referenced in Appendix A.</w:t>
      </w:r>
    </w:p>
    <w:p w14:paraId="6240428E" w14:textId="77777777" w:rsidR="00720CAB" w:rsidRDefault="00720CAB" w:rsidP="00720CAB">
      <w:pPr>
        <w:pStyle w:val="Heading3"/>
      </w:pPr>
      <w:bookmarkStart w:id="225" w:name="_Ref445737527"/>
      <w:bookmarkStart w:id="226" w:name="_Toc479532582"/>
      <w:r>
        <w:t>Indication messages</w:t>
      </w:r>
      <w:bookmarkEnd w:id="225"/>
      <w:bookmarkEnd w:id="226"/>
    </w:p>
    <w:p w14:paraId="564620E5" w14:textId="77777777"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5B68CCD4" w14:textId="77777777" w:rsidR="00720CAB" w:rsidRDefault="00720CAB" w:rsidP="00720CAB">
      <w:pPr>
        <w:pStyle w:val="Code"/>
      </w:pPr>
      <w:r>
        <w:t>Indication ::= SEQUENCE{</w:t>
      </w:r>
    </w:p>
    <w:p w14:paraId="5E86C079" w14:textId="77777777" w:rsidR="00720CAB" w:rsidRDefault="00720CAB" w:rsidP="00720CAB">
      <w:pPr>
        <w:pStyle w:val="Code"/>
      </w:pPr>
      <w:r>
        <w:tab/>
        <w:t xml:space="preserve">radio             RadioInterface, </w:t>
      </w:r>
      <w:r>
        <w:tab/>
      </w:r>
    </w:p>
    <w:p w14:paraId="7292CB87" w14:textId="77777777" w:rsidR="00720CAB" w:rsidRDefault="00720CAB" w:rsidP="00720CAB">
      <w:pPr>
        <w:pStyle w:val="Code"/>
      </w:pPr>
      <w:r>
        <w:tab/>
        <w:t>event</w:t>
      </w:r>
      <w:r>
        <w:tab/>
      </w:r>
      <w:r>
        <w:tab/>
        <w:t>Event,</w:t>
      </w:r>
      <w:r>
        <w:tab/>
      </w:r>
      <w:r>
        <w:tab/>
      </w:r>
      <w:r>
        <w:tab/>
      </w:r>
    </w:p>
    <w:p w14:paraId="0496F7A0" w14:textId="77777777" w:rsidR="00720CAB" w:rsidRDefault="00720CAB" w:rsidP="00720CAB">
      <w:pPr>
        <w:pStyle w:val="Code"/>
      </w:pPr>
      <w:r>
        <w:tab/>
        <w:t>eventParams</w:t>
      </w:r>
      <w:r>
        <w:tab/>
        <w:t>EventParams OPTIONAL,</w:t>
      </w:r>
    </w:p>
    <w:p w14:paraId="2EA67916" w14:textId="77777777" w:rsidR="00720CAB" w:rsidRDefault="00720CAB" w:rsidP="00720CAB">
      <w:pPr>
        <w:pStyle w:val="Code"/>
      </w:pPr>
      <w:r>
        <w:tab/>
        <w:t>pdu</w:t>
      </w:r>
      <w:r>
        <w:tab/>
      </w:r>
      <w:r>
        <w:tab/>
      </w:r>
      <w:r>
        <w:tab/>
        <w:t>Pdu OPTIONAL,</w:t>
      </w:r>
    </w:p>
    <w:p w14:paraId="4380112A" w14:textId="77777777" w:rsidR="00720CAB" w:rsidRDefault="00720CAB" w:rsidP="00720CAB">
      <w:pPr>
        <w:pStyle w:val="Code"/>
      </w:pPr>
      <w:r>
        <w:tab/>
        <w:t>exception</w:t>
      </w:r>
      <w:r>
        <w:tab/>
      </w:r>
      <w:r>
        <w:tab/>
        <w:t>Exception OPTIONAL,</w:t>
      </w:r>
    </w:p>
    <w:p w14:paraId="231F5FBC" w14:textId="77777777" w:rsidR="00720CAB" w:rsidRDefault="00720CAB" w:rsidP="00720CAB">
      <w:pPr>
        <w:pStyle w:val="Code"/>
      </w:pPr>
      <w:r>
        <w:tab/>
        <w:t>...</w:t>
      </w:r>
    </w:p>
    <w:p w14:paraId="05A88338" w14:textId="77777777" w:rsidR="00720CAB" w:rsidRDefault="00720CAB" w:rsidP="00720CAB">
      <w:pPr>
        <w:pStyle w:val="Code"/>
      </w:pPr>
      <w:r>
        <w:t>}</w:t>
      </w:r>
    </w:p>
    <w:p w14:paraId="2CBEBF9B" w14:textId="6CF3EEA5" w:rsidR="00720CAB" w:rsidRDefault="00720CAB" w:rsidP="00720CAB">
      <w:pPr>
        <w:pStyle w:val="Caption"/>
        <w:keepNext/>
      </w:pPr>
      <w:r>
        <w:lastRenderedPageBreak/>
        <w:t xml:space="preserve">Table </w:t>
      </w:r>
      <w:fldSimple w:instr=" SEQ Table \* ARABIC ">
        <w:r w:rsidR="003B250A">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0056E3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CC962F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4E78144" w14:textId="77777777" w:rsidR="00720CAB" w:rsidRPr="003D68B7" w:rsidRDefault="00720CAB" w:rsidP="00B653F8">
            <w:pPr>
              <w:pStyle w:val="TAL"/>
              <w:rPr>
                <w:b/>
                <w:lang w:eastAsia="en-US"/>
              </w:rPr>
            </w:pPr>
            <w:r>
              <w:rPr>
                <w:b/>
                <w:lang w:eastAsia="en-US"/>
              </w:rPr>
              <w:t>Explanation</w:t>
            </w:r>
          </w:p>
        </w:tc>
      </w:tr>
      <w:tr w:rsidR="00720CAB" w:rsidRPr="00FF39A0" w14:paraId="55BEEBB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053F8CD"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07C9076"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7B1B72A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8668894"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30926438"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0C2BC90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709BD31"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7BABE2E1"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1C36552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6CBCB9E"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534F171B"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5E3E067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B6E8E8A"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B5F3341" w14:textId="77777777"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0C8B4333" w14:textId="77777777" w:rsidR="00720CAB" w:rsidRDefault="00720CAB" w:rsidP="00720CAB"/>
    <w:p w14:paraId="559DBCF0" w14:textId="14AF1C7E" w:rsidR="00720CAB" w:rsidRDefault="00720CAB" w:rsidP="00720CAB">
      <w:r>
        <w:t>Specific details for each type definition are listed in the ASN.1 specification referenced in Appendix A.</w:t>
      </w:r>
    </w:p>
    <w:p w14:paraId="1F6632FC" w14:textId="4D6DE92D" w:rsidR="00720CAB" w:rsidRDefault="00AE2236" w:rsidP="00720CAB">
      <w:r>
        <w:fldChar w:fldCharType="begin"/>
      </w:r>
      <w:r>
        <w:instrText xml:space="preserve"> REF _Ref455763300 \h </w:instrText>
      </w:r>
      <w:r>
        <w:fldChar w:fldCharType="separate"/>
      </w:r>
      <w:r w:rsidR="003B250A">
        <w:t xml:space="preserve">Table </w:t>
      </w:r>
      <w:r w:rsidR="003B250A">
        <w:rPr>
          <w:noProof/>
        </w:rPr>
        <w:t>22</w:t>
      </w:r>
      <w:r>
        <w:fldChar w:fldCharType="end"/>
      </w:r>
      <w:r>
        <w:t xml:space="preserve"> </w:t>
      </w:r>
      <w:r w:rsidR="00720CAB">
        <w:t>list</w:t>
      </w:r>
      <w:r w:rsidR="00655714">
        <w:t>s</w:t>
      </w:r>
      <w:r w:rsidR="00720CAB">
        <w:t xml:space="preserve"> event types that </w:t>
      </w:r>
      <w:r w:rsidR="00655714">
        <w:t xml:space="preserve">may </w:t>
      </w:r>
      <w:r w:rsidR="00720CAB">
        <w:t>trigger transmission of</w:t>
      </w:r>
      <w:r w:rsidR="001B3E3F">
        <w:t xml:space="preserve"> an</w:t>
      </w:r>
      <w:r w:rsidR="00720CAB">
        <w:t xml:space="preserve"> </w:t>
      </w:r>
      <w:r w:rsidR="00720CAB" w:rsidRPr="003D72EC">
        <w:rPr>
          <w:i/>
        </w:rPr>
        <w:t>Indication</w:t>
      </w:r>
      <w:r w:rsidR="00720CAB">
        <w:t xml:space="preserve"> message.</w:t>
      </w:r>
      <w:r w:rsidR="00655714">
        <w:t xml:space="preserve"> Those event types are defined in the </w:t>
      </w:r>
      <w:r w:rsidR="00655714" w:rsidRPr="003D72EC">
        <w:rPr>
          <w:i/>
        </w:rPr>
        <w:t>TCIIndication.asn</w:t>
      </w:r>
      <w:r w:rsidR="00655714">
        <w:t xml:space="preserve"> module.</w:t>
      </w:r>
    </w:p>
    <w:p w14:paraId="2EBEA153" w14:textId="42422EC4" w:rsidR="00720CAB" w:rsidRDefault="00720CAB" w:rsidP="00720CAB">
      <w:pPr>
        <w:pStyle w:val="Caption"/>
        <w:keepNext/>
      </w:pPr>
      <w:r>
        <w:t xml:space="preserve"> </w:t>
      </w:r>
      <w:bookmarkStart w:id="227" w:name="_Ref455763300"/>
      <w:r>
        <w:t xml:space="preserve">Table </w:t>
      </w:r>
      <w:fldSimple w:instr=" SEQ Table \* ARABIC ">
        <w:r w:rsidR="003B250A">
          <w:rPr>
            <w:noProof/>
          </w:rPr>
          <w:t>22</w:t>
        </w:r>
      </w:fldSimple>
      <w:bookmarkEnd w:id="227"/>
      <w:r w:rsidRPr="00E554FE">
        <w:tab/>
      </w:r>
      <w:r>
        <w:t xml:space="preserve">Events </w:t>
      </w:r>
      <w:r w:rsidR="00655714">
        <w:t xml:space="preserve">which can </w:t>
      </w:r>
      <w:r>
        <w:t>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3AD6518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23FB455"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0F61026" w14:textId="77777777" w:rsidR="00720CAB" w:rsidRPr="003D68B7" w:rsidRDefault="00720CAB" w:rsidP="00B653F8">
            <w:pPr>
              <w:pStyle w:val="TAL"/>
              <w:rPr>
                <w:b/>
                <w:lang w:eastAsia="en-US"/>
              </w:rPr>
            </w:pPr>
            <w:r>
              <w:rPr>
                <w:b/>
                <w:lang w:eastAsia="en-US"/>
              </w:rPr>
              <w:t>Explanation</w:t>
            </w:r>
          </w:p>
        </w:tc>
      </w:tr>
      <w:tr w:rsidR="00720CAB" w:rsidRPr="00FF39A0" w14:paraId="7BB6A2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B028C12"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3BC47B30" w14:textId="77777777" w:rsidR="00720CAB" w:rsidRDefault="00720CAB" w:rsidP="00B653F8">
            <w:pPr>
              <w:pStyle w:val="TAL"/>
              <w:rPr>
                <w:lang w:eastAsia="en-US"/>
              </w:rPr>
            </w:pPr>
            <w:r>
              <w:rPr>
                <w:lang w:eastAsia="en-US"/>
              </w:rPr>
              <w:t>SUT received an inbound 802.11 frame</w:t>
            </w:r>
          </w:p>
        </w:tc>
      </w:tr>
      <w:tr w:rsidR="00720CAB" w:rsidRPr="00FF39A0" w14:paraId="45FFB6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82F098"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254B064" w14:textId="77777777" w:rsidR="00720CAB" w:rsidRDefault="00720CAB" w:rsidP="00B653F8">
            <w:pPr>
              <w:pStyle w:val="TAL"/>
              <w:rPr>
                <w:lang w:eastAsia="en-US"/>
              </w:rPr>
            </w:pPr>
            <w:r>
              <w:rPr>
                <w:lang w:eastAsia="en-US"/>
              </w:rPr>
              <w:t>SUT received an inbound 1609.3 packet</w:t>
            </w:r>
          </w:p>
        </w:tc>
      </w:tr>
      <w:tr w:rsidR="00720CAB" w:rsidRPr="00FF39A0" w14:paraId="2F21381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96C52"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4A8D707D" w14:textId="77777777" w:rsidR="00720CAB" w:rsidRDefault="00720CAB" w:rsidP="00B653F8">
            <w:pPr>
              <w:pStyle w:val="TAL"/>
              <w:rPr>
                <w:lang w:eastAsia="en-US"/>
              </w:rPr>
            </w:pPr>
            <w:r>
              <w:rPr>
                <w:lang w:eastAsia="en-US"/>
              </w:rPr>
              <w:t>SUT received an inbound WSM (with matching PSID)</w:t>
            </w:r>
          </w:p>
        </w:tc>
      </w:tr>
      <w:tr w:rsidR="00720CAB" w:rsidRPr="00FF39A0" w14:paraId="0F36722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87090AF"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016B5F5F"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2C0BEC6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C68702"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79361D38" w14:textId="77777777" w:rsidR="00720CAB" w:rsidRDefault="00720CAB" w:rsidP="00B653F8">
            <w:pPr>
              <w:pStyle w:val="TAL"/>
              <w:rPr>
                <w:lang w:eastAsia="en-US"/>
              </w:rPr>
            </w:pPr>
            <w:r>
              <w:rPr>
                <w:lang w:eastAsia="en-US"/>
              </w:rPr>
              <w:t>SUT received an inbound ping (ICMP) IPv6 echo message</w:t>
            </w:r>
          </w:p>
        </w:tc>
      </w:tr>
      <w:tr w:rsidR="00720CAB" w:rsidRPr="00FF39A0" w14:paraId="2CE98C4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079C778"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3AE63770"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6D83B89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6B7F376"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2A03C40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352256D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14DBC0A"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4E33D294"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1D38D9D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16AAFEF"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74EC02EB"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260A2E5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9093A9C"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21A4D09" w14:textId="77777777" w:rsidR="00720CAB" w:rsidRDefault="00720CAB" w:rsidP="00B653F8">
            <w:pPr>
              <w:pStyle w:val="TAL"/>
              <w:rPr>
                <w:lang w:eastAsia="en-US"/>
              </w:rPr>
            </w:pPr>
            <w:r>
              <w:rPr>
                <w:lang w:eastAsia="en-US"/>
              </w:rPr>
              <w:t>SUT generated an exception</w:t>
            </w:r>
            <w:r w:rsidR="00B653F8">
              <w:rPr>
                <w:lang w:eastAsia="en-US"/>
              </w:rPr>
              <w:t>.</w:t>
            </w:r>
          </w:p>
        </w:tc>
      </w:tr>
    </w:tbl>
    <w:p w14:paraId="6FA13BF6" w14:textId="77777777" w:rsidR="00720CAB" w:rsidRDefault="00720CAB" w:rsidP="00720CAB"/>
    <w:p w14:paraId="17864395" w14:textId="77777777" w:rsidR="00720CAB" w:rsidRDefault="00720CAB" w:rsidP="00720CAB">
      <w:pPr>
        <w:pStyle w:val="Heading3"/>
      </w:pPr>
      <w:bookmarkStart w:id="228" w:name="_Ref456636256"/>
      <w:bookmarkStart w:id="229" w:name="_Toc479532583"/>
      <w:r>
        <w:t>ResponseInfo messages</w:t>
      </w:r>
      <w:bookmarkEnd w:id="228"/>
      <w:bookmarkEnd w:id="229"/>
    </w:p>
    <w:p w14:paraId="14DB5E4F" w14:textId="77777777"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r w:rsidR="008831D8">
        <w:t xml:space="preserve"> A </w:t>
      </w:r>
      <w:r w:rsidR="008831D8" w:rsidRPr="00E44E36">
        <w:rPr>
          <w:i/>
          <w:lang w:eastAsia="fr-FR"/>
        </w:rPr>
        <w:t>Response</w:t>
      </w:r>
      <w:r w:rsidR="008831D8">
        <w:rPr>
          <w:i/>
          <w:lang w:eastAsia="fr-FR"/>
        </w:rPr>
        <w:t>Info</w:t>
      </w:r>
      <w:r w:rsidR="008831D8">
        <w:rPr>
          <w:lang w:eastAsia="fr-FR"/>
        </w:rPr>
        <w:t xml:space="preserve"> message must be triggered within </w:t>
      </w:r>
      <w:r w:rsidR="008831D8" w:rsidRPr="00901AB6">
        <w:rPr>
          <w:b/>
          <w:lang w:eastAsia="fr-FR"/>
        </w:rPr>
        <w:t>50ms</w:t>
      </w:r>
      <w:r w:rsidR="008831D8">
        <w:rPr>
          <w:lang w:eastAsia="fr-FR"/>
        </w:rPr>
        <w:t xml:space="preserve"> after an SUT received a </w:t>
      </w:r>
      <w:r w:rsidR="008831D8" w:rsidRPr="00E44E36">
        <w:rPr>
          <w:i/>
          <w:lang w:eastAsia="fr-FR"/>
        </w:rPr>
        <w:t>Request</w:t>
      </w:r>
      <w:r w:rsidR="008831D8">
        <w:rPr>
          <w:lang w:eastAsia="fr-FR"/>
        </w:rPr>
        <w:t xml:space="preserve"> message. If no </w:t>
      </w:r>
      <w:r w:rsidR="008831D8" w:rsidRPr="006F46D0">
        <w:rPr>
          <w:i/>
          <w:lang w:eastAsia="fr-FR"/>
        </w:rPr>
        <w:t>Response</w:t>
      </w:r>
      <w:r w:rsidR="008831D8">
        <w:rPr>
          <w:i/>
          <w:lang w:eastAsia="fr-FR"/>
        </w:rPr>
        <w:t>Info</w:t>
      </w:r>
      <w:r w:rsidR="008831D8">
        <w:rPr>
          <w:lang w:eastAsia="fr-FR"/>
        </w:rPr>
        <w:t xml:space="preserve"> is received, the TS will attempt to re-initialize the SUT or may request user assistance.</w:t>
      </w:r>
    </w:p>
    <w:p w14:paraId="3EBDB280" w14:textId="77777777" w:rsidR="00720CAB" w:rsidRDefault="00720CAB" w:rsidP="00720CAB">
      <w:pPr>
        <w:pStyle w:val="Code"/>
      </w:pPr>
      <w:r>
        <w:t>ResponseInfo ::= SEQUENCE {</w:t>
      </w:r>
    </w:p>
    <w:p w14:paraId="0E759C04" w14:textId="77777777" w:rsidR="00720CAB" w:rsidRDefault="00720CAB" w:rsidP="00720CAB">
      <w:pPr>
        <w:pStyle w:val="Code"/>
      </w:pPr>
      <w:r>
        <w:tab/>
        <w:t xml:space="preserve">msgID </w:t>
      </w:r>
      <w:r>
        <w:tab/>
      </w:r>
      <w:r>
        <w:tab/>
        <w:t>MsgID,</w:t>
      </w:r>
      <w:r>
        <w:tab/>
      </w:r>
    </w:p>
    <w:p w14:paraId="50EEEBD1" w14:textId="77777777" w:rsidR="00720CAB" w:rsidRDefault="00720CAB" w:rsidP="00720CAB">
      <w:pPr>
        <w:pStyle w:val="Code"/>
      </w:pPr>
      <w:r>
        <w:tab/>
        <w:t>resultCode</w:t>
      </w:r>
      <w:r>
        <w:tab/>
      </w:r>
      <w:r>
        <w:tab/>
        <w:t>ResultCode,</w:t>
      </w:r>
    </w:p>
    <w:p w14:paraId="78D98AC3" w14:textId="77777777" w:rsidR="00720CAB" w:rsidRDefault="00720CAB" w:rsidP="00720CAB">
      <w:pPr>
        <w:pStyle w:val="Code"/>
      </w:pPr>
      <w:r>
        <w:tab/>
        <w:t>info</w:t>
      </w:r>
      <w:r>
        <w:tab/>
      </w:r>
      <w:r>
        <w:tab/>
        <w:t>InfoContent</w:t>
      </w:r>
      <w:r>
        <w:tab/>
        <w:t>OPTIONAL,</w:t>
      </w:r>
    </w:p>
    <w:p w14:paraId="4CAD52E0" w14:textId="77777777" w:rsidR="00720CAB" w:rsidRDefault="00720CAB" w:rsidP="00720CAB">
      <w:pPr>
        <w:pStyle w:val="Code"/>
      </w:pPr>
      <w:r>
        <w:tab/>
        <w:t>exception</w:t>
      </w:r>
      <w:r>
        <w:tab/>
      </w:r>
      <w:r>
        <w:tab/>
        <w:t>Exception OPTIONAL,</w:t>
      </w:r>
    </w:p>
    <w:p w14:paraId="305134EA" w14:textId="77777777" w:rsidR="00720CAB" w:rsidRDefault="00720CAB" w:rsidP="00720CAB">
      <w:pPr>
        <w:pStyle w:val="Code"/>
      </w:pPr>
      <w:r>
        <w:tab/>
        <w:t>...</w:t>
      </w:r>
    </w:p>
    <w:p w14:paraId="3667D12C" w14:textId="77777777" w:rsidR="00720CAB" w:rsidRDefault="00720CAB" w:rsidP="00720CAB">
      <w:pPr>
        <w:pStyle w:val="Code"/>
      </w:pPr>
      <w:r>
        <w:t>}</w:t>
      </w:r>
    </w:p>
    <w:p w14:paraId="47D0487F" w14:textId="77777777" w:rsidR="00720CAB" w:rsidRDefault="00720CAB" w:rsidP="00720CAB">
      <w:pPr>
        <w:pStyle w:val="Code"/>
      </w:pPr>
    </w:p>
    <w:p w14:paraId="1C79FCDE" w14:textId="4B24036B" w:rsidR="00720CAB" w:rsidRDefault="00720CAB" w:rsidP="00720CAB">
      <w:pPr>
        <w:pStyle w:val="Caption"/>
        <w:keepNext/>
      </w:pPr>
      <w:r>
        <w:lastRenderedPageBreak/>
        <w:t xml:space="preserve">Table </w:t>
      </w:r>
      <w:fldSimple w:instr=" SEQ Table \* ARABIC ">
        <w:r w:rsidR="003B250A">
          <w:rPr>
            <w:noProof/>
          </w:rPr>
          <w:t>23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C3DE9FF"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E6842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67914C" w14:textId="77777777" w:rsidR="00720CAB" w:rsidRPr="003D68B7" w:rsidRDefault="00720CAB" w:rsidP="00B653F8">
            <w:pPr>
              <w:pStyle w:val="TAL"/>
              <w:rPr>
                <w:b/>
                <w:lang w:eastAsia="en-US"/>
              </w:rPr>
            </w:pPr>
            <w:r>
              <w:rPr>
                <w:b/>
                <w:lang w:eastAsia="en-US"/>
              </w:rPr>
              <w:t>Explanation</w:t>
            </w:r>
          </w:p>
        </w:tc>
      </w:tr>
      <w:tr w:rsidR="00720CAB" w:rsidRPr="00FF39A0" w14:paraId="104FEF6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46D03A"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1DAF0CD3" w14:textId="77777777"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5F8BC6A1" w14:textId="77777777" w:rsidR="00720CAB" w:rsidRDefault="00720CAB" w:rsidP="00B653F8">
            <w:pPr>
              <w:pStyle w:val="TAL"/>
              <w:rPr>
                <w:lang w:eastAsia="en-US"/>
              </w:rPr>
            </w:pPr>
          </w:p>
        </w:tc>
      </w:tr>
      <w:tr w:rsidR="00720CAB" w:rsidRPr="00FF39A0" w14:paraId="387FD84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59EE407"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B9EDC8D" w14:textId="77777777" w:rsidR="00720CAB" w:rsidRDefault="00720CAB" w:rsidP="00B653F8">
            <w:pPr>
              <w:pStyle w:val="TAL"/>
              <w:rPr>
                <w:lang w:eastAsia="en-US"/>
              </w:rPr>
            </w:pPr>
            <w:r>
              <w:rPr>
                <w:lang w:eastAsia="en-US"/>
              </w:rPr>
              <w:t>Success or Failure enumerated as 0 or 1 respectively.</w:t>
            </w:r>
          </w:p>
        </w:tc>
      </w:tr>
      <w:tr w:rsidR="00720CAB" w:rsidRPr="00FF39A0" w14:paraId="06F1A72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B99DBF7"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78984BF9" w14:textId="77777777" w:rsidR="00720CAB" w:rsidRDefault="00720CAB" w:rsidP="00B653F8">
            <w:pPr>
              <w:pStyle w:val="TAL"/>
              <w:rPr>
                <w:lang w:eastAsia="en-US"/>
              </w:rPr>
            </w:pPr>
            <w:r>
              <w:rPr>
                <w:lang w:eastAsia="en-US"/>
              </w:rPr>
              <w:t>This parameter contains information requested from the SUT.</w:t>
            </w:r>
          </w:p>
          <w:p w14:paraId="05A786F9" w14:textId="77777777"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4CF8502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FA6021E"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1EAC2446" w14:textId="10874E9A"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3B250A">
              <w:rPr>
                <w:lang w:eastAsia="en-US"/>
              </w:rPr>
              <w:t>7.3.4</w:t>
            </w:r>
            <w:r w:rsidR="00B653F8">
              <w:rPr>
                <w:lang w:eastAsia="en-US"/>
              </w:rPr>
              <w:fldChar w:fldCharType="end"/>
            </w:r>
            <w:r w:rsidR="00B653F8">
              <w:rPr>
                <w:lang w:eastAsia="en-US"/>
              </w:rPr>
              <w:t>.</w:t>
            </w:r>
          </w:p>
        </w:tc>
      </w:tr>
    </w:tbl>
    <w:p w14:paraId="6D27768D" w14:textId="77777777" w:rsidR="00720CAB" w:rsidRDefault="00720CAB" w:rsidP="00720CAB"/>
    <w:p w14:paraId="1DFBFAA2" w14:textId="10DECE84" w:rsidR="00720CAB" w:rsidRDefault="00720CAB" w:rsidP="00720CAB">
      <w:r>
        <w:t>Specific details for each type definition are listed in the ASN.1 specification referenced in Appendix A.</w:t>
      </w:r>
    </w:p>
    <w:p w14:paraId="66CAD29F" w14:textId="77777777" w:rsidR="00720CAB" w:rsidRPr="00DC61E5" w:rsidRDefault="00720CAB" w:rsidP="00720CAB">
      <w:pPr>
        <w:pStyle w:val="Code"/>
      </w:pPr>
    </w:p>
    <w:p w14:paraId="0DFEF954" w14:textId="77777777" w:rsidR="00720CAB" w:rsidRDefault="00720CAB" w:rsidP="00720CAB">
      <w:pPr>
        <w:pStyle w:val="Heading3"/>
      </w:pPr>
      <w:bookmarkStart w:id="230" w:name="_Ref445734958"/>
      <w:bookmarkStart w:id="231" w:name="_Toc479532584"/>
      <w:r>
        <w:t>Exception messages</w:t>
      </w:r>
      <w:bookmarkEnd w:id="230"/>
      <w:bookmarkEnd w:id="231"/>
    </w:p>
    <w:p w14:paraId="09AFBDA5" w14:textId="77777777" w:rsidR="00720CAB" w:rsidRDefault="00720CAB" w:rsidP="00720CAB">
      <w:r w:rsidRPr="00BF0C82">
        <w:rPr>
          <w:i/>
        </w:rPr>
        <w:t>Exception</w:t>
      </w:r>
      <w:r>
        <w:t xml:space="preserve"> is a message sent from the SUT to </w:t>
      </w:r>
      <w:r w:rsidR="000B5E38">
        <w:t xml:space="preserve">the </w:t>
      </w:r>
      <w:r>
        <w:t xml:space="preserve">TS. It is used to report certain conditions to the TS. There is no exception messages from the TS to the SUT. Upon reception of an Exception message, </w:t>
      </w:r>
      <w:r w:rsidR="008250FB">
        <w:t xml:space="preserve">the </w:t>
      </w:r>
      <w:r>
        <w:t xml:space="preserve">TS does not need to send a response back to the SUT. </w:t>
      </w:r>
    </w:p>
    <w:p w14:paraId="360B2A46" w14:textId="48F462FF" w:rsidR="00720CAB" w:rsidRDefault="00227FC1" w:rsidP="00720CAB">
      <w:r>
        <w:t xml:space="preserve">The </w:t>
      </w:r>
      <w:r w:rsidR="00720CAB">
        <w:t xml:space="preserve">SUT sends each exception only once and does not need to repeat it. </w:t>
      </w:r>
      <w:r>
        <w:t xml:space="preserve">The </w:t>
      </w:r>
      <w:r w:rsidR="00720CAB">
        <w:t xml:space="preserve">SUT does not send an exception cancellation if the condition causing exception stops. If repeated exceptions occur due to repeatable events, e.g. reception of invalid message from the TS, then one </w:t>
      </w:r>
      <w:r w:rsidRPr="008250FB">
        <w:t>E</w:t>
      </w:r>
      <w:r w:rsidR="00720CAB" w:rsidRPr="008250FB">
        <w:t>xception</w:t>
      </w:r>
      <w:r w:rsidR="00720CAB">
        <w:t xml:space="preserve"> message is sent for every event which generates an exception.</w:t>
      </w:r>
    </w:p>
    <w:p w14:paraId="65619645" w14:textId="77777777" w:rsidR="00227FC1" w:rsidRDefault="00227FC1" w:rsidP="00720CAB">
      <w:r>
        <w:t xml:space="preserve">An </w:t>
      </w:r>
      <w:r w:rsidRPr="008250FB">
        <w:t>Exception</w:t>
      </w:r>
      <w:r>
        <w:rPr>
          <w:lang w:eastAsia="fr-FR"/>
        </w:rPr>
        <w:t xml:space="preserve"> message must be triggered within </w:t>
      </w:r>
      <w:r w:rsidRPr="00901AB6">
        <w:rPr>
          <w:b/>
          <w:lang w:eastAsia="fr-FR"/>
        </w:rPr>
        <w:t>50ms</w:t>
      </w:r>
      <w:r>
        <w:rPr>
          <w:lang w:eastAsia="fr-FR"/>
        </w:rPr>
        <w:t xml:space="preserve"> after the corresponding event occurred on the SUT.</w:t>
      </w:r>
    </w:p>
    <w:p w14:paraId="6BCEC2E9"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w:t>
      </w:r>
      <w:r w:rsidR="008250FB">
        <w:t xml:space="preserve"> the</w:t>
      </w:r>
      <w:r>
        <w:t xml:space="preserve"> TS does not need to send a standalone exception message.</w:t>
      </w:r>
    </w:p>
    <w:p w14:paraId="7618496C" w14:textId="77777777" w:rsidR="00720CAB" w:rsidRDefault="00720CAB" w:rsidP="00720CAB">
      <w:pPr>
        <w:pStyle w:val="Code"/>
      </w:pPr>
      <w:r>
        <w:t>Exception ::= SEQUENCE{</w:t>
      </w:r>
    </w:p>
    <w:p w14:paraId="1CC599EA" w14:textId="77777777" w:rsidR="00720CAB" w:rsidRDefault="00720CAB" w:rsidP="00720CAB">
      <w:pPr>
        <w:pStyle w:val="Code"/>
      </w:pPr>
      <w:r>
        <w:tab/>
        <w:t>type</w:t>
      </w:r>
      <w:r>
        <w:tab/>
        <w:t>ExceptionType,</w:t>
      </w:r>
    </w:p>
    <w:p w14:paraId="63AE6C37" w14:textId="77777777" w:rsidR="00720CAB" w:rsidRDefault="00720CAB" w:rsidP="00720CAB">
      <w:pPr>
        <w:pStyle w:val="Code"/>
      </w:pPr>
      <w:r>
        <w:tab/>
        <w:t>id</w:t>
      </w:r>
      <w:r>
        <w:tab/>
      </w:r>
      <w:r>
        <w:tab/>
        <w:t>ExceptionId OPTIONAL,</w:t>
      </w:r>
    </w:p>
    <w:p w14:paraId="357A5B63" w14:textId="77777777" w:rsidR="00720CAB" w:rsidRDefault="00720CAB" w:rsidP="00720CAB">
      <w:pPr>
        <w:pStyle w:val="Code"/>
      </w:pPr>
      <w:r>
        <w:tab/>
        <w:t>module</w:t>
      </w:r>
      <w:r>
        <w:tab/>
        <w:t>Module OPTIONAL,</w:t>
      </w:r>
      <w:r>
        <w:tab/>
      </w:r>
    </w:p>
    <w:p w14:paraId="3210C3E6" w14:textId="77777777" w:rsidR="00720CAB" w:rsidRDefault="00720CAB" w:rsidP="00720CAB">
      <w:pPr>
        <w:pStyle w:val="Code"/>
      </w:pPr>
      <w:r>
        <w:tab/>
        <w:t>text</w:t>
      </w:r>
      <w:r>
        <w:tab/>
        <w:t>ExceptionText OPTIONAL,</w:t>
      </w:r>
    </w:p>
    <w:p w14:paraId="48382DB7" w14:textId="77777777" w:rsidR="00720CAB" w:rsidRDefault="00720CAB" w:rsidP="00720CAB">
      <w:pPr>
        <w:pStyle w:val="Code"/>
      </w:pPr>
      <w:r>
        <w:tab/>
        <w:t>...</w:t>
      </w:r>
    </w:p>
    <w:p w14:paraId="2E3E932F" w14:textId="77777777" w:rsidR="00720CAB" w:rsidRPr="0068321B" w:rsidRDefault="00720CAB" w:rsidP="00720CAB">
      <w:pPr>
        <w:pStyle w:val="Code"/>
      </w:pPr>
      <w:r>
        <w:t>}</w:t>
      </w:r>
    </w:p>
    <w:p w14:paraId="31A1336A" w14:textId="2DA821CF" w:rsidR="00720CAB" w:rsidRDefault="00720CAB" w:rsidP="00720CAB">
      <w:pPr>
        <w:pStyle w:val="Caption"/>
        <w:keepNext/>
      </w:pPr>
      <w:r>
        <w:t xml:space="preserve">Table </w:t>
      </w:r>
      <w:fldSimple w:instr=" SEQ Table \* ARABIC ">
        <w:r w:rsidR="003B250A">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250614D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03E2BF9"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C29A75B" w14:textId="77777777" w:rsidR="00720CAB" w:rsidRPr="003D68B7" w:rsidRDefault="00720CAB" w:rsidP="00B653F8">
            <w:pPr>
              <w:pStyle w:val="TAL"/>
              <w:rPr>
                <w:b/>
                <w:lang w:eastAsia="en-US"/>
              </w:rPr>
            </w:pPr>
            <w:r>
              <w:rPr>
                <w:b/>
                <w:lang w:eastAsia="en-US"/>
              </w:rPr>
              <w:t>Explanation</w:t>
            </w:r>
          </w:p>
        </w:tc>
      </w:tr>
      <w:tr w:rsidR="00720CAB" w:rsidRPr="00FF39A0" w14:paraId="40959B9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55B5513"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3521FAA" w14:textId="4EA56655" w:rsidR="00720CAB" w:rsidRDefault="00720CAB" w:rsidP="00B653F8">
            <w:pPr>
              <w:pStyle w:val="TAL"/>
              <w:rPr>
                <w:lang w:eastAsia="en-US"/>
              </w:rPr>
            </w:pPr>
            <w:r>
              <w:rPr>
                <w:lang w:eastAsia="en-US"/>
              </w:rPr>
              <w:t>Can be info, warning or error</w:t>
            </w:r>
            <w:r w:rsidR="008250FB">
              <w:rPr>
                <w:lang w:eastAsia="en-US"/>
              </w:rPr>
              <w:t>.</w:t>
            </w:r>
          </w:p>
        </w:tc>
      </w:tr>
      <w:tr w:rsidR="00720CAB" w:rsidRPr="00FF39A0" w14:paraId="1FD4B22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67FD497"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10B76AE" w14:textId="77777777" w:rsidR="00720CAB" w:rsidRDefault="00720CAB" w:rsidP="00B653F8">
            <w:pPr>
              <w:pStyle w:val="TAL"/>
              <w:rPr>
                <w:lang w:eastAsia="en-US"/>
              </w:rPr>
            </w:pPr>
            <w:r>
              <w:rPr>
                <w:lang w:eastAsia="en-US"/>
              </w:rPr>
              <w:t>Integer identifier assigned for the exception.</w:t>
            </w:r>
          </w:p>
        </w:tc>
      </w:tr>
      <w:tr w:rsidR="00720CAB" w:rsidRPr="00FF39A0" w14:paraId="64B6578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DC42E55"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2A323F62"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676D393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24900CE"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05B0B71B" w14:textId="77777777" w:rsidR="00720CAB" w:rsidRDefault="00720CAB" w:rsidP="00B653F8">
            <w:pPr>
              <w:pStyle w:val="TAL"/>
              <w:rPr>
                <w:lang w:eastAsia="en-US"/>
              </w:rPr>
            </w:pPr>
            <w:r>
              <w:rPr>
                <w:lang w:eastAsia="en-US"/>
              </w:rPr>
              <w:t xml:space="preserve">This parameter contains a text string describing the exception. </w:t>
            </w:r>
          </w:p>
        </w:tc>
      </w:tr>
    </w:tbl>
    <w:p w14:paraId="64399600" w14:textId="77777777" w:rsidR="00720CAB" w:rsidRDefault="00720CAB" w:rsidP="00720CAB"/>
    <w:p w14:paraId="103C6AB9" w14:textId="3A53B68D" w:rsidR="00720CAB" w:rsidRDefault="00720CAB" w:rsidP="00720CAB">
      <w:r>
        <w:t>Specific details for each type definition are listed in the ASN.1 specification referenced in Appendix A.</w:t>
      </w:r>
    </w:p>
    <w:p w14:paraId="78D7042F" w14:textId="30C023E3" w:rsidR="00720CAB" w:rsidRDefault="00720CAB" w:rsidP="00720CAB">
      <w:pPr>
        <w:pStyle w:val="Caption"/>
        <w:keepNext/>
      </w:pPr>
      <w:r>
        <w:t xml:space="preserve">Table </w:t>
      </w:r>
      <w:fldSimple w:instr=" SEQ Table \* ARABIC ">
        <w:r w:rsidR="003B250A">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33D0513C"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BC87C21"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054EDDFA"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3DA66728" w14:textId="77777777" w:rsidR="00720CAB" w:rsidRPr="003D68B7" w:rsidRDefault="00720CAB" w:rsidP="00B653F8">
            <w:pPr>
              <w:pStyle w:val="TAL"/>
              <w:rPr>
                <w:b/>
                <w:lang w:eastAsia="en-US"/>
              </w:rPr>
            </w:pPr>
            <w:r>
              <w:rPr>
                <w:b/>
                <w:lang w:eastAsia="en-US"/>
              </w:rPr>
              <w:t>Description</w:t>
            </w:r>
          </w:p>
        </w:tc>
      </w:tr>
      <w:tr w:rsidR="00720CAB" w:rsidRPr="00FF39A0" w14:paraId="021C71A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9C92D42"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15DA1B3D"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6B53B9F7" w14:textId="77777777" w:rsidR="00720CAB" w:rsidRPr="003943F1" w:rsidRDefault="00720CAB" w:rsidP="00B653F8">
            <w:pPr>
              <w:pStyle w:val="TAL"/>
              <w:rPr>
                <w:lang w:eastAsia="en-US"/>
              </w:rPr>
            </w:pPr>
            <w:r>
              <w:rPr>
                <w:lang w:eastAsia="en-US"/>
              </w:rPr>
              <w:t>Critical error</w:t>
            </w:r>
          </w:p>
          <w:p w14:paraId="06122B86" w14:textId="77777777" w:rsidR="00720CAB" w:rsidRDefault="00720CAB" w:rsidP="00B653F8">
            <w:pPr>
              <w:pStyle w:val="TAL"/>
              <w:rPr>
                <w:lang w:eastAsia="en-US"/>
              </w:rPr>
            </w:pPr>
          </w:p>
        </w:tc>
      </w:tr>
      <w:tr w:rsidR="00720CAB" w:rsidRPr="00FF39A0" w14:paraId="236DDE50"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840A91A"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3A3FBFB"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0672C6" w14:textId="77777777" w:rsidR="00720CAB" w:rsidRDefault="00720CAB" w:rsidP="00B653F8">
            <w:pPr>
              <w:pStyle w:val="TAL"/>
              <w:rPr>
                <w:lang w:eastAsia="en-US"/>
              </w:rPr>
            </w:pPr>
            <w:r>
              <w:rPr>
                <w:lang w:eastAsia="en-US"/>
              </w:rPr>
              <w:t>Incorrect parameter value</w:t>
            </w:r>
          </w:p>
        </w:tc>
      </w:tr>
      <w:tr w:rsidR="00720CAB" w:rsidRPr="00FF39A0" w14:paraId="13494C8F"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48F6685F"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300EDF0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58ED334" w14:textId="77777777" w:rsidR="00720CAB" w:rsidRDefault="00720CAB" w:rsidP="00B653F8">
            <w:pPr>
              <w:pStyle w:val="TAL"/>
              <w:rPr>
                <w:lang w:eastAsia="en-US"/>
              </w:rPr>
            </w:pPr>
            <w:r>
              <w:rPr>
                <w:lang w:eastAsia="en-US"/>
              </w:rPr>
              <w:t>Missing parameter</w:t>
            </w:r>
          </w:p>
        </w:tc>
      </w:tr>
      <w:tr w:rsidR="00720CAB" w:rsidRPr="00FF39A0" w14:paraId="026CA081"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7E0AB52E"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7BD59E7E"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4D2E407C" w14:textId="77777777" w:rsidR="00720CAB" w:rsidRDefault="00720CAB" w:rsidP="00B653F8">
            <w:pPr>
              <w:pStyle w:val="TAL"/>
              <w:rPr>
                <w:lang w:eastAsia="en-US"/>
              </w:rPr>
            </w:pPr>
            <w:r>
              <w:rPr>
                <w:lang w:eastAsia="en-US"/>
              </w:rPr>
              <w:t>Radio interface is unavailable</w:t>
            </w:r>
          </w:p>
        </w:tc>
      </w:tr>
    </w:tbl>
    <w:p w14:paraId="1C5624F8" w14:textId="77777777" w:rsidR="00720CAB" w:rsidRDefault="00720CAB" w:rsidP="00720CAB"/>
    <w:p w14:paraId="2FD5091A"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1ACAEE1C" w14:textId="77777777"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761D5C78" w14:textId="77777777" w:rsidR="00E678EC" w:rsidRDefault="00E678EC" w:rsidP="00E678EC">
      <w:pPr>
        <w:pStyle w:val="Heading1"/>
      </w:pPr>
      <w:bookmarkStart w:id="232" w:name="_Toc479532585"/>
      <w:r>
        <w:lastRenderedPageBreak/>
        <w:t xml:space="preserve">TCI </w:t>
      </w:r>
      <w:r w:rsidR="00AC3C00">
        <w:t>frames</w:t>
      </w:r>
      <w:bookmarkEnd w:id="232"/>
    </w:p>
    <w:p w14:paraId="5F715F8D" w14:textId="77777777" w:rsidR="00985976" w:rsidRDefault="00985976" w:rsidP="00985976">
      <w:pPr>
        <w:pStyle w:val="Heading2"/>
      </w:pPr>
      <w:bookmarkStart w:id="233" w:name="_Toc479532586"/>
      <w:r>
        <w:t>TCI80211 frame</w:t>
      </w:r>
      <w:bookmarkEnd w:id="155"/>
      <w:bookmarkEnd w:id="233"/>
    </w:p>
    <w:p w14:paraId="1B6B9D16" w14:textId="77777777" w:rsidR="00985976" w:rsidRDefault="005A5216" w:rsidP="00985976">
      <w:pPr>
        <w:pStyle w:val="Heading3"/>
      </w:pPr>
      <w:bookmarkStart w:id="234" w:name="_Toc445476077"/>
      <w:bookmarkStart w:id="235" w:name="_Toc479532587"/>
      <w:r>
        <w:t>Supported u</w:t>
      </w:r>
      <w:r w:rsidR="00985976">
        <w:t xml:space="preserve">se </w:t>
      </w:r>
      <w:r>
        <w:t>c</w:t>
      </w:r>
      <w:r w:rsidR="00985976">
        <w:t>ases</w:t>
      </w:r>
      <w:bookmarkEnd w:id="234"/>
      <w:bookmarkEnd w:id="235"/>
    </w:p>
    <w:p w14:paraId="0A7607F2" w14:textId="1C42DC18" w:rsidR="00985976" w:rsidRDefault="00985976" w:rsidP="00985976">
      <w:r>
        <w:t xml:space="preserve">Use cases (UC) supported by TCI802.11 are listed in the </w:t>
      </w:r>
      <w:r>
        <w:fldChar w:fldCharType="begin"/>
      </w:r>
      <w:r>
        <w:instrText xml:space="preserve"> REF _Ref445471057 \h </w:instrText>
      </w:r>
      <w:r>
        <w:fldChar w:fldCharType="separate"/>
      </w:r>
      <w:r w:rsidR="003B250A">
        <w:t xml:space="preserve">Table </w:t>
      </w:r>
      <w:r w:rsidR="003B250A">
        <w:rPr>
          <w:noProof/>
        </w:rPr>
        <w:t>26</w:t>
      </w:r>
      <w:r>
        <w:fldChar w:fldCharType="end"/>
      </w:r>
      <w:r w:rsidR="00B304B9">
        <w:t>.</w:t>
      </w:r>
    </w:p>
    <w:p w14:paraId="6D1B962B"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65CE5DB" w14:textId="394563EA" w:rsidR="00985976" w:rsidRDefault="00985976" w:rsidP="00985976">
      <w:pPr>
        <w:pStyle w:val="Caption"/>
        <w:keepNext/>
      </w:pPr>
      <w:bookmarkStart w:id="236" w:name="_Ref445471057"/>
      <w:bookmarkStart w:id="237" w:name="_Toc445476165"/>
      <w:r>
        <w:t xml:space="preserve">Table </w:t>
      </w:r>
      <w:fldSimple w:instr=" SEQ Table \* ARABIC ">
        <w:r w:rsidR="003B250A">
          <w:rPr>
            <w:noProof/>
          </w:rPr>
          <w:t>26</w:t>
        </w:r>
      </w:fldSimple>
      <w:bookmarkEnd w:id="236"/>
      <w:r>
        <w:t xml:space="preserve"> Use cases supported by TCI802.11</w:t>
      </w:r>
      <w:bookmarkEnd w:id="237"/>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7965951E" w14:textId="77777777" w:rsidTr="003E6A3D">
        <w:tc>
          <w:tcPr>
            <w:tcW w:w="479" w:type="dxa"/>
            <w:tcMar>
              <w:left w:w="29" w:type="dxa"/>
              <w:right w:w="29" w:type="dxa"/>
            </w:tcMar>
          </w:tcPr>
          <w:p w14:paraId="44EAF4AD" w14:textId="77777777" w:rsidR="00985976" w:rsidRDefault="00985976" w:rsidP="003E6A3D">
            <w:pPr>
              <w:pStyle w:val="TAL"/>
              <w:jc w:val="center"/>
              <w:rPr>
                <w:b/>
              </w:rPr>
            </w:pPr>
            <w:r>
              <w:rPr>
                <w:b/>
              </w:rPr>
              <w:t>UC #</w:t>
            </w:r>
          </w:p>
        </w:tc>
        <w:tc>
          <w:tcPr>
            <w:tcW w:w="3510" w:type="dxa"/>
            <w:tcMar>
              <w:left w:w="29" w:type="dxa"/>
              <w:right w:w="29" w:type="dxa"/>
            </w:tcMar>
          </w:tcPr>
          <w:p w14:paraId="04B95CD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562AEB89"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79ABB4A" w14:textId="77777777" w:rsidR="00985976" w:rsidRDefault="00985976" w:rsidP="003E6A3D">
            <w:pPr>
              <w:pStyle w:val="TAL"/>
              <w:jc w:val="center"/>
              <w:rPr>
                <w:b/>
                <w:lang w:eastAsia="en-US"/>
              </w:rPr>
            </w:pPr>
            <w:r>
              <w:rPr>
                <w:b/>
                <w:lang w:eastAsia="en-US"/>
              </w:rPr>
              <w:t>Message Sequence</w:t>
            </w:r>
          </w:p>
          <w:p w14:paraId="160FDB87" w14:textId="77777777" w:rsidR="00985976" w:rsidRDefault="00985976" w:rsidP="003E6A3D">
            <w:pPr>
              <w:pStyle w:val="TAL"/>
              <w:jc w:val="center"/>
              <w:rPr>
                <w:b/>
                <w:lang w:eastAsia="en-US"/>
              </w:rPr>
            </w:pPr>
          </w:p>
        </w:tc>
      </w:tr>
      <w:tr w:rsidR="00985976" w:rsidRPr="00274BB0" w14:paraId="552F8E13" w14:textId="77777777" w:rsidTr="003E6A3D">
        <w:tc>
          <w:tcPr>
            <w:tcW w:w="479" w:type="dxa"/>
            <w:tcMar>
              <w:left w:w="29" w:type="dxa"/>
              <w:right w:w="29" w:type="dxa"/>
            </w:tcMar>
          </w:tcPr>
          <w:p w14:paraId="4916A040"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040E96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EC126F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FFB66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70578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7FAA24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8849A4F" w14:textId="77777777" w:rsidTr="003E6A3D">
        <w:tc>
          <w:tcPr>
            <w:tcW w:w="479" w:type="dxa"/>
            <w:tcMar>
              <w:left w:w="29" w:type="dxa"/>
              <w:right w:w="29" w:type="dxa"/>
            </w:tcMar>
          </w:tcPr>
          <w:p w14:paraId="1C6A4F6A" w14:textId="77777777"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35754730"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6F38C05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36F95B"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B0903B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13E0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73400EC" w14:textId="77777777" w:rsidTr="003E6A3D">
        <w:tc>
          <w:tcPr>
            <w:tcW w:w="479" w:type="dxa"/>
            <w:tcMar>
              <w:left w:w="29" w:type="dxa"/>
              <w:right w:w="29" w:type="dxa"/>
            </w:tcMar>
          </w:tcPr>
          <w:p w14:paraId="52209F3E"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4889DF7F"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6C4FDA0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E6C6F6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F9832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F2846E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35A7FC39" w14:textId="77777777" w:rsidTr="003E6A3D">
        <w:tc>
          <w:tcPr>
            <w:tcW w:w="479" w:type="dxa"/>
            <w:tcMar>
              <w:left w:w="29" w:type="dxa"/>
              <w:right w:w="29" w:type="dxa"/>
            </w:tcMar>
          </w:tcPr>
          <w:p w14:paraId="21146030"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25BACE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A7FC6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2FE614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3E61CE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3DEFDAC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AB95130" w14:textId="77777777" w:rsidTr="003E6A3D">
        <w:tc>
          <w:tcPr>
            <w:tcW w:w="479" w:type="dxa"/>
            <w:tcMar>
              <w:left w:w="29" w:type="dxa"/>
              <w:right w:w="29" w:type="dxa"/>
            </w:tcMar>
          </w:tcPr>
          <w:p w14:paraId="0883F5F2" w14:textId="77777777"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497EF33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6458EE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88DCEF"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7E90978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0C1347E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26C7F19" w14:textId="77777777" w:rsidR="00985976" w:rsidRDefault="00985976" w:rsidP="00985976"/>
    <w:p w14:paraId="6754A1B2" w14:textId="77777777" w:rsidR="00985976" w:rsidRDefault="00985976" w:rsidP="00985976">
      <w:pPr>
        <w:pStyle w:val="Heading3"/>
      </w:pPr>
      <w:bookmarkStart w:id="238" w:name="_Toc445476078"/>
      <w:bookmarkStart w:id="239" w:name="_Toc479532588"/>
      <w:r w:rsidRPr="00C07122">
        <w:rPr>
          <w:i/>
        </w:rPr>
        <w:t>Request</w:t>
      </w:r>
      <w:r>
        <w:t xml:space="preserve"> Messages</w:t>
      </w:r>
      <w:bookmarkEnd w:id="238"/>
      <w:bookmarkEnd w:id="239"/>
    </w:p>
    <w:p w14:paraId="34CC0BAC" w14:textId="29EA7079" w:rsidR="00985976" w:rsidRDefault="00525245" w:rsidP="00985976">
      <w:r w:rsidRPr="00525245">
        <w:fldChar w:fldCharType="begin"/>
      </w:r>
      <w:r w:rsidRPr="00525245">
        <w:instrText xml:space="preserve"> REF _Ref445722142 \h  \* MERGEFORMAT </w:instrText>
      </w:r>
      <w:r w:rsidRPr="00525245">
        <w:fldChar w:fldCharType="separate"/>
      </w:r>
      <w:r w:rsidR="003B250A">
        <w:t xml:space="preserve">Table </w:t>
      </w:r>
      <w:r w:rsidR="003B250A">
        <w:rPr>
          <w:noProof/>
        </w:rPr>
        <w:t>27</w:t>
      </w:r>
      <w:r w:rsidRPr="00525245">
        <w:fldChar w:fldCharType="end"/>
      </w:r>
      <w:r>
        <w:t xml:space="preserve"> </w:t>
      </w:r>
      <w:r w:rsidR="00985976">
        <w:t xml:space="preserve">lists all supported </w:t>
      </w:r>
      <w:r w:rsidR="00985976" w:rsidRPr="003D72EC">
        <w:rPr>
          <w:i/>
        </w:rPr>
        <w:t>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12E88F71" w14:textId="77777777"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7ED3A03D" w14:textId="61953F4E" w:rsidR="00985976" w:rsidRDefault="00985976" w:rsidP="00985976">
      <w:pPr>
        <w:pStyle w:val="Caption"/>
        <w:keepNext/>
      </w:pPr>
      <w:bookmarkStart w:id="240" w:name="_Ref445722142"/>
      <w:bookmarkStart w:id="241" w:name="_Toc445476166"/>
      <w:r>
        <w:t xml:space="preserve">Table </w:t>
      </w:r>
      <w:fldSimple w:instr=" SEQ Table \* ARABIC ">
        <w:r w:rsidR="003B250A">
          <w:rPr>
            <w:noProof/>
          </w:rPr>
          <w:t>27</w:t>
        </w:r>
      </w:fldSimple>
      <w:bookmarkEnd w:id="240"/>
      <w:r>
        <w:t xml:space="preserve"> Listing of </w:t>
      </w:r>
      <w:r w:rsidRPr="00F44477">
        <w:rPr>
          <w:i/>
        </w:rPr>
        <w:t>Request</w:t>
      </w:r>
      <w:r>
        <w:t xml:space="preserve"> messages</w:t>
      </w:r>
      <w:bookmarkEnd w:id="241"/>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AB96A93" w14:textId="77777777" w:rsidTr="003E6A3D">
        <w:trPr>
          <w:tblHeader/>
        </w:trPr>
        <w:tc>
          <w:tcPr>
            <w:tcW w:w="2988" w:type="dxa"/>
          </w:tcPr>
          <w:p w14:paraId="17B73B39" w14:textId="77777777" w:rsidR="00985976" w:rsidRPr="003D68B7" w:rsidRDefault="00985976" w:rsidP="003E6A3D">
            <w:pPr>
              <w:pStyle w:val="TAL"/>
              <w:rPr>
                <w:b/>
              </w:rPr>
            </w:pPr>
            <w:r>
              <w:rPr>
                <w:b/>
              </w:rPr>
              <w:t>Request Messages</w:t>
            </w:r>
          </w:p>
        </w:tc>
        <w:tc>
          <w:tcPr>
            <w:tcW w:w="1170" w:type="dxa"/>
          </w:tcPr>
          <w:p w14:paraId="6B67C54F" w14:textId="77777777" w:rsidR="00985976" w:rsidRPr="003D68B7" w:rsidRDefault="00985976" w:rsidP="003E6A3D">
            <w:pPr>
              <w:pStyle w:val="TAL"/>
              <w:rPr>
                <w:b/>
                <w:lang w:eastAsia="en-US"/>
              </w:rPr>
            </w:pPr>
            <w:r>
              <w:rPr>
                <w:b/>
                <w:lang w:eastAsia="en-US"/>
              </w:rPr>
              <w:t>MsgID</w:t>
            </w:r>
          </w:p>
        </w:tc>
        <w:tc>
          <w:tcPr>
            <w:tcW w:w="4680" w:type="dxa"/>
          </w:tcPr>
          <w:p w14:paraId="07094C1B" w14:textId="77777777" w:rsidR="00985976" w:rsidRDefault="00985976" w:rsidP="003E6A3D">
            <w:pPr>
              <w:pStyle w:val="TAL"/>
              <w:rPr>
                <w:b/>
                <w:lang w:eastAsia="en-US"/>
              </w:rPr>
            </w:pPr>
            <w:r>
              <w:rPr>
                <w:b/>
                <w:lang w:eastAsia="en-US"/>
              </w:rPr>
              <w:t>Explanation</w:t>
            </w:r>
          </w:p>
        </w:tc>
      </w:tr>
      <w:tr w:rsidR="00985976" w:rsidRPr="00274BB0" w14:paraId="232DD393" w14:textId="77777777" w:rsidTr="003E6A3D">
        <w:trPr>
          <w:tblHeader/>
        </w:trPr>
        <w:tc>
          <w:tcPr>
            <w:tcW w:w="2988" w:type="dxa"/>
            <w:noWrap/>
            <w:hideMark/>
          </w:tcPr>
          <w:p w14:paraId="063A36D0"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02557FE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2517F56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038F1259" w14:textId="77777777" w:rsidTr="003E6A3D">
        <w:trPr>
          <w:tblHeader/>
        </w:trPr>
        <w:tc>
          <w:tcPr>
            <w:tcW w:w="2988" w:type="dxa"/>
            <w:noWrap/>
            <w:hideMark/>
          </w:tcPr>
          <w:p w14:paraId="301A7B8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0300DA2F"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52BEFA2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2543D5D1" w14:textId="77777777" w:rsidTr="003E6A3D">
        <w:trPr>
          <w:tblHeader/>
        </w:trPr>
        <w:tc>
          <w:tcPr>
            <w:tcW w:w="2988" w:type="dxa"/>
            <w:noWrap/>
            <w:hideMark/>
          </w:tcPr>
          <w:p w14:paraId="22BF8D97"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29A7A89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1FFC18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0AAF1DC6" w14:textId="77777777" w:rsidTr="003E6A3D">
        <w:trPr>
          <w:tblHeader/>
        </w:trPr>
        <w:tc>
          <w:tcPr>
            <w:tcW w:w="2988" w:type="dxa"/>
            <w:noWrap/>
            <w:hideMark/>
          </w:tcPr>
          <w:p w14:paraId="366E7011" w14:textId="77777777"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45CE1E68"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F715AA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8015FCE" w14:textId="77777777" w:rsidTr="003E6A3D">
        <w:trPr>
          <w:tblHeader/>
        </w:trPr>
        <w:tc>
          <w:tcPr>
            <w:tcW w:w="2988" w:type="dxa"/>
            <w:noWrap/>
            <w:hideMark/>
          </w:tcPr>
          <w:p w14:paraId="7B15E063" w14:textId="15577734"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w:t>
            </w:r>
            <w:r w:rsidR="001F2DCF">
              <w:rPr>
                <w:rFonts w:ascii="Calibri" w:hAnsi="Calibri"/>
                <w:color w:val="000000"/>
                <w:sz w:val="22"/>
                <w:szCs w:val="22"/>
              </w:rPr>
              <w:t>R</w:t>
            </w:r>
            <w:r w:rsidR="00985976" w:rsidRPr="00274BB0">
              <w:rPr>
                <w:rFonts w:ascii="Calibri" w:hAnsi="Calibri"/>
                <w:color w:val="000000"/>
                <w:sz w:val="22"/>
                <w:szCs w:val="22"/>
              </w:rPr>
              <w:t>x</w:t>
            </w:r>
          </w:p>
        </w:tc>
        <w:tc>
          <w:tcPr>
            <w:tcW w:w="1170" w:type="dxa"/>
            <w:noWrap/>
            <w:hideMark/>
          </w:tcPr>
          <w:p w14:paraId="114E1D4B" w14:textId="77777777"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7CC68C4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17C5492A" w14:textId="77777777" w:rsidR="00985976" w:rsidRDefault="00985976" w:rsidP="00985976"/>
    <w:p w14:paraId="0694963F" w14:textId="77777777" w:rsidR="00985976" w:rsidRDefault="008F174D" w:rsidP="008027FB">
      <w:pPr>
        <w:pStyle w:val="Heading4"/>
      </w:pPr>
      <w:bookmarkStart w:id="242" w:name="_Toc445476079"/>
      <w:r>
        <w:t>S</w:t>
      </w:r>
      <w:r w:rsidR="00985976">
        <w:t>etInitialState</w:t>
      </w:r>
      <w:bookmarkEnd w:id="242"/>
    </w:p>
    <w:p w14:paraId="0D549507" w14:textId="77777777"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0E5F27B" w14:textId="77777777" w:rsidR="00985976" w:rsidRDefault="008F174D" w:rsidP="008027FB">
      <w:pPr>
        <w:pStyle w:val="Heading4"/>
      </w:pPr>
      <w:bookmarkStart w:id="243" w:name="_Toc445476081"/>
      <w:bookmarkStart w:id="244" w:name="_Ref445722911"/>
      <w:r>
        <w:t>S</w:t>
      </w:r>
      <w:r w:rsidR="00985976">
        <w:t>tartWsmTX</w:t>
      </w:r>
      <w:bookmarkEnd w:id="243"/>
      <w:bookmarkEnd w:id="244"/>
    </w:p>
    <w:p w14:paraId="1094105C" w14:textId="77777777"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1B444B54" w14:textId="77777777" w:rsidR="00985976" w:rsidRDefault="008F174D" w:rsidP="008027FB">
      <w:pPr>
        <w:pStyle w:val="Heading4"/>
      </w:pPr>
      <w:bookmarkStart w:id="245" w:name="_Toc445476082"/>
      <w:bookmarkStart w:id="246" w:name="_Ref445722938"/>
      <w:r>
        <w:t>S</w:t>
      </w:r>
      <w:r w:rsidR="00985976">
        <w:t>topWsmTx</w:t>
      </w:r>
      <w:bookmarkEnd w:id="245"/>
      <w:bookmarkEnd w:id="246"/>
    </w:p>
    <w:p w14:paraId="260A9372" w14:textId="77777777"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7EC747E7" w14:textId="77777777" w:rsidR="00985976" w:rsidRDefault="008F174D" w:rsidP="008027FB">
      <w:pPr>
        <w:pStyle w:val="Heading4"/>
      </w:pPr>
      <w:bookmarkStart w:id="247" w:name="_Toc445476083"/>
      <w:bookmarkStart w:id="248" w:name="_Ref445722964"/>
      <w:r>
        <w:lastRenderedPageBreak/>
        <w:t>S</w:t>
      </w:r>
      <w:r w:rsidR="00985976">
        <w:t>tartWsmRX</w:t>
      </w:r>
      <w:bookmarkEnd w:id="247"/>
      <w:bookmarkEnd w:id="248"/>
      <w:r w:rsidR="00985976">
        <w:t xml:space="preserve"> </w:t>
      </w:r>
    </w:p>
    <w:p w14:paraId="3E1E560D" w14:textId="77777777"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2CD80CF6" w14:textId="77777777" w:rsidR="00985976" w:rsidRDefault="008F174D" w:rsidP="008027FB">
      <w:pPr>
        <w:pStyle w:val="Heading4"/>
      </w:pPr>
      <w:bookmarkStart w:id="249" w:name="_Toc445476084"/>
      <w:bookmarkStart w:id="250" w:name="_Ref445722985"/>
      <w:r>
        <w:t>S</w:t>
      </w:r>
      <w:r w:rsidR="00985976">
        <w:t>topWsmRX</w:t>
      </w:r>
      <w:bookmarkEnd w:id="249"/>
      <w:bookmarkEnd w:id="250"/>
      <w:r w:rsidR="00985976">
        <w:t xml:space="preserve"> </w:t>
      </w:r>
    </w:p>
    <w:p w14:paraId="777603D8" w14:textId="5784CF8B" w:rsidR="00985976" w:rsidRDefault="00985976" w:rsidP="00985976">
      <w:r>
        <w:t>This request is used to stop</w:t>
      </w:r>
      <w:r w:rsidR="008250FB">
        <w:t xml:space="preserve"> the</w:t>
      </w:r>
      <w:r>
        <w:t xml:space="preserve"> SUT reception of messages and generation of </w:t>
      </w:r>
      <w:r w:rsidR="001F2DCF">
        <w:rPr>
          <w:i/>
        </w:rPr>
        <w:t>I</w:t>
      </w:r>
      <w:r w:rsidRPr="00DD75B1">
        <w:rPr>
          <w:i/>
        </w:rPr>
        <w:t>ndication</w:t>
      </w:r>
      <w:r>
        <w:t xml:space="preserve"> messages. </w:t>
      </w:r>
      <w:r w:rsidR="00B0605B">
        <w:t xml:space="preserve">This request is defined in </w:t>
      </w:r>
      <w:r w:rsidR="00DC7350" w:rsidRPr="00DC7350">
        <w:rPr>
          <w:i/>
        </w:rPr>
        <w:t>TCIwsm</w:t>
      </w:r>
      <w:r w:rsidR="00DC7350">
        <w:t>.</w:t>
      </w:r>
    </w:p>
    <w:p w14:paraId="057E6471" w14:textId="77777777" w:rsidR="008F174D" w:rsidRDefault="008F174D" w:rsidP="00985976"/>
    <w:p w14:paraId="5CDFF6FA" w14:textId="77777777" w:rsidR="00624AEF" w:rsidRDefault="00624AEF" w:rsidP="00624AEF">
      <w:pPr>
        <w:pStyle w:val="Heading3"/>
      </w:pPr>
      <w:bookmarkStart w:id="251" w:name="_Toc479532589"/>
      <w:r w:rsidRPr="005A5216">
        <w:rPr>
          <w:i/>
        </w:rPr>
        <w:t>Response</w:t>
      </w:r>
      <w:r>
        <w:t xml:space="preserve"> messages</w:t>
      </w:r>
      <w:bookmarkEnd w:id="251"/>
    </w:p>
    <w:p w14:paraId="1712A9F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8250FB">
        <w:t xml:space="preserve"> the</w:t>
      </w:r>
      <w:r>
        <w:t xml:space="preserve"> </w:t>
      </w:r>
      <w:r w:rsidRPr="00123A6C">
        <w:rPr>
          <w:i/>
        </w:rPr>
        <w:t>TCICommonTypes</w:t>
      </w:r>
      <w:r>
        <w:t xml:space="preserve"> module.</w:t>
      </w:r>
    </w:p>
    <w:p w14:paraId="420E4337" w14:textId="77777777" w:rsidR="00624AEF" w:rsidRDefault="00624AEF" w:rsidP="00624AEF">
      <w:pPr>
        <w:pStyle w:val="Heading3"/>
      </w:pPr>
      <w:bookmarkStart w:id="252" w:name="_Toc479532590"/>
      <w:r w:rsidRPr="005A5216">
        <w:rPr>
          <w:i/>
        </w:rPr>
        <w:t>Indication</w:t>
      </w:r>
      <w:r>
        <w:t xml:space="preserve"> messages</w:t>
      </w:r>
      <w:bookmarkEnd w:id="252"/>
    </w:p>
    <w:p w14:paraId="38356574" w14:textId="77777777" w:rsidR="00624AEF" w:rsidRDefault="00624AEF" w:rsidP="00624AEF">
      <w:r>
        <w:t xml:space="preserve">The </w:t>
      </w:r>
      <w:r w:rsidRPr="00A71453">
        <w:rPr>
          <w:i/>
        </w:rPr>
        <w:t>Indication</w:t>
      </w:r>
      <w:r>
        <w:t xml:space="preserve"> message is sent from the SUT to </w:t>
      </w:r>
      <w:r w:rsidR="008250FB">
        <w:t xml:space="preserve">the </w:t>
      </w:r>
      <w:r>
        <w:t xml:space="preserve">TS indicating an occurrence of a predefined event. TCI80211 defines </w:t>
      </w:r>
      <w:r w:rsidRPr="00624AEF">
        <w:rPr>
          <w:i/>
        </w:rPr>
        <w:t>Dot11Indication</w:t>
      </w:r>
      <w:r>
        <w:t xml:space="preserve"> as follows: </w:t>
      </w:r>
    </w:p>
    <w:p w14:paraId="7381F020" w14:textId="77777777" w:rsidR="00624AEF" w:rsidRDefault="00624AEF" w:rsidP="00624AEF">
      <w:pPr>
        <w:pStyle w:val="Code"/>
      </w:pPr>
    </w:p>
    <w:p w14:paraId="5AE5E56C" w14:textId="77777777" w:rsidR="00624AEF" w:rsidRDefault="00624AEF" w:rsidP="00624AEF">
      <w:pPr>
        <w:pStyle w:val="Code"/>
      </w:pPr>
      <w:r>
        <w:t>Dot11Indication ::= Indication (WITH COMPONENTS {</w:t>
      </w:r>
    </w:p>
    <w:p w14:paraId="409F4C5B" w14:textId="77777777" w:rsidR="00624AEF" w:rsidRDefault="00624AEF" w:rsidP="00624AEF">
      <w:pPr>
        <w:pStyle w:val="Code"/>
      </w:pPr>
      <w:r>
        <w:tab/>
        <w:t>radio,</w:t>
      </w:r>
    </w:p>
    <w:p w14:paraId="3A411D05" w14:textId="77777777" w:rsidR="00624AEF" w:rsidRDefault="00624AEF" w:rsidP="00624AEF">
      <w:pPr>
        <w:pStyle w:val="Code"/>
      </w:pPr>
      <w:r>
        <w:tab/>
        <w:t>event (e80211PktRx),</w:t>
      </w:r>
    </w:p>
    <w:p w14:paraId="6F031A1C" w14:textId="77777777" w:rsidR="00624AEF" w:rsidRDefault="00624AEF" w:rsidP="00624AEF">
      <w:pPr>
        <w:pStyle w:val="Code"/>
      </w:pPr>
      <w:r>
        <w:tab/>
        <w:t>eventParams</w:t>
      </w:r>
      <w:r>
        <w:tab/>
        <w:t>(WITH COMPONENTS {d80211frame} ) OPTIONAL,</w:t>
      </w:r>
    </w:p>
    <w:p w14:paraId="650DA772" w14:textId="77777777" w:rsidR="00624AEF" w:rsidRDefault="00624AEF" w:rsidP="00624AEF">
      <w:pPr>
        <w:pStyle w:val="Code"/>
      </w:pPr>
      <w:r>
        <w:tab/>
        <w:t>pdu</w:t>
      </w:r>
      <w:r>
        <w:tab/>
        <w:t>OPTIONAL,</w:t>
      </w:r>
    </w:p>
    <w:p w14:paraId="57DDA33E" w14:textId="77777777" w:rsidR="00624AEF" w:rsidRDefault="00624AEF" w:rsidP="00624AEF">
      <w:pPr>
        <w:pStyle w:val="Code"/>
      </w:pPr>
      <w:r>
        <w:tab/>
        <w:t>exception OPTIONAL</w:t>
      </w:r>
    </w:p>
    <w:p w14:paraId="6CCC71C3" w14:textId="77777777" w:rsidR="00624AEF" w:rsidRDefault="00624AEF" w:rsidP="00624AEF">
      <w:pPr>
        <w:pStyle w:val="Code"/>
      </w:pPr>
      <w:r>
        <w:tab/>
        <w:t>})</w:t>
      </w:r>
    </w:p>
    <w:p w14:paraId="7A3549C9" w14:textId="77777777" w:rsidR="00624AEF" w:rsidRDefault="00624AEF" w:rsidP="00624AEF">
      <w:pPr>
        <w:pStyle w:val="Code"/>
      </w:pPr>
    </w:p>
    <w:p w14:paraId="695C9F46" w14:textId="77777777" w:rsidR="00624AEF" w:rsidRDefault="00624AEF" w:rsidP="00624AEF">
      <w:r>
        <w:t xml:space="preserve">where </w:t>
      </w:r>
      <w:r w:rsidRPr="00123A6C">
        <w:rPr>
          <w:i/>
        </w:rPr>
        <w:t>Indication</w:t>
      </w:r>
      <w:r>
        <w:t xml:space="preserve"> is defined in</w:t>
      </w:r>
      <w:r w:rsidR="008250FB">
        <w:t xml:space="preserve"> the</w:t>
      </w:r>
      <w:r>
        <w:t xml:space="preserve"> </w:t>
      </w:r>
      <w:r w:rsidRPr="00123A6C">
        <w:rPr>
          <w:i/>
        </w:rPr>
        <w:t>TCIindication</w:t>
      </w:r>
      <w:r>
        <w:t xml:space="preserve"> module.</w:t>
      </w:r>
    </w:p>
    <w:p w14:paraId="215738FE" w14:textId="77777777" w:rsidR="00624AEF" w:rsidRDefault="00624AEF" w:rsidP="00624AEF">
      <w:pPr>
        <w:pStyle w:val="Heading3"/>
      </w:pPr>
      <w:bookmarkStart w:id="253" w:name="_Toc479532591"/>
      <w:r w:rsidRPr="00C07122">
        <w:rPr>
          <w:i/>
        </w:rPr>
        <w:t>Exception</w:t>
      </w:r>
      <w:r>
        <w:t xml:space="preserve"> messages</w:t>
      </w:r>
      <w:bookmarkEnd w:id="253"/>
    </w:p>
    <w:p w14:paraId="2A3225B7" w14:textId="77777777" w:rsidR="00624AEF" w:rsidRDefault="00624AEF" w:rsidP="00624AEF">
      <w:r w:rsidRPr="00BF0C82">
        <w:rPr>
          <w:i/>
        </w:rPr>
        <w:t>Exception</w:t>
      </w:r>
      <w:r>
        <w:t xml:space="preserve"> is a message sent from the SUT to</w:t>
      </w:r>
      <w:r w:rsidR="008250FB">
        <w:t xml:space="preserve"> the</w:t>
      </w:r>
      <w:r>
        <w:t xml:space="preserve"> TS. It is used to report exception conditions to the TS. </w:t>
      </w:r>
      <w:r w:rsidRPr="00AE612B">
        <w:rPr>
          <w:i/>
        </w:rPr>
        <w:t>Exception</w:t>
      </w:r>
      <w:r>
        <w:t xml:space="preserve"> is defined in</w:t>
      </w:r>
      <w:r w:rsidR="008250FB">
        <w:t xml:space="preserve"> the</w:t>
      </w:r>
      <w:r>
        <w:t xml:space="preserve"> </w:t>
      </w:r>
      <w:r w:rsidRPr="00123A6C">
        <w:rPr>
          <w:i/>
        </w:rPr>
        <w:t>TCICommonTypes</w:t>
      </w:r>
      <w:r>
        <w:t xml:space="preserve"> module.</w:t>
      </w:r>
    </w:p>
    <w:p w14:paraId="60DDB538" w14:textId="77777777" w:rsidR="00624AEF" w:rsidRPr="00E97E0F" w:rsidRDefault="00624AEF" w:rsidP="00985976"/>
    <w:p w14:paraId="347E1A15" w14:textId="77777777" w:rsidR="00985976" w:rsidRDefault="00985976" w:rsidP="00985976">
      <w:pPr>
        <w:pStyle w:val="Heading2"/>
      </w:pPr>
      <w:bookmarkStart w:id="254" w:name="_Toc445476085"/>
      <w:bookmarkStart w:id="255" w:name="_Toc479532592"/>
      <w:r>
        <w:t>TCI16094 frame</w:t>
      </w:r>
      <w:bookmarkEnd w:id="254"/>
      <w:bookmarkEnd w:id="255"/>
    </w:p>
    <w:p w14:paraId="64BB7151" w14:textId="77777777" w:rsidR="00985976" w:rsidRDefault="00985976" w:rsidP="00985976">
      <w:pPr>
        <w:pStyle w:val="Heading3"/>
      </w:pPr>
      <w:bookmarkStart w:id="256" w:name="_Toc445476086"/>
      <w:bookmarkStart w:id="257" w:name="_Toc479532593"/>
      <w:r>
        <w:t xml:space="preserve">Supported </w:t>
      </w:r>
      <w:r w:rsidR="005A5216">
        <w:t>u</w:t>
      </w:r>
      <w:r>
        <w:t xml:space="preserve">se </w:t>
      </w:r>
      <w:r w:rsidR="005A5216">
        <w:t>c</w:t>
      </w:r>
      <w:r>
        <w:t>ases</w:t>
      </w:r>
      <w:bookmarkEnd w:id="256"/>
      <w:bookmarkEnd w:id="257"/>
    </w:p>
    <w:p w14:paraId="05F71A87" w14:textId="31520ADD" w:rsidR="00985976" w:rsidRDefault="00985976" w:rsidP="00985976">
      <w:r>
        <w:t>Use cases supported by TCI</w:t>
      </w:r>
      <w:r w:rsidR="00604B26">
        <w:t>16094</w:t>
      </w:r>
      <w:r>
        <w:t xml:space="preserve"> are listed in </w:t>
      </w:r>
      <w:r>
        <w:fldChar w:fldCharType="begin"/>
      </w:r>
      <w:r>
        <w:instrText xml:space="preserve"> REF _Ref445471199 \h </w:instrText>
      </w:r>
      <w:r>
        <w:fldChar w:fldCharType="separate"/>
      </w:r>
      <w:r w:rsidR="003B250A">
        <w:t xml:space="preserve">Table </w:t>
      </w:r>
      <w:r w:rsidR="003B250A">
        <w:rPr>
          <w:noProof/>
        </w:rPr>
        <w:t>28</w:t>
      </w:r>
      <w:r>
        <w:fldChar w:fldCharType="end"/>
      </w:r>
      <w:r>
        <w:t xml:space="preserve">. </w:t>
      </w:r>
    </w:p>
    <w:p w14:paraId="73C1684F" w14:textId="2239DE38" w:rsidR="00985976" w:rsidRDefault="00985976" w:rsidP="00985976">
      <w:pPr>
        <w:pStyle w:val="Caption"/>
        <w:keepNext/>
      </w:pPr>
      <w:bookmarkStart w:id="258" w:name="_Ref445471199"/>
      <w:bookmarkStart w:id="259" w:name="_Toc445476167"/>
      <w:r>
        <w:t xml:space="preserve">Table </w:t>
      </w:r>
      <w:fldSimple w:instr=" SEQ Table \* ARABIC ">
        <w:r w:rsidR="003B250A">
          <w:rPr>
            <w:noProof/>
          </w:rPr>
          <w:t>28</w:t>
        </w:r>
      </w:fldSimple>
      <w:bookmarkEnd w:id="258"/>
      <w:r w:rsidR="001930B2">
        <w:t xml:space="preserve"> Use cases supported by TCI16094</w:t>
      </w:r>
      <w:bookmarkEnd w:id="259"/>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46EA4409" w14:textId="77777777" w:rsidTr="003E6A3D">
        <w:tc>
          <w:tcPr>
            <w:tcW w:w="479" w:type="dxa"/>
            <w:tcMar>
              <w:left w:w="29" w:type="dxa"/>
              <w:right w:w="29" w:type="dxa"/>
            </w:tcMar>
          </w:tcPr>
          <w:p w14:paraId="5DCB9289" w14:textId="77777777" w:rsidR="00985976" w:rsidRDefault="00985976" w:rsidP="003E6A3D">
            <w:pPr>
              <w:pStyle w:val="TAL"/>
              <w:jc w:val="center"/>
              <w:rPr>
                <w:b/>
              </w:rPr>
            </w:pPr>
            <w:r>
              <w:rPr>
                <w:b/>
              </w:rPr>
              <w:t>UC #</w:t>
            </w:r>
          </w:p>
        </w:tc>
        <w:tc>
          <w:tcPr>
            <w:tcW w:w="3510" w:type="dxa"/>
            <w:tcMar>
              <w:left w:w="29" w:type="dxa"/>
              <w:right w:w="29" w:type="dxa"/>
            </w:tcMar>
          </w:tcPr>
          <w:p w14:paraId="65C18B14"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D015B07"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480DF070" w14:textId="77777777" w:rsidR="00985976" w:rsidRDefault="00985976" w:rsidP="003E6A3D">
            <w:pPr>
              <w:pStyle w:val="TAL"/>
              <w:jc w:val="center"/>
              <w:rPr>
                <w:b/>
                <w:lang w:eastAsia="en-US"/>
              </w:rPr>
            </w:pPr>
            <w:r>
              <w:rPr>
                <w:b/>
                <w:lang w:eastAsia="en-US"/>
              </w:rPr>
              <w:t>Message Sequence</w:t>
            </w:r>
          </w:p>
          <w:p w14:paraId="59CDCACF" w14:textId="77777777" w:rsidR="00985976" w:rsidRDefault="00985976" w:rsidP="003E6A3D">
            <w:pPr>
              <w:pStyle w:val="TAL"/>
              <w:jc w:val="center"/>
              <w:rPr>
                <w:b/>
                <w:lang w:eastAsia="en-US"/>
              </w:rPr>
            </w:pPr>
          </w:p>
        </w:tc>
      </w:tr>
      <w:tr w:rsidR="00985976" w:rsidRPr="00274BB0" w14:paraId="4EAC9E26" w14:textId="77777777" w:rsidTr="003E6A3D">
        <w:tc>
          <w:tcPr>
            <w:tcW w:w="479" w:type="dxa"/>
            <w:tcMar>
              <w:left w:w="29" w:type="dxa"/>
              <w:right w:w="29" w:type="dxa"/>
            </w:tcMar>
          </w:tcPr>
          <w:p w14:paraId="2440E922"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3C8B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2BAD8E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520149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AC3F7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6AFB886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730D66F" w14:textId="77777777" w:rsidTr="003E6A3D">
        <w:trPr>
          <w:trHeight w:val="542"/>
        </w:trPr>
        <w:tc>
          <w:tcPr>
            <w:tcW w:w="479" w:type="dxa"/>
            <w:tcMar>
              <w:left w:w="29" w:type="dxa"/>
              <w:right w:w="29" w:type="dxa"/>
            </w:tcMar>
          </w:tcPr>
          <w:p w14:paraId="4F3C03A0"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4C63F99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326A5E2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5AC0C7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67E1F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405490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09E6BAF7" w14:textId="77777777" w:rsidTr="003E6A3D">
        <w:trPr>
          <w:trHeight w:val="542"/>
        </w:trPr>
        <w:tc>
          <w:tcPr>
            <w:tcW w:w="479" w:type="dxa"/>
            <w:tcMar>
              <w:left w:w="29" w:type="dxa"/>
              <w:right w:w="29" w:type="dxa"/>
            </w:tcMar>
          </w:tcPr>
          <w:p w14:paraId="779F087C"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2B1564A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6EC3FC6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FB757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7B2556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3F826EF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4EF0C93B" w14:textId="77777777" w:rsidTr="003E6A3D">
        <w:tc>
          <w:tcPr>
            <w:tcW w:w="479" w:type="dxa"/>
            <w:tcMar>
              <w:left w:w="29" w:type="dxa"/>
              <w:right w:w="29" w:type="dxa"/>
            </w:tcMar>
          </w:tcPr>
          <w:p w14:paraId="739F5E09"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43E763F9"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1EF32618"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092A00"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79D468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37A84F23"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109BC197" w14:textId="77777777" w:rsidTr="003E6A3D">
        <w:tc>
          <w:tcPr>
            <w:tcW w:w="479" w:type="dxa"/>
            <w:tcMar>
              <w:left w:w="29" w:type="dxa"/>
              <w:right w:w="29" w:type="dxa"/>
            </w:tcMar>
          </w:tcPr>
          <w:p w14:paraId="0664BC45"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510" w:type="dxa"/>
            <w:tcMar>
              <w:left w:w="29" w:type="dxa"/>
              <w:right w:w="29" w:type="dxa"/>
            </w:tcMar>
          </w:tcPr>
          <w:p w14:paraId="619762C1"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07B46F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168B31"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BE6955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7FD045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48EFB70" w14:textId="77777777" w:rsidTr="003E6A3D">
        <w:tc>
          <w:tcPr>
            <w:tcW w:w="479" w:type="dxa"/>
            <w:tcMar>
              <w:left w:w="29" w:type="dxa"/>
              <w:right w:w="29" w:type="dxa"/>
            </w:tcMar>
          </w:tcPr>
          <w:p w14:paraId="425E84B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6</w:t>
            </w:r>
          </w:p>
        </w:tc>
        <w:tc>
          <w:tcPr>
            <w:tcW w:w="3510" w:type="dxa"/>
            <w:tcMar>
              <w:left w:w="29" w:type="dxa"/>
              <w:right w:w="29" w:type="dxa"/>
            </w:tcMar>
          </w:tcPr>
          <w:p w14:paraId="3F171A0E"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744F6B4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5D3FEC7"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0E1ECB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0643DD5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C8E5BC" w14:textId="77777777" w:rsidTr="003E6A3D">
        <w:tc>
          <w:tcPr>
            <w:tcW w:w="479" w:type="dxa"/>
            <w:tcMar>
              <w:left w:w="29" w:type="dxa"/>
              <w:right w:w="29" w:type="dxa"/>
            </w:tcMar>
          </w:tcPr>
          <w:p w14:paraId="2C50F7AB"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393A17E4" w14:textId="77777777"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04B34539" w14:textId="77777777"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6C73427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78059F59" w14:textId="77777777" w:rsidTr="003E6A3D">
        <w:tc>
          <w:tcPr>
            <w:tcW w:w="479" w:type="dxa"/>
            <w:tcMar>
              <w:left w:w="29" w:type="dxa"/>
              <w:right w:w="29" w:type="dxa"/>
            </w:tcMar>
          </w:tcPr>
          <w:p w14:paraId="62221A5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515A3D0C"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DE4D85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1F4C596C"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F0F599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1AEC585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5079F6D" w14:textId="77777777" w:rsidTr="003E6A3D">
        <w:tc>
          <w:tcPr>
            <w:tcW w:w="479" w:type="dxa"/>
            <w:tcMar>
              <w:left w:w="29" w:type="dxa"/>
              <w:right w:w="29" w:type="dxa"/>
            </w:tcMar>
          </w:tcPr>
          <w:p w14:paraId="0ABF1DC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60E7471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239E523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0BC49ED6"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10E3A95"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69EA1A8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204C59" w14:textId="77777777" w:rsidTr="003E6A3D">
        <w:tc>
          <w:tcPr>
            <w:tcW w:w="479" w:type="dxa"/>
            <w:tcMar>
              <w:left w:w="29" w:type="dxa"/>
              <w:right w:w="29" w:type="dxa"/>
            </w:tcMar>
          </w:tcPr>
          <w:p w14:paraId="207C0D43"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5215960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212AABAC" w14:textId="1D1AF68B"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00985976" w:rsidRPr="00C63B08">
              <w:rPr>
                <w:rFonts w:ascii="Calibri" w:hAnsi="Calibri"/>
                <w:color w:val="000000"/>
                <w:sz w:val="22"/>
                <w:szCs w:val="22"/>
              </w:rPr>
              <w:t>SUT</w:t>
            </w:r>
          </w:p>
          <w:p w14:paraId="7D08A06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EFD7A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6D47374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BA6BB03" w14:textId="77777777" w:rsidTr="003E6A3D">
        <w:tc>
          <w:tcPr>
            <w:tcW w:w="479" w:type="dxa"/>
            <w:tcMar>
              <w:left w:w="29" w:type="dxa"/>
              <w:right w:w="29" w:type="dxa"/>
            </w:tcMar>
          </w:tcPr>
          <w:p w14:paraId="521DDC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5EB268B0" w14:textId="77777777" w:rsidR="00985976" w:rsidRDefault="00985976" w:rsidP="00AA2701">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single or periodic IPv6 packets </w:t>
            </w:r>
          </w:p>
        </w:tc>
        <w:tc>
          <w:tcPr>
            <w:tcW w:w="990" w:type="dxa"/>
            <w:tcMar>
              <w:left w:w="29" w:type="dxa"/>
              <w:right w:w="29" w:type="dxa"/>
            </w:tcMar>
          </w:tcPr>
          <w:p w14:paraId="7D66FEE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34EC5E0"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00A254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044D4D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A3ABDDB" w14:textId="77777777" w:rsidTr="003E6A3D">
        <w:tc>
          <w:tcPr>
            <w:tcW w:w="479" w:type="dxa"/>
            <w:tcMar>
              <w:left w:w="29" w:type="dxa"/>
              <w:right w:w="29" w:type="dxa"/>
            </w:tcMar>
          </w:tcPr>
          <w:p w14:paraId="066139A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5AEEAF0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11BCE806" w14:textId="2E70ED51" w:rsidR="00985976" w:rsidRDefault="0054502D"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 xml:space="preserve">TS </w:t>
            </w:r>
            <w:r>
              <w:rPr>
                <w:rFonts w:ascii="Calibri" w:hAnsi="Calibri"/>
                <w:color w:val="000000"/>
                <w:sz w:val="22"/>
                <w:szCs w:val="22"/>
              </w:rPr>
              <w:t xml:space="preserve">-&gt; </w:t>
            </w:r>
            <w:r w:rsidRPr="00C63B08">
              <w:rPr>
                <w:rFonts w:ascii="Calibri" w:hAnsi="Calibri"/>
                <w:color w:val="000000"/>
                <w:sz w:val="22"/>
                <w:szCs w:val="22"/>
              </w:rPr>
              <w:t>SUT</w:t>
            </w:r>
          </w:p>
          <w:p w14:paraId="171DF1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2B9C0E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5B2B612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B5C4903" w14:textId="77777777" w:rsidTr="003E6A3D">
        <w:tc>
          <w:tcPr>
            <w:tcW w:w="479" w:type="dxa"/>
            <w:tcMar>
              <w:left w:w="29" w:type="dxa"/>
              <w:right w:w="29" w:type="dxa"/>
            </w:tcMar>
          </w:tcPr>
          <w:p w14:paraId="2A92463D"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489D572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5725F1A0"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65B35B4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C13F3C"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CA39A1F"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482D3E2" w14:textId="77777777" w:rsidTr="003E6A3D">
        <w:tc>
          <w:tcPr>
            <w:tcW w:w="479" w:type="dxa"/>
            <w:tcMar>
              <w:left w:w="29" w:type="dxa"/>
              <w:right w:w="29" w:type="dxa"/>
            </w:tcMar>
          </w:tcPr>
          <w:p w14:paraId="1E69E94F"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2840D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034D04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3CB26E6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4423F5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1C848F8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A075486" w14:textId="77777777" w:rsidR="00985976" w:rsidRDefault="00985976" w:rsidP="00985976"/>
    <w:p w14:paraId="16428734" w14:textId="77777777" w:rsidR="00985976" w:rsidRDefault="00985976" w:rsidP="00985976">
      <w:pPr>
        <w:pStyle w:val="Heading3"/>
      </w:pPr>
      <w:bookmarkStart w:id="260" w:name="_Toc445476087"/>
      <w:bookmarkStart w:id="261" w:name="_Toc479532594"/>
      <w:r w:rsidRPr="005A5216">
        <w:rPr>
          <w:i/>
        </w:rPr>
        <w:t>Request</w:t>
      </w:r>
      <w:r>
        <w:t xml:space="preserve"> Messages</w:t>
      </w:r>
      <w:bookmarkEnd w:id="260"/>
      <w:bookmarkEnd w:id="261"/>
    </w:p>
    <w:p w14:paraId="1149864C" w14:textId="20CCF1FF" w:rsidR="00985976" w:rsidRDefault="00604B26" w:rsidP="00985976">
      <w:r>
        <w:fldChar w:fldCharType="begin"/>
      </w:r>
      <w:r>
        <w:instrText xml:space="preserve"> REF _Ref445723301 \h </w:instrText>
      </w:r>
      <w:r>
        <w:fldChar w:fldCharType="separate"/>
      </w:r>
      <w:r w:rsidR="003B250A">
        <w:t xml:space="preserve">Table </w:t>
      </w:r>
      <w:r w:rsidR="003B250A">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w:t>
      </w:r>
      <w:r w:rsidR="008250FB">
        <w:t xml:space="preserve"> the</w:t>
      </w:r>
      <w:r w:rsidR="00985976">
        <w:t xml:space="preserve">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4CB1D21F" w14:textId="5850871C" w:rsidR="00985976" w:rsidRDefault="00985976" w:rsidP="00985976">
      <w:pPr>
        <w:pStyle w:val="Caption"/>
        <w:keepNext/>
      </w:pPr>
      <w:bookmarkStart w:id="262" w:name="_Ref445723301"/>
      <w:bookmarkStart w:id="263" w:name="_Toc445476168"/>
      <w:r>
        <w:t xml:space="preserve">Table </w:t>
      </w:r>
      <w:fldSimple w:instr=" SEQ Table \* ARABIC ">
        <w:r w:rsidR="003B250A">
          <w:rPr>
            <w:noProof/>
          </w:rPr>
          <w:t>29</w:t>
        </w:r>
      </w:fldSimple>
      <w:bookmarkEnd w:id="262"/>
      <w:r>
        <w:t xml:space="preserve"> Listing of </w:t>
      </w:r>
      <w:r w:rsidRPr="00F44477">
        <w:rPr>
          <w:i/>
        </w:rPr>
        <w:t>Request</w:t>
      </w:r>
      <w:r>
        <w:t xml:space="preserve"> messages</w:t>
      </w:r>
      <w:bookmarkEnd w:id="263"/>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02D471DE" w14:textId="77777777" w:rsidTr="003E6A3D">
        <w:trPr>
          <w:tblHeader/>
        </w:trPr>
        <w:tc>
          <w:tcPr>
            <w:tcW w:w="2988" w:type="dxa"/>
          </w:tcPr>
          <w:p w14:paraId="5CD6D829" w14:textId="77777777" w:rsidR="00985976" w:rsidRPr="003D68B7" w:rsidRDefault="00985976" w:rsidP="003E6A3D">
            <w:pPr>
              <w:pStyle w:val="TAL"/>
              <w:rPr>
                <w:b/>
              </w:rPr>
            </w:pPr>
            <w:r>
              <w:rPr>
                <w:b/>
              </w:rPr>
              <w:t>Request Messages</w:t>
            </w:r>
          </w:p>
        </w:tc>
        <w:tc>
          <w:tcPr>
            <w:tcW w:w="1170" w:type="dxa"/>
          </w:tcPr>
          <w:p w14:paraId="392F8220" w14:textId="77777777" w:rsidR="00985976" w:rsidRPr="003D68B7" w:rsidRDefault="00985976" w:rsidP="003E6A3D">
            <w:pPr>
              <w:pStyle w:val="TAL"/>
              <w:rPr>
                <w:b/>
                <w:lang w:eastAsia="en-US"/>
              </w:rPr>
            </w:pPr>
            <w:r>
              <w:rPr>
                <w:b/>
                <w:lang w:eastAsia="en-US"/>
              </w:rPr>
              <w:t>MsgID</w:t>
            </w:r>
          </w:p>
        </w:tc>
        <w:tc>
          <w:tcPr>
            <w:tcW w:w="4680" w:type="dxa"/>
          </w:tcPr>
          <w:p w14:paraId="6E9FC84F" w14:textId="77777777" w:rsidR="00985976" w:rsidRDefault="00985976" w:rsidP="003E6A3D">
            <w:pPr>
              <w:pStyle w:val="TAL"/>
              <w:rPr>
                <w:b/>
                <w:lang w:eastAsia="en-US"/>
              </w:rPr>
            </w:pPr>
            <w:r>
              <w:rPr>
                <w:b/>
                <w:lang w:eastAsia="en-US"/>
              </w:rPr>
              <w:t>Explanation</w:t>
            </w:r>
          </w:p>
        </w:tc>
      </w:tr>
      <w:tr w:rsidR="00985976" w:rsidRPr="00274BB0" w14:paraId="6CAB4094" w14:textId="77777777" w:rsidTr="003E6A3D">
        <w:trPr>
          <w:tblHeader/>
        </w:trPr>
        <w:tc>
          <w:tcPr>
            <w:tcW w:w="2988" w:type="dxa"/>
            <w:noWrap/>
            <w:hideMark/>
          </w:tcPr>
          <w:p w14:paraId="2B210C2B"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2DDCA22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04452BB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269E3F95" w14:textId="77777777" w:rsidTr="003E6A3D">
        <w:trPr>
          <w:tblHeader/>
        </w:trPr>
        <w:tc>
          <w:tcPr>
            <w:tcW w:w="2988" w:type="dxa"/>
            <w:noWrap/>
          </w:tcPr>
          <w:p w14:paraId="00D96EF2" w14:textId="7777777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3081F316"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04575D2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1F2A5DB" w14:textId="77777777" w:rsidTr="003E6A3D">
        <w:trPr>
          <w:tblHeader/>
        </w:trPr>
        <w:tc>
          <w:tcPr>
            <w:tcW w:w="2988" w:type="dxa"/>
            <w:noWrap/>
            <w:hideMark/>
          </w:tcPr>
          <w:p w14:paraId="1FFA0A1D"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5662C7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6901E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44B7D7E6" w14:textId="77777777" w:rsidTr="003E6A3D">
        <w:trPr>
          <w:tblHeader/>
        </w:trPr>
        <w:tc>
          <w:tcPr>
            <w:tcW w:w="2988" w:type="dxa"/>
            <w:noWrap/>
            <w:hideMark/>
          </w:tcPr>
          <w:p w14:paraId="54D186F8"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0533ABB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2A4F713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7E84880A" w14:textId="77777777" w:rsidTr="003E6A3D">
        <w:trPr>
          <w:tblHeader/>
        </w:trPr>
        <w:tc>
          <w:tcPr>
            <w:tcW w:w="2988" w:type="dxa"/>
            <w:noWrap/>
            <w:hideMark/>
          </w:tcPr>
          <w:p w14:paraId="5BE268DF"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7DE167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3E0FC85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A957D4E" w14:textId="77777777" w:rsidTr="003E6A3D">
        <w:trPr>
          <w:tblHeader/>
        </w:trPr>
        <w:tc>
          <w:tcPr>
            <w:tcW w:w="2988" w:type="dxa"/>
            <w:noWrap/>
            <w:hideMark/>
          </w:tcPr>
          <w:p w14:paraId="3D63E5D0" w14:textId="77777777"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3C7431E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50AB66D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7E05FF09" w14:textId="77777777" w:rsidTr="003E6A3D">
        <w:trPr>
          <w:tblHeader/>
        </w:trPr>
        <w:tc>
          <w:tcPr>
            <w:tcW w:w="2988" w:type="dxa"/>
            <w:noWrap/>
          </w:tcPr>
          <w:p w14:paraId="33F4F772"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57C5AFA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55F047F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361083B7" w14:textId="77777777" w:rsidTr="003E6A3D">
        <w:trPr>
          <w:tblHeader/>
        </w:trPr>
        <w:tc>
          <w:tcPr>
            <w:tcW w:w="2988" w:type="dxa"/>
            <w:noWrap/>
          </w:tcPr>
          <w:p w14:paraId="4715E57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2E110755"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5E532071"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115ADAF1" w14:textId="77777777" w:rsidTr="003E6A3D">
        <w:trPr>
          <w:tblHeader/>
        </w:trPr>
        <w:tc>
          <w:tcPr>
            <w:tcW w:w="2988" w:type="dxa"/>
            <w:noWrap/>
          </w:tcPr>
          <w:p w14:paraId="3299D63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52BB50BF"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771590A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6F56C7A3" w14:textId="77777777" w:rsidTr="003E6A3D">
        <w:trPr>
          <w:tblHeader/>
        </w:trPr>
        <w:tc>
          <w:tcPr>
            <w:tcW w:w="2988" w:type="dxa"/>
            <w:noWrap/>
          </w:tcPr>
          <w:p w14:paraId="658E10A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16221DAE" w14:textId="77777777"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35D9607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6F73CFD2" w14:textId="77777777" w:rsidTr="003E6A3D">
        <w:trPr>
          <w:tblHeader/>
        </w:trPr>
        <w:tc>
          <w:tcPr>
            <w:tcW w:w="2988" w:type="dxa"/>
            <w:noWrap/>
          </w:tcPr>
          <w:p w14:paraId="6F35B59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7A837787"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208D7FF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0B89828A" w14:textId="77777777" w:rsidTr="003E6A3D">
        <w:trPr>
          <w:tblHeader/>
        </w:trPr>
        <w:tc>
          <w:tcPr>
            <w:tcW w:w="2988" w:type="dxa"/>
            <w:noWrap/>
          </w:tcPr>
          <w:p w14:paraId="48F88CF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0245E716"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4EBED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1EDA634B" w14:textId="77777777" w:rsidTr="003E6A3D">
        <w:trPr>
          <w:tblHeader/>
        </w:trPr>
        <w:tc>
          <w:tcPr>
            <w:tcW w:w="2988" w:type="dxa"/>
            <w:noWrap/>
          </w:tcPr>
          <w:p w14:paraId="3561B263"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0055A08" w14:textId="77777777"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685BA51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3B1FEB18" w14:textId="77777777" w:rsidR="00985976" w:rsidRDefault="00985976" w:rsidP="00985976"/>
    <w:p w14:paraId="528AD00F" w14:textId="77777777" w:rsidR="00985976" w:rsidRDefault="005135BD" w:rsidP="008027FB">
      <w:pPr>
        <w:pStyle w:val="Heading4"/>
      </w:pPr>
      <w:bookmarkStart w:id="264" w:name="_Toc445476088"/>
      <w:r>
        <w:t>S</w:t>
      </w:r>
      <w:r w:rsidR="00985976">
        <w:t>etInitialState</w:t>
      </w:r>
      <w:bookmarkEnd w:id="264"/>
    </w:p>
    <w:p w14:paraId="325CAF35" w14:textId="77777777" w:rsidR="00985976" w:rsidRDefault="00985976" w:rsidP="00985976">
      <w:r>
        <w:t xml:space="preserve">This request is used to set the SUT in initial condition. </w:t>
      </w:r>
      <w:r w:rsidR="00F073B3">
        <w:t>This request is defined in</w:t>
      </w:r>
      <w:r w:rsidR="008250FB">
        <w:t xml:space="preserve"> the</w:t>
      </w:r>
      <w:r w:rsidR="00F073B3">
        <w:t xml:space="preserve"> </w:t>
      </w:r>
      <w:r w:rsidR="00F073B3" w:rsidRPr="00F073B3">
        <w:rPr>
          <w:i/>
        </w:rPr>
        <w:t>TCIwsm</w:t>
      </w:r>
      <w:r w:rsidR="00F073B3">
        <w:t xml:space="preserve"> module.</w:t>
      </w:r>
    </w:p>
    <w:p w14:paraId="28BA6357" w14:textId="77777777" w:rsidR="00985976" w:rsidRDefault="005135BD" w:rsidP="008027FB">
      <w:pPr>
        <w:pStyle w:val="Heading4"/>
      </w:pPr>
      <w:bookmarkStart w:id="265" w:name="_Toc445476089"/>
      <w:r>
        <w:t>S</w:t>
      </w:r>
      <w:r w:rsidR="00985976" w:rsidRPr="008076BC">
        <w:t>etWsmTxInfo</w:t>
      </w:r>
      <w:bookmarkEnd w:id="265"/>
    </w:p>
    <w:p w14:paraId="1181C757" w14:textId="77777777" w:rsidR="00D4340C" w:rsidRDefault="00985976" w:rsidP="00D4340C">
      <w:r>
        <w:t>This request is used to configure the SUT’s WSM transmission parameters.</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AC91A11" w14:textId="77777777" w:rsidR="00985976" w:rsidRDefault="005135BD" w:rsidP="008027FB">
      <w:pPr>
        <w:pStyle w:val="Heading4"/>
      </w:pPr>
      <w:bookmarkStart w:id="266" w:name="_Toc445476090"/>
      <w:r>
        <w:t>S</w:t>
      </w:r>
      <w:r w:rsidR="00985976">
        <w:t>tartWsmTX</w:t>
      </w:r>
      <w:bookmarkEnd w:id="266"/>
    </w:p>
    <w:p w14:paraId="4FF9C043" w14:textId="77777777" w:rsidR="00D4340C" w:rsidRDefault="00985976" w:rsidP="00D4340C">
      <w:r>
        <w:t>This request is used to initiate t</w:t>
      </w:r>
      <w:r w:rsidR="00414B43">
        <w:t>ransmission of WSMs by the SUT.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B51AC1F" w14:textId="77777777" w:rsidR="00985976" w:rsidRDefault="005135BD" w:rsidP="008027FB">
      <w:pPr>
        <w:pStyle w:val="Heading4"/>
      </w:pPr>
      <w:bookmarkStart w:id="267" w:name="_Toc445476091"/>
      <w:r>
        <w:t>S</w:t>
      </w:r>
      <w:r w:rsidR="00985976">
        <w:t>topWsmTx</w:t>
      </w:r>
      <w:bookmarkEnd w:id="267"/>
    </w:p>
    <w:p w14:paraId="4744FCAD" w14:textId="77777777" w:rsidR="00D4340C" w:rsidRDefault="00985976" w:rsidP="00D4340C">
      <w:r>
        <w:t>This request is used to cease t</w:t>
      </w:r>
      <w:r w:rsidR="00414B43">
        <w:t>ransmission of WSMs by the SUT.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C9E4367" w14:textId="77777777" w:rsidR="00985976" w:rsidRDefault="005135BD" w:rsidP="008027FB">
      <w:pPr>
        <w:pStyle w:val="Heading4"/>
      </w:pPr>
      <w:bookmarkStart w:id="268" w:name="_Toc445476092"/>
      <w:r>
        <w:t>S</w:t>
      </w:r>
      <w:r w:rsidR="00985976">
        <w:t>tartWsmRX</w:t>
      </w:r>
      <w:bookmarkEnd w:id="268"/>
      <w:r w:rsidR="00985976">
        <w:t xml:space="preserve"> </w:t>
      </w:r>
    </w:p>
    <w:p w14:paraId="1E8C95FF"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1263075F" w14:textId="77777777" w:rsidR="00985976" w:rsidRDefault="005135BD" w:rsidP="008027FB">
      <w:pPr>
        <w:pStyle w:val="Heading4"/>
      </w:pPr>
      <w:bookmarkStart w:id="269" w:name="_Toc445476093"/>
      <w:r>
        <w:t>S</w:t>
      </w:r>
      <w:r w:rsidR="00985976">
        <w:t>topWsmRX</w:t>
      </w:r>
      <w:bookmarkEnd w:id="269"/>
      <w:r w:rsidR="00985976">
        <w:t xml:space="preserve"> </w:t>
      </w:r>
    </w:p>
    <w:p w14:paraId="7C1E6FAC"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w:t>
      </w:r>
      <w:r w:rsidR="008250FB">
        <w:t xml:space="preserve"> the</w:t>
      </w:r>
      <w:r w:rsidR="00D4340C">
        <w:t xml:space="preserve"> </w:t>
      </w:r>
      <w:r w:rsidR="00D4340C" w:rsidRPr="00F073B3">
        <w:rPr>
          <w:i/>
        </w:rPr>
        <w:t>TCIwsm</w:t>
      </w:r>
      <w:r w:rsidR="00D4340C">
        <w:t xml:space="preserve"> module.</w:t>
      </w:r>
    </w:p>
    <w:p w14:paraId="36AF011C" w14:textId="77777777" w:rsidR="00985976" w:rsidRDefault="005135BD" w:rsidP="008027FB">
      <w:pPr>
        <w:pStyle w:val="Heading4"/>
      </w:pPr>
      <w:bookmarkStart w:id="270" w:name="_Toc445476095"/>
      <w:r>
        <w:t>G</w:t>
      </w:r>
      <w:r w:rsidR="00985976">
        <w:t>etIpv6InterfaceInfo</w:t>
      </w:r>
      <w:bookmarkEnd w:id="270"/>
    </w:p>
    <w:p w14:paraId="72CA711A" w14:textId="77777777" w:rsidR="00985976" w:rsidRPr="00495104" w:rsidRDefault="00985976" w:rsidP="00985976">
      <w:r>
        <w:t xml:space="preserve">This request is used to </w:t>
      </w:r>
      <w:r w:rsidRPr="00D65FA3">
        <w:t>requests IPv6 configuration from the SUT</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5B61DBCB" w14:textId="77777777" w:rsidR="00985976" w:rsidRDefault="005135BD" w:rsidP="008027FB">
      <w:pPr>
        <w:pStyle w:val="Heading4"/>
      </w:pPr>
      <w:bookmarkStart w:id="271" w:name="_Toc445476096"/>
      <w:r>
        <w:t>S</w:t>
      </w:r>
      <w:r w:rsidR="00985976">
        <w:t>etIpv6Address</w:t>
      </w:r>
      <w:bookmarkEnd w:id="271"/>
    </w:p>
    <w:p w14:paraId="5439E392" w14:textId="7777777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4BDC364C" w14:textId="77777777" w:rsidR="00985976" w:rsidRDefault="00985976" w:rsidP="008027FB">
      <w:pPr>
        <w:pStyle w:val="Heading4"/>
      </w:pPr>
      <w:bookmarkStart w:id="272" w:name="_Toc445476097"/>
      <w:r>
        <w:t>SendIpv6Ping</w:t>
      </w:r>
      <w:bookmarkEnd w:id="272"/>
    </w:p>
    <w:p w14:paraId="5A1BEEC7" w14:textId="77777777" w:rsidR="00985976" w:rsidRDefault="00985976" w:rsidP="00985976">
      <w:r>
        <w:t>This request is used to t</w:t>
      </w:r>
      <w:r w:rsidRPr="00D65FA3">
        <w:t xml:space="preserve">ransmit a single ping message </w:t>
      </w:r>
      <w:r w:rsidR="00123A6C">
        <w:t xml:space="preserve">from </w:t>
      </w:r>
      <w:r w:rsidR="008250FB">
        <w:t xml:space="preserve">the </w:t>
      </w:r>
      <w:r w:rsidR="00123A6C">
        <w:t xml:space="preserve">SUT </w:t>
      </w:r>
      <w:r w:rsidRPr="00D65FA3">
        <w:t>over IPv6 and receive</w:t>
      </w:r>
      <w:r w:rsidR="008250FB">
        <w:t xml:space="preserve"> a</w:t>
      </w:r>
      <w:r w:rsidRPr="00D65FA3">
        <w:t xml:space="preserve"> ping echo from the remote host</w:t>
      </w:r>
      <w:r>
        <w:t xml:space="preserve">. </w:t>
      </w:r>
      <w:r w:rsidR="007312BE">
        <w:t>This request is defined in</w:t>
      </w:r>
      <w:r w:rsidR="008250FB">
        <w:t xml:space="preserve"> the</w:t>
      </w:r>
      <w:r w:rsidR="007312BE">
        <w:t xml:space="preserve"> </w:t>
      </w:r>
      <w:r w:rsidR="007312BE">
        <w:rPr>
          <w:i/>
        </w:rPr>
        <w:t>TCIip</w:t>
      </w:r>
      <w:r w:rsidR="007312BE">
        <w:t xml:space="preserve"> module.</w:t>
      </w:r>
      <w:r>
        <w:t xml:space="preserve"> </w:t>
      </w:r>
    </w:p>
    <w:p w14:paraId="7CA43B14" w14:textId="77777777" w:rsidR="00985976" w:rsidRDefault="00985976" w:rsidP="008027FB">
      <w:pPr>
        <w:pStyle w:val="Heading4"/>
      </w:pPr>
      <w:bookmarkStart w:id="273" w:name="_Toc445476098"/>
      <w:r>
        <w:t>StartIPv6Tx</w:t>
      </w:r>
      <w:bookmarkEnd w:id="273"/>
    </w:p>
    <w:p w14:paraId="437B78F5" w14:textId="6CC89B2C"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3B250A">
        <w:t>7.2.1.3</w:t>
      </w:r>
      <w:r>
        <w:fldChar w:fldCharType="end"/>
      </w:r>
      <w:r>
        <w:t xml:space="preserve">  for additional information. </w:t>
      </w:r>
    </w:p>
    <w:p w14:paraId="72DC313B" w14:textId="77777777" w:rsidR="00985976" w:rsidRDefault="00985976" w:rsidP="008027FB">
      <w:pPr>
        <w:pStyle w:val="Heading4"/>
      </w:pPr>
      <w:bookmarkStart w:id="274" w:name="_Toc445476099"/>
      <w:r>
        <w:t>StopIPv6Tx</w:t>
      </w:r>
      <w:bookmarkEnd w:id="274"/>
    </w:p>
    <w:p w14:paraId="0459A9A9" w14:textId="77777777" w:rsidR="00985976" w:rsidRDefault="00985976" w:rsidP="00985976">
      <w:r>
        <w:t xml:space="preserve">This request is used to cease transmission of IPv6 packets by the SUT. </w:t>
      </w:r>
      <w:r w:rsidR="007312BE">
        <w:t>This request is defined in</w:t>
      </w:r>
      <w:r w:rsidR="00406EFF">
        <w:t xml:space="preserve"> the</w:t>
      </w:r>
      <w:r w:rsidR="007312BE">
        <w:t xml:space="preserve"> </w:t>
      </w:r>
      <w:r w:rsidR="007312BE">
        <w:rPr>
          <w:i/>
        </w:rPr>
        <w:t>TCIip</w:t>
      </w:r>
      <w:r w:rsidR="007312BE">
        <w:t xml:space="preserve"> module.</w:t>
      </w:r>
      <w:r>
        <w:t xml:space="preserve"> </w:t>
      </w:r>
    </w:p>
    <w:p w14:paraId="7ECE6A5E" w14:textId="77777777" w:rsidR="00985976" w:rsidRDefault="00985976" w:rsidP="008027FB">
      <w:pPr>
        <w:pStyle w:val="Heading4"/>
      </w:pPr>
      <w:bookmarkStart w:id="275" w:name="_Toc445476100"/>
      <w:r>
        <w:t>StartIPv6Rx</w:t>
      </w:r>
      <w:bookmarkEnd w:id="275"/>
    </w:p>
    <w:p w14:paraId="4FD39E45" w14:textId="77777777" w:rsidR="00985976" w:rsidRDefault="00985976" w:rsidP="00985976">
      <w:r>
        <w:t xml:space="preserve">This request is used to initiate reception of IPv6 packets by the SUT. </w:t>
      </w:r>
      <w:r w:rsidR="007312BE">
        <w:t>This request is defined in</w:t>
      </w:r>
      <w:r w:rsidR="00406EFF">
        <w:t xml:space="preserve"> the</w:t>
      </w:r>
      <w:r w:rsidR="007312BE">
        <w:t xml:space="preserve"> </w:t>
      </w:r>
      <w:r w:rsidR="007312BE">
        <w:rPr>
          <w:i/>
        </w:rPr>
        <w:t>TCIip</w:t>
      </w:r>
      <w:r w:rsidR="007312BE">
        <w:t xml:space="preserve"> module.</w:t>
      </w:r>
      <w:r>
        <w:t xml:space="preserve"> </w:t>
      </w:r>
    </w:p>
    <w:p w14:paraId="046B9C4E" w14:textId="77777777" w:rsidR="00985976" w:rsidRDefault="00985976" w:rsidP="008027FB">
      <w:pPr>
        <w:pStyle w:val="Heading4"/>
      </w:pPr>
      <w:bookmarkStart w:id="276" w:name="_Toc445476101"/>
      <w:r>
        <w:t>StopIPv6Rx</w:t>
      </w:r>
      <w:bookmarkEnd w:id="276"/>
    </w:p>
    <w:p w14:paraId="2F580AA5" w14:textId="77777777" w:rsidR="00985976" w:rsidRDefault="00985976" w:rsidP="00985976">
      <w:r>
        <w:t xml:space="preserve">This request is used to cease reception of IPv6 packets by the SUT. </w:t>
      </w:r>
      <w:r w:rsidR="007312BE">
        <w:t>This request is defined in</w:t>
      </w:r>
      <w:r w:rsidR="00406EFF">
        <w:t xml:space="preserve"> the</w:t>
      </w:r>
      <w:r w:rsidR="007312BE">
        <w:t xml:space="preserve"> </w:t>
      </w:r>
      <w:r w:rsidR="007312BE">
        <w:rPr>
          <w:i/>
        </w:rPr>
        <w:t>TCIip</w:t>
      </w:r>
      <w:r w:rsidR="007312BE">
        <w:t xml:space="preserve"> module.</w:t>
      </w:r>
    </w:p>
    <w:p w14:paraId="5F9D1928" w14:textId="77777777" w:rsidR="00C07122" w:rsidRDefault="00C07122" w:rsidP="00C07122">
      <w:pPr>
        <w:pStyle w:val="Heading3"/>
      </w:pPr>
      <w:bookmarkStart w:id="277" w:name="_Toc479532595"/>
      <w:r w:rsidRPr="005A5216">
        <w:rPr>
          <w:i/>
        </w:rPr>
        <w:t>Response</w:t>
      </w:r>
      <w:r>
        <w:t xml:space="preserve"> messages</w:t>
      </w:r>
      <w:bookmarkEnd w:id="277"/>
    </w:p>
    <w:p w14:paraId="28DAFCBB"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406EFF">
        <w:t xml:space="preserve"> the</w:t>
      </w:r>
      <w:r>
        <w:t xml:space="preserve"> </w:t>
      </w:r>
      <w:r w:rsidRPr="00123A6C">
        <w:rPr>
          <w:i/>
        </w:rPr>
        <w:t>TCICommonTypes</w:t>
      </w:r>
      <w:r>
        <w:t xml:space="preserve"> module.</w:t>
      </w:r>
    </w:p>
    <w:p w14:paraId="741E6CAB" w14:textId="77777777" w:rsidR="00C07122" w:rsidRDefault="00C07122" w:rsidP="00C07122">
      <w:pPr>
        <w:pStyle w:val="Heading3"/>
      </w:pPr>
      <w:bookmarkStart w:id="278" w:name="_Toc479532596"/>
      <w:r w:rsidRPr="005A5216">
        <w:rPr>
          <w:i/>
        </w:rPr>
        <w:t>Indication</w:t>
      </w:r>
      <w:r>
        <w:t xml:space="preserve"> messages</w:t>
      </w:r>
      <w:bookmarkEnd w:id="278"/>
    </w:p>
    <w:p w14:paraId="4E3BDB0D" w14:textId="77777777" w:rsidR="00C07122" w:rsidRDefault="00C07122" w:rsidP="00C07122">
      <w:r>
        <w:t xml:space="preserve">The </w:t>
      </w:r>
      <w:r w:rsidRPr="00A71453">
        <w:rPr>
          <w:i/>
        </w:rPr>
        <w:t>Indication</w:t>
      </w:r>
      <w:r>
        <w:t xml:space="preserve"> message is sent from the SUT to </w:t>
      </w:r>
      <w:r w:rsidR="00406EFF">
        <w:t xml:space="preserve">the </w:t>
      </w:r>
      <w:r>
        <w:t xml:space="preserve">TS indicating an occurrence of a predefined event. TCI16094 defines </w:t>
      </w:r>
      <w:r w:rsidR="0098217E" w:rsidRPr="0098217E">
        <w:rPr>
          <w:i/>
        </w:rPr>
        <w:t>Dot4Indication</w:t>
      </w:r>
      <w:r w:rsidR="0098217E" w:rsidRPr="00BE1530">
        <w:t xml:space="preserve"> </w:t>
      </w:r>
      <w:r>
        <w:t xml:space="preserve">as follows: </w:t>
      </w:r>
    </w:p>
    <w:p w14:paraId="694F502C" w14:textId="77777777" w:rsidR="0098217E" w:rsidRPr="00BE1530" w:rsidRDefault="0098217E" w:rsidP="0098217E">
      <w:pPr>
        <w:pStyle w:val="Code"/>
      </w:pPr>
      <w:r w:rsidRPr="00BE1530">
        <w:t>Dot4Indication ::= Indication (WITH COMPONENTS {</w:t>
      </w:r>
    </w:p>
    <w:p w14:paraId="22C388A5" w14:textId="77777777" w:rsidR="0098217E" w:rsidRPr="00BE1530" w:rsidRDefault="0098217E" w:rsidP="0098217E">
      <w:pPr>
        <w:pStyle w:val="Code"/>
      </w:pPr>
      <w:r w:rsidRPr="00BE1530">
        <w:lastRenderedPageBreak/>
        <w:tab/>
        <w:t>radio,</w:t>
      </w:r>
    </w:p>
    <w:p w14:paraId="425DE18E" w14:textId="77777777" w:rsidR="0098217E" w:rsidRDefault="0098217E" w:rsidP="0098217E">
      <w:pPr>
        <w:pStyle w:val="Code"/>
      </w:pPr>
      <w:r>
        <w:tab/>
        <w:t>event (</w:t>
      </w:r>
      <w:r>
        <w:tab/>
        <w:t xml:space="preserve">e16093PktRx | </w:t>
      </w:r>
    </w:p>
    <w:p w14:paraId="26A2E698" w14:textId="77777777" w:rsidR="0098217E" w:rsidRDefault="0098217E" w:rsidP="0098217E">
      <w:pPr>
        <w:pStyle w:val="Code"/>
      </w:pPr>
      <w:r>
        <w:tab/>
      </w:r>
      <w:r>
        <w:tab/>
      </w:r>
      <w:r>
        <w:tab/>
        <w:t xml:space="preserve">eWsmPktRx | </w:t>
      </w:r>
    </w:p>
    <w:p w14:paraId="52751F2C" w14:textId="77777777" w:rsidR="0098217E" w:rsidRDefault="0098217E" w:rsidP="0098217E">
      <w:pPr>
        <w:pStyle w:val="Code"/>
      </w:pPr>
      <w:r>
        <w:tab/>
      </w:r>
      <w:r>
        <w:tab/>
      </w:r>
      <w:r>
        <w:tab/>
        <w:t xml:space="preserve">eIpv6PktRx | </w:t>
      </w:r>
    </w:p>
    <w:p w14:paraId="7239BF89" w14:textId="77777777" w:rsidR="0098217E" w:rsidRDefault="0098217E" w:rsidP="0098217E">
      <w:pPr>
        <w:pStyle w:val="Code"/>
      </w:pPr>
      <w:r>
        <w:tab/>
      </w:r>
      <w:r>
        <w:tab/>
      </w:r>
      <w:r>
        <w:tab/>
        <w:t>eIcmp6PktRx |</w:t>
      </w:r>
    </w:p>
    <w:p w14:paraId="2C75E1D5" w14:textId="77777777" w:rsidR="0098217E" w:rsidRDefault="0098217E" w:rsidP="0098217E">
      <w:pPr>
        <w:pStyle w:val="Code"/>
      </w:pPr>
      <w:r>
        <w:tab/>
      </w:r>
      <w:r>
        <w:tab/>
      </w:r>
      <w:r>
        <w:tab/>
        <w:t xml:space="preserve">eIpv6ConfigChanged | </w:t>
      </w:r>
    </w:p>
    <w:p w14:paraId="416573FB" w14:textId="77777777" w:rsidR="0098217E" w:rsidRDefault="0098217E" w:rsidP="0098217E">
      <w:pPr>
        <w:pStyle w:val="Code"/>
      </w:pPr>
      <w:r>
        <w:tab/>
      </w:r>
      <w:r>
        <w:tab/>
      </w:r>
      <w:r>
        <w:tab/>
        <w:t xml:space="preserve">eDot3ChannelAssigned | </w:t>
      </w:r>
    </w:p>
    <w:p w14:paraId="6C1F4896" w14:textId="77777777" w:rsidR="0098217E" w:rsidRDefault="0098217E" w:rsidP="0098217E">
      <w:pPr>
        <w:pStyle w:val="Code"/>
      </w:pPr>
      <w:r>
        <w:tab/>
      </w:r>
      <w:r>
        <w:tab/>
      </w:r>
      <w:r>
        <w:tab/>
        <w:t xml:space="preserve">eDot3RequestMatchedAvailAppService | </w:t>
      </w:r>
    </w:p>
    <w:p w14:paraId="07308B9F" w14:textId="77777777" w:rsidR="0098217E" w:rsidRDefault="0098217E" w:rsidP="0098217E">
      <w:pPr>
        <w:pStyle w:val="Code"/>
      </w:pPr>
      <w:r>
        <w:tab/>
      </w:r>
      <w:r>
        <w:tab/>
      </w:r>
      <w:r>
        <w:tab/>
        <w:t>exception),</w:t>
      </w:r>
    </w:p>
    <w:p w14:paraId="6C69003E" w14:textId="77777777" w:rsidR="0098217E" w:rsidRDefault="0098217E" w:rsidP="0098217E">
      <w:pPr>
        <w:pStyle w:val="Code"/>
      </w:pPr>
      <w:r>
        <w:tab/>
        <w:t>eventParams</w:t>
      </w:r>
      <w:r>
        <w:tab/>
        <w:t>(WITH COMPONENTS {service} |</w:t>
      </w:r>
    </w:p>
    <w:p w14:paraId="133B2E2E" w14:textId="77777777" w:rsidR="0098217E" w:rsidRDefault="0098217E" w:rsidP="0098217E">
      <w:pPr>
        <w:pStyle w:val="Code"/>
      </w:pPr>
      <w:r>
        <w:tab/>
      </w:r>
      <w:r>
        <w:tab/>
      </w:r>
      <w:r>
        <w:tab/>
      </w:r>
      <w:r>
        <w:tab/>
        <w:t xml:space="preserve"> WITH COMPONENTS {wsm} |</w:t>
      </w:r>
    </w:p>
    <w:p w14:paraId="606764AA" w14:textId="77777777" w:rsidR="0098217E" w:rsidRDefault="0098217E" w:rsidP="0098217E">
      <w:pPr>
        <w:pStyle w:val="Code"/>
      </w:pPr>
      <w:r>
        <w:tab/>
      </w:r>
      <w:r>
        <w:tab/>
      </w:r>
      <w:r>
        <w:tab/>
      </w:r>
      <w:r>
        <w:tab/>
        <w:t xml:space="preserve"> WITH COMPONENTS {ip}</w:t>
      </w:r>
    </w:p>
    <w:p w14:paraId="798DB24F"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BFE77C3" w14:textId="77777777" w:rsidR="0098217E" w:rsidRPr="00BE1530" w:rsidRDefault="0098217E" w:rsidP="0098217E">
      <w:pPr>
        <w:pStyle w:val="Code"/>
      </w:pPr>
      <w:r w:rsidRPr="00BE1530">
        <w:tab/>
        <w:t>exception OPTIONAL</w:t>
      </w:r>
    </w:p>
    <w:p w14:paraId="7C453F70" w14:textId="77777777" w:rsidR="0098217E" w:rsidRPr="00BE1530" w:rsidRDefault="0098217E" w:rsidP="0098217E">
      <w:pPr>
        <w:pStyle w:val="Code"/>
      </w:pPr>
      <w:r w:rsidRPr="00BE1530">
        <w:tab/>
        <w:t>})</w:t>
      </w:r>
    </w:p>
    <w:p w14:paraId="079FB675" w14:textId="77777777" w:rsidR="00C07122" w:rsidRDefault="00C07122" w:rsidP="00C07122">
      <w:pPr>
        <w:pStyle w:val="Code"/>
      </w:pPr>
    </w:p>
    <w:p w14:paraId="15276945" w14:textId="77777777" w:rsidR="00C07122" w:rsidRDefault="00C07122" w:rsidP="00C07122">
      <w:pPr>
        <w:pStyle w:val="Code"/>
      </w:pPr>
    </w:p>
    <w:p w14:paraId="23FE297A" w14:textId="77777777" w:rsidR="00C07122" w:rsidRDefault="00C07122" w:rsidP="00C07122">
      <w:r>
        <w:t xml:space="preserve">where </w:t>
      </w:r>
      <w:r w:rsidRPr="00123A6C">
        <w:rPr>
          <w:i/>
        </w:rPr>
        <w:t>Indication</w:t>
      </w:r>
      <w:r>
        <w:t xml:space="preserve"> is defined in </w:t>
      </w:r>
      <w:r w:rsidRPr="00123A6C">
        <w:rPr>
          <w:i/>
        </w:rPr>
        <w:t>TCIindication</w:t>
      </w:r>
      <w:r>
        <w:t xml:space="preserve"> module.</w:t>
      </w:r>
    </w:p>
    <w:p w14:paraId="6889E3A4" w14:textId="77777777" w:rsidR="00C07122" w:rsidRDefault="00C07122" w:rsidP="00C07122">
      <w:pPr>
        <w:pStyle w:val="Heading3"/>
      </w:pPr>
      <w:bookmarkStart w:id="279" w:name="_Toc479532597"/>
      <w:r w:rsidRPr="00C07122">
        <w:rPr>
          <w:i/>
        </w:rPr>
        <w:t>ResponseInfo</w:t>
      </w:r>
      <w:r>
        <w:t xml:space="preserve"> messages</w:t>
      </w:r>
      <w:bookmarkEnd w:id="279"/>
    </w:p>
    <w:p w14:paraId="0CEEFEDF" w14:textId="77777777" w:rsidR="00C07122" w:rsidRDefault="00C07122" w:rsidP="00C07122">
      <w:r>
        <w:t>This message is used to retrieve</w:t>
      </w:r>
      <w:r w:rsidR="00686A1E">
        <w:t xml:space="preserve"> configuration</w:t>
      </w:r>
      <w:r>
        <w:t xml:space="preserve"> information from SUT.</w:t>
      </w:r>
    </w:p>
    <w:p w14:paraId="47B460E4" w14:textId="77777777" w:rsidR="0098217E" w:rsidRDefault="0098217E" w:rsidP="0098217E">
      <w:pPr>
        <w:pStyle w:val="Code"/>
      </w:pPr>
      <w:r>
        <w:t>Dot4ResponseInfo ::= ResponseInfo (WITH COMPONENTS {</w:t>
      </w:r>
    </w:p>
    <w:p w14:paraId="6DF5E74A" w14:textId="77777777" w:rsidR="0098217E" w:rsidRDefault="0098217E" w:rsidP="0098217E">
      <w:pPr>
        <w:pStyle w:val="Code"/>
      </w:pPr>
      <w:r>
        <w:tab/>
        <w:t>msgID,</w:t>
      </w:r>
      <w:r>
        <w:tab/>
      </w:r>
    </w:p>
    <w:p w14:paraId="0DB6E145" w14:textId="77777777" w:rsidR="0098217E" w:rsidRDefault="0098217E" w:rsidP="0098217E">
      <w:pPr>
        <w:pStyle w:val="Code"/>
      </w:pPr>
      <w:r>
        <w:tab/>
        <w:t>resultCode,</w:t>
      </w:r>
    </w:p>
    <w:p w14:paraId="3BECD062" w14:textId="77777777" w:rsidR="0098217E" w:rsidRDefault="0098217E" w:rsidP="0098217E">
      <w:pPr>
        <w:pStyle w:val="Code"/>
      </w:pPr>
      <w:r>
        <w:tab/>
        <w:t xml:space="preserve">info (WITH COMPONENTS { </w:t>
      </w:r>
    </w:p>
    <w:p w14:paraId="070321E9" w14:textId="77777777" w:rsidR="0098217E" w:rsidRDefault="0098217E" w:rsidP="0098217E">
      <w:pPr>
        <w:pStyle w:val="Code"/>
      </w:pPr>
      <w:r>
        <w:tab/>
      </w:r>
      <w:r>
        <w:tab/>
      </w:r>
      <w:r w:rsidR="00AA161F" w:rsidRPr="00AA161F">
        <w:t>ipv6InterfaceInfo</w:t>
      </w:r>
      <w:r>
        <w:t>}  ) OPTIONAL, -- if exception reported, no InfoContent provided</w:t>
      </w:r>
    </w:p>
    <w:p w14:paraId="1E38A71C" w14:textId="77777777" w:rsidR="0098217E" w:rsidRDefault="0098217E" w:rsidP="0098217E">
      <w:pPr>
        <w:pStyle w:val="Code"/>
      </w:pPr>
      <w:r>
        <w:tab/>
        <w:t>exception OPTIONAL</w:t>
      </w:r>
    </w:p>
    <w:p w14:paraId="7E6FB13D" w14:textId="77777777" w:rsidR="0098217E" w:rsidRDefault="0098217E" w:rsidP="0098217E">
      <w:pPr>
        <w:pStyle w:val="Code"/>
      </w:pPr>
      <w:r>
        <w:tab/>
        <w:t>})</w:t>
      </w:r>
    </w:p>
    <w:p w14:paraId="1DEF69B9" w14:textId="77777777" w:rsidR="0098217E" w:rsidRDefault="0098217E" w:rsidP="00BE1530">
      <w:pPr>
        <w:pStyle w:val="Code"/>
      </w:pPr>
    </w:p>
    <w:p w14:paraId="04B79BBA" w14:textId="77777777" w:rsidR="00BE1530" w:rsidRPr="00BE1530" w:rsidRDefault="00BE1530" w:rsidP="00BE1530">
      <w:pPr>
        <w:pStyle w:val="Code"/>
      </w:pPr>
    </w:p>
    <w:p w14:paraId="12DDE6EB" w14:textId="77777777" w:rsidR="00C07122" w:rsidRDefault="00C07122" w:rsidP="00C07122">
      <w:pPr>
        <w:pStyle w:val="Heading3"/>
      </w:pPr>
      <w:bookmarkStart w:id="280" w:name="_Toc479532598"/>
      <w:r w:rsidRPr="00C07122">
        <w:rPr>
          <w:i/>
        </w:rPr>
        <w:t>Exception</w:t>
      </w:r>
      <w:r>
        <w:t xml:space="preserve"> messages</w:t>
      </w:r>
      <w:bookmarkEnd w:id="280"/>
    </w:p>
    <w:p w14:paraId="65F08F9F" w14:textId="77777777" w:rsidR="00C07122" w:rsidRDefault="00C07122" w:rsidP="00C07122">
      <w:r w:rsidRPr="00BF0C82">
        <w:rPr>
          <w:i/>
        </w:rPr>
        <w:t>Exception</w:t>
      </w:r>
      <w:r>
        <w:t xml:space="preserve"> is a message sent from the SUT to </w:t>
      </w:r>
      <w:r w:rsidR="00406EFF">
        <w:t xml:space="preserve">the </w:t>
      </w:r>
      <w:r>
        <w:t xml:space="preserve">TS. It is used to report exception conditions to the TS. </w:t>
      </w:r>
      <w:r w:rsidRPr="00AE612B">
        <w:rPr>
          <w:i/>
        </w:rPr>
        <w:t>Exception</w:t>
      </w:r>
      <w:r>
        <w:t xml:space="preserve"> is defined in</w:t>
      </w:r>
      <w:r w:rsidR="00406EFF">
        <w:t xml:space="preserve"> the</w:t>
      </w:r>
      <w:r>
        <w:t xml:space="preserve"> </w:t>
      </w:r>
      <w:r w:rsidRPr="00123A6C">
        <w:rPr>
          <w:i/>
        </w:rPr>
        <w:t>TCICommonTypes</w:t>
      </w:r>
      <w:r>
        <w:t xml:space="preserve"> module.</w:t>
      </w:r>
    </w:p>
    <w:p w14:paraId="58C2C730" w14:textId="77777777" w:rsidR="00985976" w:rsidRDefault="00985976" w:rsidP="00985976"/>
    <w:p w14:paraId="43606304" w14:textId="77777777" w:rsidR="004D7685" w:rsidRDefault="00F00884" w:rsidP="003255EE">
      <w:pPr>
        <w:pStyle w:val="Heading2"/>
      </w:pPr>
      <w:bookmarkStart w:id="281" w:name="_Toc479532599"/>
      <w:r>
        <w:t>TCI16093</w:t>
      </w:r>
      <w:r w:rsidR="004D7685">
        <w:t xml:space="preserve"> </w:t>
      </w:r>
      <w:r w:rsidR="00BC1762">
        <w:t>frame</w:t>
      </w:r>
      <w:bookmarkEnd w:id="281"/>
    </w:p>
    <w:p w14:paraId="63C35D7A" w14:textId="77777777" w:rsidR="005720CA" w:rsidRDefault="004D7685" w:rsidP="00807F8C">
      <w:pPr>
        <w:pStyle w:val="Heading3"/>
      </w:pPr>
      <w:bookmarkStart w:id="282" w:name="_Toc479532600"/>
      <w:r>
        <w:t>Supported use cases</w:t>
      </w:r>
      <w:bookmarkEnd w:id="282"/>
    </w:p>
    <w:p w14:paraId="58E60708" w14:textId="6C223618" w:rsidR="008F15C8" w:rsidRDefault="00FE5B29" w:rsidP="004D7685">
      <w:r>
        <w:t>Use cases</w:t>
      </w:r>
      <w:r w:rsidR="00D07EE6">
        <w:t xml:space="preserve"> (UC)</w:t>
      </w:r>
      <w:r>
        <w:t xml:space="preserve"> supported by </w:t>
      </w:r>
      <w:r w:rsidR="001E50AE">
        <w:t>TCI1609</w:t>
      </w:r>
      <w:r w:rsidR="0054502D">
        <w:t>3</w:t>
      </w:r>
      <w:r w:rsidR="001E50AE">
        <w:t xml:space="preserve"> </w:t>
      </w:r>
      <w:r>
        <w:t xml:space="preserve">are </w:t>
      </w:r>
      <w:r w:rsidR="001E50AE">
        <w:t xml:space="preserve">listed in </w:t>
      </w:r>
      <w:r>
        <w:fldChar w:fldCharType="begin"/>
      </w:r>
      <w:r>
        <w:instrText xml:space="preserve"> REF _Ref444236717 \h </w:instrText>
      </w:r>
      <w:r>
        <w:fldChar w:fldCharType="separate"/>
      </w:r>
      <w:r w:rsidR="003B250A">
        <w:t xml:space="preserve">Table </w:t>
      </w:r>
      <w:r w:rsidR="003B250A">
        <w:rPr>
          <w:noProof/>
        </w:rPr>
        <w:t>30</w:t>
      </w:r>
      <w:r>
        <w:fldChar w:fldCharType="end"/>
      </w:r>
      <w:r>
        <w:t>.</w:t>
      </w:r>
      <w:r w:rsidR="008F15C8">
        <w:t xml:space="preserve"> </w:t>
      </w:r>
    </w:p>
    <w:p w14:paraId="0BA8A576" w14:textId="77777777"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FE05464" w14:textId="345B318B" w:rsidR="004D7685" w:rsidRDefault="001E50AE" w:rsidP="001E50AE">
      <w:pPr>
        <w:pStyle w:val="Caption"/>
        <w:keepNext/>
      </w:pPr>
      <w:bookmarkStart w:id="283" w:name="_Ref444236717"/>
      <w:r>
        <w:t xml:space="preserve">Table </w:t>
      </w:r>
      <w:fldSimple w:instr=" SEQ Table \* ARABIC ">
        <w:r w:rsidR="003B250A">
          <w:rPr>
            <w:noProof/>
          </w:rPr>
          <w:t>30</w:t>
        </w:r>
      </w:fldSimple>
      <w:bookmarkEnd w:id="283"/>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74500DDF" w14:textId="77777777" w:rsidTr="009C1589">
        <w:tc>
          <w:tcPr>
            <w:tcW w:w="389" w:type="dxa"/>
            <w:tcMar>
              <w:left w:w="29" w:type="dxa"/>
              <w:right w:w="29" w:type="dxa"/>
            </w:tcMar>
          </w:tcPr>
          <w:p w14:paraId="3C1266D5" w14:textId="77777777"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28FFBF70" w14:textId="77777777" w:rsidR="004D7685" w:rsidRPr="003D68B7" w:rsidRDefault="00EC1DFC" w:rsidP="00EC1DFC">
            <w:pPr>
              <w:pStyle w:val="TAL"/>
              <w:rPr>
                <w:b/>
              </w:rPr>
            </w:pPr>
            <w:r>
              <w:rPr>
                <w:b/>
              </w:rPr>
              <w:t>Use case objective</w:t>
            </w:r>
          </w:p>
        </w:tc>
        <w:tc>
          <w:tcPr>
            <w:tcW w:w="990" w:type="dxa"/>
            <w:tcMar>
              <w:left w:w="29" w:type="dxa"/>
              <w:right w:w="29" w:type="dxa"/>
            </w:tcMar>
          </w:tcPr>
          <w:p w14:paraId="765FFF28" w14:textId="77777777"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5BCC88B5"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50A5663D" w14:textId="77777777" w:rsidR="004D7685" w:rsidRDefault="004D7685" w:rsidP="00372FFC">
            <w:pPr>
              <w:pStyle w:val="TAL"/>
              <w:rPr>
                <w:b/>
                <w:lang w:eastAsia="en-US"/>
              </w:rPr>
            </w:pPr>
          </w:p>
        </w:tc>
      </w:tr>
      <w:tr w:rsidR="004D7685" w:rsidRPr="00274BB0" w14:paraId="3BBBEFCC" w14:textId="77777777" w:rsidTr="009C1589">
        <w:tc>
          <w:tcPr>
            <w:tcW w:w="389" w:type="dxa"/>
            <w:tcMar>
              <w:left w:w="29" w:type="dxa"/>
              <w:right w:w="29" w:type="dxa"/>
            </w:tcMar>
          </w:tcPr>
          <w:p w14:paraId="3E310A70"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A6A5036"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5B942C8A"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5E7D8CF6"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1195A99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3598A342"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3F8A834A" w14:textId="77777777" w:rsidTr="009C1589">
        <w:tc>
          <w:tcPr>
            <w:tcW w:w="389" w:type="dxa"/>
            <w:tcMar>
              <w:left w:w="29" w:type="dxa"/>
              <w:right w:w="29" w:type="dxa"/>
            </w:tcMar>
          </w:tcPr>
          <w:p w14:paraId="33EB3043" w14:textId="77777777"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0A75B4C" w14:textId="77777777"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F664E1A"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62CEE69A"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367193C3" w14:textId="77777777"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3E3E764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7D4D7FB3" w14:textId="77777777"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128EF6A"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A7572E0"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6C4CC26"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06D8A04E" w14:textId="77777777"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798F52E0" w14:textId="77777777" w:rsidTr="009C1589">
        <w:tc>
          <w:tcPr>
            <w:tcW w:w="389" w:type="dxa"/>
            <w:tcMar>
              <w:left w:w="29" w:type="dxa"/>
              <w:right w:w="29" w:type="dxa"/>
            </w:tcMar>
          </w:tcPr>
          <w:p w14:paraId="3FDB7524" w14:textId="77777777"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3</w:t>
            </w:r>
          </w:p>
        </w:tc>
        <w:tc>
          <w:tcPr>
            <w:tcW w:w="3600" w:type="dxa"/>
            <w:tcMar>
              <w:left w:w="29" w:type="dxa"/>
              <w:right w:w="29" w:type="dxa"/>
            </w:tcMar>
          </w:tcPr>
          <w:p w14:paraId="6129B5F3" w14:textId="77777777"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18361D3F" w14:textId="77777777"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6F0CB7ED" w14:textId="77777777"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5F8E839"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48F1A68D" w14:textId="77777777"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2C81D307" w14:textId="77777777" w:rsidTr="009C1589">
        <w:tc>
          <w:tcPr>
            <w:tcW w:w="389" w:type="dxa"/>
            <w:tcMar>
              <w:left w:w="29" w:type="dxa"/>
              <w:right w:w="29" w:type="dxa"/>
            </w:tcMar>
          </w:tcPr>
          <w:p w14:paraId="0A6B4B8C" w14:textId="77777777"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513DEA30" w14:textId="77777777"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F4E1358" w14:textId="77777777" w:rsidR="00605871" w:rsidRDefault="00605871" w:rsidP="00372FFC">
            <w:pPr>
              <w:overflowPunct/>
              <w:autoSpaceDE/>
              <w:autoSpaceDN/>
              <w:adjustRightInd/>
              <w:spacing w:after="0"/>
              <w:textAlignment w:val="auto"/>
            </w:pPr>
          </w:p>
        </w:tc>
        <w:tc>
          <w:tcPr>
            <w:tcW w:w="990" w:type="dxa"/>
            <w:tcMar>
              <w:left w:w="29" w:type="dxa"/>
              <w:right w:w="29" w:type="dxa"/>
            </w:tcMar>
          </w:tcPr>
          <w:p w14:paraId="014903FE"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2AE5C3"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2DBD566A" w14:textId="77777777" w:rsidR="00605871" w:rsidRPr="00605871" w:rsidRDefault="00605871" w:rsidP="00372FFC">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A8E704" w14:textId="77777777"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StartRx</w:t>
            </w:r>
          </w:p>
          <w:p w14:paraId="11B35B60"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28C519F7" w14:textId="77777777"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55522C" w14:paraId="54ACC0C1" w14:textId="77777777" w:rsidTr="009C1589">
        <w:tc>
          <w:tcPr>
            <w:tcW w:w="389" w:type="dxa"/>
            <w:tcMar>
              <w:left w:w="29" w:type="dxa"/>
              <w:right w:w="29" w:type="dxa"/>
            </w:tcMar>
          </w:tcPr>
          <w:p w14:paraId="0B897329"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3313A78A"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140F2317"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3C1E78C" w14:textId="77777777"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60DCB68E" w14:textId="7777777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0E54577B"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ABC4388" w14:textId="77777777" w:rsidTr="009C1589">
        <w:tc>
          <w:tcPr>
            <w:tcW w:w="389" w:type="dxa"/>
            <w:tcMar>
              <w:left w:w="29" w:type="dxa"/>
              <w:right w:w="29" w:type="dxa"/>
            </w:tcMar>
          </w:tcPr>
          <w:p w14:paraId="026B995D"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74E731D0" w14:textId="77777777"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646EFF22"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13EB4F7"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DB113A4" w14:textId="77777777"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7D4B3EFC"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600F6989" w14:textId="77777777" w:rsidTr="009C1589">
        <w:tc>
          <w:tcPr>
            <w:tcW w:w="389" w:type="dxa"/>
            <w:tcMar>
              <w:left w:w="29" w:type="dxa"/>
              <w:right w:w="29" w:type="dxa"/>
            </w:tcMar>
          </w:tcPr>
          <w:p w14:paraId="33778728"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0B88DFB4"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1CFAAB86"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792F0D2"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3B2D8A85" w14:textId="7777777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5D27EF2D" w14:textId="77777777"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51EEEC1C" w14:textId="77777777" w:rsidTr="009C1589">
        <w:tc>
          <w:tcPr>
            <w:tcW w:w="389" w:type="dxa"/>
            <w:tcMar>
              <w:left w:w="29" w:type="dxa"/>
              <w:right w:w="29" w:type="dxa"/>
            </w:tcMar>
          </w:tcPr>
          <w:p w14:paraId="4A50A4F4" w14:textId="7777777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12D50BF8" w14:textId="77777777"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1238EF14"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D389EC5" w14:textId="77777777"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702FB07F" w14:textId="77777777"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7092FC88" w14:textId="77777777"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5B80CE5" w14:textId="77777777" w:rsidTr="009C1589">
        <w:tc>
          <w:tcPr>
            <w:tcW w:w="389" w:type="dxa"/>
            <w:tcMar>
              <w:left w:w="29" w:type="dxa"/>
              <w:right w:w="29" w:type="dxa"/>
            </w:tcMar>
          </w:tcPr>
          <w:p w14:paraId="55E4CE01" w14:textId="77777777"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45BFE26A" w14:textId="77777777"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6D5DE57B"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6398BE1" w14:textId="77777777"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28B81BAB" w14:textId="77777777"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3A0A3C4C" w14:textId="77777777"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0362D222" w14:textId="77777777" w:rsidTr="009C1589">
        <w:tc>
          <w:tcPr>
            <w:tcW w:w="389" w:type="dxa"/>
            <w:tcMar>
              <w:left w:w="29" w:type="dxa"/>
              <w:right w:w="29" w:type="dxa"/>
            </w:tcMar>
          </w:tcPr>
          <w:p w14:paraId="70D38C7F"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7EC1E622" w14:textId="77777777"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FA6AC3F"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82ADD80"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4F807800" w14:textId="77777777"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E88858C" w14:textId="77777777"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267814C4" w14:textId="77777777"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67C172ED"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5DAD70A8" w14:textId="77777777" w:rsidTr="009C1589">
        <w:tc>
          <w:tcPr>
            <w:tcW w:w="389" w:type="dxa"/>
            <w:tcMar>
              <w:left w:w="29" w:type="dxa"/>
              <w:right w:w="29" w:type="dxa"/>
            </w:tcMar>
          </w:tcPr>
          <w:p w14:paraId="01240246" w14:textId="77777777"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77F971" w14:textId="77777777"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5EA93EDD"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DDD8F49" w14:textId="77777777"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7CEA5AE" w14:textId="77777777"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2DB6ECF6" w14:textId="77777777"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2F23045F" w14:textId="77777777" w:rsidTr="009C1589">
        <w:tc>
          <w:tcPr>
            <w:tcW w:w="389" w:type="dxa"/>
            <w:tcMar>
              <w:left w:w="29" w:type="dxa"/>
              <w:right w:w="29" w:type="dxa"/>
            </w:tcMar>
          </w:tcPr>
          <w:p w14:paraId="61C7CE52"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49431234"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2D1E3CBE"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0D156B"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CFBA64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D25D32B" w14:textId="77777777"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38B0FAB3" w14:textId="77777777" w:rsidTr="009C1589">
        <w:tc>
          <w:tcPr>
            <w:tcW w:w="389" w:type="dxa"/>
            <w:tcMar>
              <w:left w:w="29" w:type="dxa"/>
              <w:right w:w="29" w:type="dxa"/>
            </w:tcMar>
          </w:tcPr>
          <w:p w14:paraId="6D6B6BC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D12A522"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5F55DC4C"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BF12C5E" w14:textId="77777777"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E400D67"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2A4F20FB" w14:textId="77777777"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23B88D17" w14:textId="77777777" w:rsidTr="002033F4">
        <w:tc>
          <w:tcPr>
            <w:tcW w:w="389" w:type="dxa"/>
            <w:tcMar>
              <w:left w:w="29" w:type="dxa"/>
              <w:right w:w="29" w:type="dxa"/>
            </w:tcMar>
          </w:tcPr>
          <w:p w14:paraId="788E83BC" w14:textId="77777777"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0E60B3EB" w14:textId="77777777"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2EE2F226" w14:textId="77777777"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537062FC"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9924CD1"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1C99BDA7" w14:textId="77777777"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10D6D55" w14:textId="77777777"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0B284287"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228CF70F" w14:textId="77777777"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14EEAEE7" w14:textId="77777777"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7C8B88C" w14:textId="77777777" w:rsidTr="00E2475D">
        <w:tc>
          <w:tcPr>
            <w:tcW w:w="389" w:type="dxa"/>
            <w:tcMar>
              <w:left w:w="29" w:type="dxa"/>
              <w:right w:w="29" w:type="dxa"/>
            </w:tcMar>
          </w:tcPr>
          <w:p w14:paraId="7A097588" w14:textId="77777777"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57EEDBDD" w14:textId="77777777"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01759810" w14:textId="77777777"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17574B12" w14:textId="77777777"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0AE7C04B" w14:textId="77777777"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72094D81" w14:textId="77777777" w:rsidTr="002033F4">
        <w:tc>
          <w:tcPr>
            <w:tcW w:w="389" w:type="dxa"/>
            <w:tcMar>
              <w:left w:w="29" w:type="dxa"/>
              <w:right w:w="29" w:type="dxa"/>
            </w:tcMar>
          </w:tcPr>
          <w:p w14:paraId="6A5CDD5D"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07A51CD1" w14:textId="77777777"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644F4435"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4FF88DA1"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D5E344E" w14:textId="77777777"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504ADDC" w14:textId="77777777" w:rsidTr="009C1589">
        <w:tc>
          <w:tcPr>
            <w:tcW w:w="389" w:type="dxa"/>
            <w:tcMar>
              <w:left w:w="29" w:type="dxa"/>
              <w:right w:w="29" w:type="dxa"/>
            </w:tcMar>
          </w:tcPr>
          <w:p w14:paraId="69EF3E67" w14:textId="77777777"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1A39EF07"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3B93B1D1"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C196356" w14:textId="777777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F8EC608" w14:textId="77777777" w:rsidR="004D7685" w:rsidRDefault="004D7685" w:rsidP="004D7685"/>
    <w:p w14:paraId="23501D70" w14:textId="77777777" w:rsidR="00E228AD" w:rsidRDefault="00E228AD" w:rsidP="004D7685">
      <w:r>
        <w:t xml:space="preserve">The following dependencies are </w:t>
      </w:r>
      <w:r w:rsidR="00AA2701">
        <w:t xml:space="preserve">established </w:t>
      </w:r>
      <w:r>
        <w:t>among use cases</w:t>
      </w:r>
      <w:r w:rsidR="00D07EE6">
        <w:t>:</w:t>
      </w:r>
    </w:p>
    <w:p w14:paraId="53862754" w14:textId="77777777"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C9FB2F5" w14:textId="77777777" w:rsidR="00E228AD" w:rsidRDefault="00E228AD" w:rsidP="00E228AD">
      <w:pPr>
        <w:pStyle w:val="ListParagraph"/>
        <w:numPr>
          <w:ilvl w:val="0"/>
          <w:numId w:val="33"/>
        </w:numPr>
      </w:pPr>
      <w:r>
        <w:t>UC</w:t>
      </w:r>
      <w:r w:rsidR="008F15C8">
        <w:t>3</w:t>
      </w:r>
      <w:r>
        <w:t xml:space="preserve"> must follow UC2</w:t>
      </w:r>
    </w:p>
    <w:p w14:paraId="75A13AFD" w14:textId="77777777" w:rsidR="00E228AD" w:rsidRDefault="00E228AD" w:rsidP="00E228AD">
      <w:pPr>
        <w:pStyle w:val="ListParagraph"/>
        <w:numPr>
          <w:ilvl w:val="0"/>
          <w:numId w:val="33"/>
        </w:numPr>
      </w:pPr>
      <w:r>
        <w:t>UC5 must follow UC4</w:t>
      </w:r>
    </w:p>
    <w:p w14:paraId="456101E2" w14:textId="77777777" w:rsidR="00E228AD" w:rsidRDefault="00E228AD" w:rsidP="00E228AD">
      <w:pPr>
        <w:pStyle w:val="ListParagraph"/>
        <w:numPr>
          <w:ilvl w:val="0"/>
          <w:numId w:val="33"/>
        </w:numPr>
      </w:pPr>
      <w:r>
        <w:t>UC7 must follow UC6</w:t>
      </w:r>
    </w:p>
    <w:p w14:paraId="35920C40" w14:textId="77777777" w:rsidR="00E228AD" w:rsidRDefault="00E228AD" w:rsidP="00E228AD">
      <w:pPr>
        <w:pStyle w:val="ListParagraph"/>
        <w:numPr>
          <w:ilvl w:val="0"/>
          <w:numId w:val="33"/>
        </w:numPr>
      </w:pPr>
      <w:r>
        <w:t>UC8 must follow UC6</w:t>
      </w:r>
    </w:p>
    <w:p w14:paraId="3EECC23A" w14:textId="77777777" w:rsidR="00365F66" w:rsidRDefault="00365F66" w:rsidP="00E228AD">
      <w:pPr>
        <w:pStyle w:val="ListParagraph"/>
        <w:numPr>
          <w:ilvl w:val="0"/>
          <w:numId w:val="33"/>
        </w:numPr>
      </w:pPr>
      <w:r>
        <w:t>UC9 must follow UC8</w:t>
      </w:r>
    </w:p>
    <w:p w14:paraId="1BE3EFC8" w14:textId="77777777" w:rsidR="005B0168" w:rsidRDefault="005B0168" w:rsidP="00E228AD">
      <w:pPr>
        <w:pStyle w:val="ListParagraph"/>
        <w:numPr>
          <w:ilvl w:val="0"/>
          <w:numId w:val="33"/>
        </w:numPr>
      </w:pPr>
      <w:r>
        <w:t>UC11 must follow UC10</w:t>
      </w:r>
    </w:p>
    <w:p w14:paraId="127294CA" w14:textId="77777777" w:rsidR="00365F66" w:rsidRDefault="00A264CE" w:rsidP="00E228AD">
      <w:pPr>
        <w:pStyle w:val="ListParagraph"/>
        <w:numPr>
          <w:ilvl w:val="0"/>
          <w:numId w:val="33"/>
        </w:numPr>
      </w:pPr>
      <w:r>
        <w:t>UC12, UC13, UC14</w:t>
      </w:r>
      <w:r w:rsidR="00D41354">
        <w:t xml:space="preserve"> may follow in any order</w:t>
      </w:r>
    </w:p>
    <w:p w14:paraId="50C2C7A6" w14:textId="77777777"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5B7202F8" w14:textId="77777777" w:rsidR="004D7685" w:rsidRPr="004D7685" w:rsidRDefault="004D7685" w:rsidP="004D7685"/>
    <w:p w14:paraId="3FE8D1DD" w14:textId="77777777" w:rsidR="007977DD" w:rsidRDefault="007977DD" w:rsidP="007977DD">
      <w:pPr>
        <w:pStyle w:val="Heading3"/>
      </w:pPr>
      <w:bookmarkStart w:id="284" w:name="_Toc479532601"/>
      <w:r w:rsidRPr="00CE390B">
        <w:rPr>
          <w:i/>
        </w:rPr>
        <w:lastRenderedPageBreak/>
        <w:t>Request</w:t>
      </w:r>
      <w:r>
        <w:t xml:space="preserve"> messages</w:t>
      </w:r>
      <w:bookmarkEnd w:id="284"/>
    </w:p>
    <w:p w14:paraId="61C7E918" w14:textId="79F4ABCB" w:rsidR="00274BB0" w:rsidRDefault="00A52B97" w:rsidP="00274BB0">
      <w:r>
        <w:fldChar w:fldCharType="begin"/>
      </w:r>
      <w:r>
        <w:instrText xml:space="preserve"> REF _Ref444238755 \h </w:instrText>
      </w:r>
      <w:r>
        <w:fldChar w:fldCharType="separate"/>
      </w:r>
      <w:r w:rsidR="003B250A">
        <w:t xml:space="preserve">Table </w:t>
      </w:r>
      <w:r w:rsidR="003B250A">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w:t>
      </w:r>
      <w:r w:rsidR="00406EFF">
        <w:t xml:space="preserve">the </w:t>
      </w:r>
      <w:r>
        <w:t xml:space="preserve">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4D462771" w14:textId="1D484D6E" w:rsidR="001C6BE8" w:rsidRDefault="001C6BE8" w:rsidP="001C6BE8">
      <w:pPr>
        <w:pStyle w:val="Caption"/>
        <w:keepNext/>
      </w:pPr>
      <w:bookmarkStart w:id="285" w:name="_Ref444238755"/>
      <w:r>
        <w:t xml:space="preserve">Table </w:t>
      </w:r>
      <w:fldSimple w:instr=" SEQ Table \* ARABIC ">
        <w:r w:rsidR="003B250A">
          <w:rPr>
            <w:noProof/>
          </w:rPr>
          <w:t>31</w:t>
        </w:r>
      </w:fldSimple>
      <w:bookmarkEnd w:id="285"/>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089A6DAD" w14:textId="77777777" w:rsidTr="00320D04">
        <w:trPr>
          <w:tblHeader/>
        </w:trPr>
        <w:tc>
          <w:tcPr>
            <w:tcW w:w="2988" w:type="dxa"/>
          </w:tcPr>
          <w:p w14:paraId="1763FF35" w14:textId="77777777" w:rsidR="00320D04" w:rsidRPr="003D68B7" w:rsidRDefault="00320D04" w:rsidP="00320D04">
            <w:pPr>
              <w:pStyle w:val="TAL"/>
              <w:rPr>
                <w:b/>
              </w:rPr>
            </w:pPr>
            <w:r>
              <w:rPr>
                <w:b/>
              </w:rPr>
              <w:t>Request Messages</w:t>
            </w:r>
          </w:p>
        </w:tc>
        <w:tc>
          <w:tcPr>
            <w:tcW w:w="1170" w:type="dxa"/>
          </w:tcPr>
          <w:p w14:paraId="72424FF8" w14:textId="77777777" w:rsidR="00320D04" w:rsidRPr="003D68B7" w:rsidRDefault="00320D04" w:rsidP="00320D04">
            <w:pPr>
              <w:pStyle w:val="TAL"/>
              <w:rPr>
                <w:b/>
                <w:lang w:eastAsia="en-US"/>
              </w:rPr>
            </w:pPr>
            <w:r>
              <w:rPr>
                <w:b/>
                <w:lang w:eastAsia="en-US"/>
              </w:rPr>
              <w:t>MsgID</w:t>
            </w:r>
          </w:p>
        </w:tc>
        <w:tc>
          <w:tcPr>
            <w:tcW w:w="4680" w:type="dxa"/>
          </w:tcPr>
          <w:p w14:paraId="7502D460" w14:textId="77777777" w:rsidR="00320D04" w:rsidRDefault="00320D04" w:rsidP="00320D04">
            <w:pPr>
              <w:pStyle w:val="TAL"/>
              <w:rPr>
                <w:b/>
                <w:lang w:eastAsia="en-US"/>
              </w:rPr>
            </w:pPr>
            <w:r>
              <w:rPr>
                <w:b/>
                <w:lang w:eastAsia="en-US"/>
              </w:rPr>
              <w:t>Explanation</w:t>
            </w:r>
          </w:p>
        </w:tc>
      </w:tr>
      <w:tr w:rsidR="00320D04" w:rsidRPr="00274BB0" w14:paraId="5CF1DAB3" w14:textId="77777777" w:rsidTr="00320D04">
        <w:trPr>
          <w:tblHeader/>
        </w:trPr>
        <w:tc>
          <w:tcPr>
            <w:tcW w:w="2988" w:type="dxa"/>
            <w:noWrap/>
            <w:hideMark/>
          </w:tcPr>
          <w:p w14:paraId="276E30A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494C85D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7B6DAB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B112323" w14:textId="77777777" w:rsidTr="00320D04">
        <w:trPr>
          <w:tblHeader/>
        </w:trPr>
        <w:tc>
          <w:tcPr>
            <w:tcW w:w="2988" w:type="dxa"/>
            <w:noWrap/>
            <w:hideMark/>
          </w:tcPr>
          <w:p w14:paraId="455FE9A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0B93A9B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AE1FF6F" w14:textId="77777777"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56653C8B" w14:textId="77777777" w:rsidTr="00320D04">
        <w:trPr>
          <w:tblHeader/>
        </w:trPr>
        <w:tc>
          <w:tcPr>
            <w:tcW w:w="2988" w:type="dxa"/>
            <w:noWrap/>
            <w:hideMark/>
          </w:tcPr>
          <w:p w14:paraId="2B7DB91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131F30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4446422B"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4CF0611F" w14:textId="77777777" w:rsidTr="00320D04">
        <w:trPr>
          <w:tblHeader/>
        </w:trPr>
        <w:tc>
          <w:tcPr>
            <w:tcW w:w="2988" w:type="dxa"/>
            <w:noWrap/>
            <w:hideMark/>
          </w:tcPr>
          <w:p w14:paraId="04D080E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4DEEFB8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64347EC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532E31B1" w14:textId="77777777" w:rsidTr="00320D04">
        <w:trPr>
          <w:tblHeader/>
        </w:trPr>
        <w:tc>
          <w:tcPr>
            <w:tcW w:w="2988" w:type="dxa"/>
            <w:noWrap/>
            <w:hideMark/>
          </w:tcPr>
          <w:p w14:paraId="3CCAD1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4BCF5E6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6D64E83C"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30177B3" w14:textId="77777777" w:rsidTr="00320D04">
        <w:trPr>
          <w:tblHeader/>
        </w:trPr>
        <w:tc>
          <w:tcPr>
            <w:tcW w:w="2988" w:type="dxa"/>
            <w:noWrap/>
            <w:hideMark/>
          </w:tcPr>
          <w:p w14:paraId="2E3542B8"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4C4D6A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50FBB2A6"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54DD8749" w14:textId="77777777" w:rsidTr="00320D04">
        <w:trPr>
          <w:tblHeader/>
        </w:trPr>
        <w:tc>
          <w:tcPr>
            <w:tcW w:w="2988" w:type="dxa"/>
            <w:noWrap/>
            <w:hideMark/>
          </w:tcPr>
          <w:p w14:paraId="4A59EF5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77407462"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EBDDD3E" w14:textId="77777777"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0AEA6881" w14:textId="77777777" w:rsidTr="00320D04">
        <w:trPr>
          <w:tblHeader/>
        </w:trPr>
        <w:tc>
          <w:tcPr>
            <w:tcW w:w="2988" w:type="dxa"/>
            <w:noWrap/>
            <w:hideMark/>
          </w:tcPr>
          <w:p w14:paraId="519BEDC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65FE11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F02D676" w14:textId="77777777"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228646F6" w14:textId="77777777" w:rsidTr="00320D04">
        <w:trPr>
          <w:tblHeader/>
        </w:trPr>
        <w:tc>
          <w:tcPr>
            <w:tcW w:w="2988" w:type="dxa"/>
            <w:noWrap/>
            <w:hideMark/>
          </w:tcPr>
          <w:p w14:paraId="5DB7C51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6E113EA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269E5096"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6940A272" w14:textId="77777777" w:rsidTr="00320D04">
        <w:trPr>
          <w:tblHeader/>
        </w:trPr>
        <w:tc>
          <w:tcPr>
            <w:tcW w:w="2988" w:type="dxa"/>
            <w:noWrap/>
            <w:hideMark/>
          </w:tcPr>
          <w:p w14:paraId="145D154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5204EF7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2263C9C7"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67879500" w14:textId="77777777" w:rsidTr="00320D04">
        <w:trPr>
          <w:tblHeader/>
        </w:trPr>
        <w:tc>
          <w:tcPr>
            <w:tcW w:w="2988" w:type="dxa"/>
            <w:noWrap/>
            <w:hideMark/>
          </w:tcPr>
          <w:p w14:paraId="6FA4D0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20DAA80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7F6BD998" w14:textId="77777777"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09472D58" w14:textId="77777777" w:rsidTr="00320D04">
        <w:trPr>
          <w:tblHeader/>
        </w:trPr>
        <w:tc>
          <w:tcPr>
            <w:tcW w:w="2988" w:type="dxa"/>
            <w:noWrap/>
            <w:hideMark/>
          </w:tcPr>
          <w:p w14:paraId="576C19B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6923267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0488A5A4" w14:textId="77777777"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7FEE665C" w14:textId="77777777" w:rsidTr="00320D04">
        <w:trPr>
          <w:tblHeader/>
        </w:trPr>
        <w:tc>
          <w:tcPr>
            <w:tcW w:w="2988" w:type="dxa"/>
            <w:noWrap/>
            <w:hideMark/>
          </w:tcPr>
          <w:p w14:paraId="0AA3354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323EBF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C4576E1" w14:textId="4EFD7BAA"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report its IPv6 configuration</w:t>
            </w:r>
          </w:p>
        </w:tc>
      </w:tr>
      <w:tr w:rsidR="00320D04" w:rsidRPr="00274BB0" w14:paraId="5C63C1F9" w14:textId="77777777" w:rsidTr="00320D04">
        <w:trPr>
          <w:tblHeader/>
        </w:trPr>
        <w:tc>
          <w:tcPr>
            <w:tcW w:w="2988" w:type="dxa"/>
            <w:noWrap/>
            <w:hideMark/>
          </w:tcPr>
          <w:p w14:paraId="77D9C25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78018B9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6E55607E" w14:textId="6D7DF55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set its IPv6 address</w:t>
            </w:r>
          </w:p>
        </w:tc>
      </w:tr>
      <w:tr w:rsidR="00320D04" w:rsidRPr="00274BB0" w14:paraId="606351BE" w14:textId="77777777" w:rsidTr="00320D04">
        <w:trPr>
          <w:tblHeader/>
        </w:trPr>
        <w:tc>
          <w:tcPr>
            <w:tcW w:w="2988" w:type="dxa"/>
            <w:noWrap/>
            <w:hideMark/>
          </w:tcPr>
          <w:p w14:paraId="7A15659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21E64C0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1AFFBF87" w14:textId="1439B026"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w:t>
            </w:r>
            <w:r w:rsidR="00C56D00">
              <w:rPr>
                <w:rFonts w:ascii="Calibri" w:hAnsi="Calibri"/>
                <w:color w:val="000000"/>
                <w:sz w:val="22"/>
                <w:szCs w:val="22"/>
              </w:rPr>
              <w:t>S</w:t>
            </w:r>
            <w:r>
              <w:rPr>
                <w:rFonts w:ascii="Calibri" w:hAnsi="Calibri"/>
                <w:color w:val="000000"/>
                <w:sz w:val="22"/>
                <w:szCs w:val="22"/>
              </w:rPr>
              <w:t>UT to send a ping (ICMP over IPv6)</w:t>
            </w:r>
          </w:p>
        </w:tc>
      </w:tr>
    </w:tbl>
    <w:p w14:paraId="5D43CC99" w14:textId="77777777" w:rsidR="00274BB0" w:rsidRPr="00274BB0" w:rsidRDefault="00274BB0" w:rsidP="00274BB0"/>
    <w:p w14:paraId="0D0CFCFA" w14:textId="77777777" w:rsidR="00975379" w:rsidRDefault="00975379" w:rsidP="008027FB">
      <w:pPr>
        <w:pStyle w:val="Heading4"/>
      </w:pPr>
      <w:r>
        <w:t>SetInitialState</w:t>
      </w:r>
    </w:p>
    <w:p w14:paraId="4651ABCE" w14:textId="77777777" w:rsidR="00975379" w:rsidRDefault="00975379" w:rsidP="00975379">
      <w:r>
        <w:t>This request is used to set the SUT in initial condition. This request is defined in</w:t>
      </w:r>
      <w:r w:rsidR="00406EFF">
        <w:t xml:space="preserve"> the</w:t>
      </w:r>
      <w:r>
        <w:t xml:space="preserve"> </w:t>
      </w:r>
      <w:r w:rsidRPr="00F073B3">
        <w:rPr>
          <w:i/>
        </w:rPr>
        <w:t>TCIwsm</w:t>
      </w:r>
      <w:r>
        <w:t xml:space="preserve"> module.</w:t>
      </w:r>
    </w:p>
    <w:p w14:paraId="4638E563" w14:textId="77777777" w:rsidR="00975379" w:rsidRDefault="00975379" w:rsidP="008027FB">
      <w:pPr>
        <w:pStyle w:val="Heading4"/>
      </w:pPr>
      <w:r>
        <w:t>S</w:t>
      </w:r>
      <w:r w:rsidRPr="008076BC">
        <w:t>etWsmTxInfo</w:t>
      </w:r>
    </w:p>
    <w:p w14:paraId="0FC4E1DB" w14:textId="77777777" w:rsidR="00975379" w:rsidRDefault="00975379" w:rsidP="00975379">
      <w:r>
        <w:t>This request is used to configure the SUT’s WSM transmission parameters. This request is defined in</w:t>
      </w:r>
      <w:r w:rsidR="00406EFF">
        <w:t xml:space="preserve"> the</w:t>
      </w:r>
      <w:r>
        <w:t xml:space="preserve"> </w:t>
      </w:r>
      <w:r w:rsidRPr="00F073B3">
        <w:rPr>
          <w:i/>
        </w:rPr>
        <w:t>TCIwsm</w:t>
      </w:r>
      <w:r>
        <w:t xml:space="preserve"> module.</w:t>
      </w:r>
    </w:p>
    <w:p w14:paraId="0F194EB3" w14:textId="77777777" w:rsidR="00975379" w:rsidRDefault="00975379" w:rsidP="008027FB">
      <w:pPr>
        <w:pStyle w:val="Heading4"/>
      </w:pPr>
      <w:r>
        <w:t>StartWsmTX</w:t>
      </w:r>
    </w:p>
    <w:p w14:paraId="58ECEF16" w14:textId="77777777" w:rsidR="00975379" w:rsidRDefault="00975379" w:rsidP="00975379">
      <w:r>
        <w:t>This request is used to initiate transmission of WSMs by the SUT. This request is defined in</w:t>
      </w:r>
      <w:r w:rsidR="00406EFF">
        <w:t xml:space="preserve"> the</w:t>
      </w:r>
      <w:r>
        <w:t xml:space="preserve"> </w:t>
      </w:r>
      <w:r w:rsidRPr="00F073B3">
        <w:rPr>
          <w:i/>
        </w:rPr>
        <w:t>TCIwsm</w:t>
      </w:r>
      <w:r>
        <w:t xml:space="preserve"> module.</w:t>
      </w:r>
    </w:p>
    <w:p w14:paraId="149CF277" w14:textId="77777777" w:rsidR="00975379" w:rsidRDefault="00975379" w:rsidP="008027FB">
      <w:pPr>
        <w:pStyle w:val="Heading4"/>
      </w:pPr>
      <w:r>
        <w:t>StopWsmTx</w:t>
      </w:r>
    </w:p>
    <w:p w14:paraId="640E800B" w14:textId="77777777" w:rsidR="00975379" w:rsidRDefault="00975379" w:rsidP="00975379">
      <w:r>
        <w:t>This request is used to cease transmission of WSMs by the SUT. This request is defined in</w:t>
      </w:r>
      <w:r w:rsidR="00406EFF">
        <w:t xml:space="preserve"> the</w:t>
      </w:r>
      <w:r>
        <w:t xml:space="preserve"> </w:t>
      </w:r>
      <w:r w:rsidRPr="00F073B3">
        <w:rPr>
          <w:i/>
        </w:rPr>
        <w:t>TCIwsm</w:t>
      </w:r>
      <w:r>
        <w:t xml:space="preserve"> module.</w:t>
      </w:r>
    </w:p>
    <w:p w14:paraId="1B530469" w14:textId="77777777" w:rsidR="000D16F4" w:rsidRDefault="000D16F4" w:rsidP="008027FB">
      <w:pPr>
        <w:pStyle w:val="Heading4"/>
      </w:pPr>
      <w:r>
        <w:t>StartWsaTxPerdiodic</w:t>
      </w:r>
    </w:p>
    <w:p w14:paraId="5ADCDE86" w14:textId="77777777" w:rsidR="000D16F4" w:rsidRDefault="000D16F4" w:rsidP="000D16F4">
      <w:r>
        <w:t>This request is used to initiate transmission of WSA by the SUT.  This request is defined in</w:t>
      </w:r>
      <w:r w:rsidR="00406EFF">
        <w:t xml:space="preserve"> the</w:t>
      </w:r>
      <w:r>
        <w:t xml:space="preserve"> </w:t>
      </w:r>
      <w:r w:rsidRPr="00F073B3">
        <w:rPr>
          <w:i/>
        </w:rPr>
        <w:t>TCIwsm</w:t>
      </w:r>
      <w:r>
        <w:t xml:space="preserve"> module.</w:t>
      </w:r>
    </w:p>
    <w:p w14:paraId="6651A53A" w14:textId="77777777" w:rsidR="000D16F4" w:rsidRDefault="000D16F4" w:rsidP="008027FB">
      <w:pPr>
        <w:pStyle w:val="Heading4"/>
      </w:pPr>
      <w:r>
        <w:t>StopWsaTxPeriodic</w:t>
      </w:r>
    </w:p>
    <w:p w14:paraId="653C8726" w14:textId="77777777" w:rsidR="000D16F4" w:rsidRDefault="000D16F4" w:rsidP="00975379">
      <w:r>
        <w:t xml:space="preserve">This request is used to stop the current WSA transmissions by the SUT and delete associated provider services from the </w:t>
      </w:r>
      <w:r w:rsidRPr="0098574F">
        <w:rPr>
          <w:i/>
        </w:rPr>
        <w:t>ProviderServiceRequestTable</w:t>
      </w:r>
      <w:r>
        <w:t>. This request is defined in</w:t>
      </w:r>
      <w:r w:rsidR="00406EFF">
        <w:t xml:space="preserve"> the</w:t>
      </w:r>
      <w:r>
        <w:t xml:space="preserve"> </w:t>
      </w:r>
      <w:r w:rsidRPr="00F073B3">
        <w:rPr>
          <w:i/>
        </w:rPr>
        <w:t>TCIwsm</w:t>
      </w:r>
      <w:r>
        <w:t xml:space="preserve"> module.</w:t>
      </w:r>
    </w:p>
    <w:p w14:paraId="5E1997EA" w14:textId="77777777" w:rsidR="00975379" w:rsidRDefault="00975379" w:rsidP="008027FB">
      <w:pPr>
        <w:pStyle w:val="Heading4"/>
      </w:pPr>
      <w:r>
        <w:t xml:space="preserve">StartWsmRX </w:t>
      </w:r>
    </w:p>
    <w:p w14:paraId="16E5E76B" w14:textId="77777777" w:rsidR="00975379" w:rsidRDefault="00975379" w:rsidP="00975379">
      <w:r>
        <w:t>This request is used to configure the SUT to receive messages and forward corresponding event indications to the TS. This request is defined in</w:t>
      </w:r>
      <w:r w:rsidR="00406EFF">
        <w:t xml:space="preserve"> the</w:t>
      </w:r>
      <w:r>
        <w:t xml:space="preserve"> </w:t>
      </w:r>
      <w:r w:rsidRPr="00F073B3">
        <w:rPr>
          <w:i/>
        </w:rPr>
        <w:t>TCIwsm</w:t>
      </w:r>
      <w:r>
        <w:t xml:space="preserve"> module.</w:t>
      </w:r>
    </w:p>
    <w:p w14:paraId="0CEBAD92" w14:textId="77777777" w:rsidR="00975379" w:rsidRDefault="00975379" w:rsidP="008027FB">
      <w:pPr>
        <w:pStyle w:val="Heading4"/>
      </w:pPr>
      <w:r>
        <w:lastRenderedPageBreak/>
        <w:t xml:space="preserve">StopWsmRX </w:t>
      </w:r>
    </w:p>
    <w:p w14:paraId="486E6845" w14:textId="77777777" w:rsidR="00975379" w:rsidRDefault="00975379" w:rsidP="00975379">
      <w:r>
        <w:t>This request is used to stop</w:t>
      </w:r>
      <w:r w:rsidR="00406EFF">
        <w:t xml:space="preserve"> the</w:t>
      </w:r>
      <w:r>
        <w:t xml:space="preserve"> SUT</w:t>
      </w:r>
      <w:r w:rsidR="00406EFF">
        <w:t>’s</w:t>
      </w:r>
      <w:r>
        <w:t xml:space="preserve"> reception of messages and generation of </w:t>
      </w:r>
      <w:r w:rsidRPr="00DD75B1">
        <w:rPr>
          <w:i/>
        </w:rPr>
        <w:t>indication</w:t>
      </w:r>
      <w:r>
        <w:t xml:space="preserve"> messages. This request is defined in</w:t>
      </w:r>
      <w:r w:rsidR="00406EFF">
        <w:t xml:space="preserve"> the</w:t>
      </w:r>
      <w:r>
        <w:t xml:space="preserve"> </w:t>
      </w:r>
      <w:r w:rsidRPr="00F073B3">
        <w:rPr>
          <w:i/>
        </w:rPr>
        <w:t>TCIwsm</w:t>
      </w:r>
      <w:r>
        <w:t xml:space="preserve"> module.</w:t>
      </w:r>
    </w:p>
    <w:p w14:paraId="4EA2FBAD" w14:textId="77777777" w:rsidR="000D16F4" w:rsidRDefault="000D16F4" w:rsidP="008027FB">
      <w:pPr>
        <w:pStyle w:val="Heading4"/>
      </w:pPr>
      <w:r>
        <w:t>AddWsaProviderService</w:t>
      </w:r>
    </w:p>
    <w:p w14:paraId="5D9E092B" w14:textId="77777777" w:rsidR="000D16F4" w:rsidRDefault="000D16F4" w:rsidP="000D16F4">
      <w:r>
        <w:t>This request is used to add a provider service and update WSA. This request is defined in</w:t>
      </w:r>
      <w:r w:rsidR="00406EFF">
        <w:t xml:space="preserve"> the</w:t>
      </w:r>
      <w:r>
        <w:t xml:space="preserve"> </w:t>
      </w:r>
      <w:r w:rsidRPr="00F073B3">
        <w:rPr>
          <w:i/>
        </w:rPr>
        <w:t>TCIwsm</w:t>
      </w:r>
      <w:r>
        <w:t xml:space="preserve"> module.</w:t>
      </w:r>
    </w:p>
    <w:p w14:paraId="12D290FD" w14:textId="77777777" w:rsidR="000D16F4" w:rsidRDefault="000D16F4" w:rsidP="008027FB">
      <w:pPr>
        <w:pStyle w:val="Heading4"/>
      </w:pPr>
      <w:r>
        <w:t>DelWsaProviderService</w:t>
      </w:r>
    </w:p>
    <w:p w14:paraId="3310EFA3" w14:textId="77777777" w:rsidR="000D16F4" w:rsidRDefault="000D16F4" w:rsidP="000D16F4">
      <w:r>
        <w:t>This request is used to removes a provider service and updates WSA. This request is defined in</w:t>
      </w:r>
      <w:r w:rsidR="00406EFF">
        <w:t xml:space="preserve"> the</w:t>
      </w:r>
      <w:r>
        <w:t xml:space="preserve"> </w:t>
      </w:r>
      <w:r w:rsidRPr="00F073B3">
        <w:rPr>
          <w:i/>
        </w:rPr>
        <w:t>TCIwsm</w:t>
      </w:r>
      <w:r>
        <w:t xml:space="preserve"> module.</w:t>
      </w:r>
    </w:p>
    <w:p w14:paraId="2BC5FCC2" w14:textId="77777777" w:rsidR="000D16F4" w:rsidRDefault="000D16F4" w:rsidP="008027FB">
      <w:pPr>
        <w:pStyle w:val="Heading4"/>
      </w:pPr>
      <w:r>
        <w:t>AddUserService</w:t>
      </w:r>
    </w:p>
    <w:p w14:paraId="657E6F52" w14:textId="77777777" w:rsidR="000D16F4" w:rsidRDefault="000D16F4" w:rsidP="000D16F4">
      <w:r>
        <w:t>This request is used to add a user service to the SUT. This request is defined in</w:t>
      </w:r>
      <w:r w:rsidR="00406EFF">
        <w:t xml:space="preserve"> the</w:t>
      </w:r>
      <w:r>
        <w:t xml:space="preserve"> </w:t>
      </w:r>
      <w:r w:rsidRPr="00F073B3">
        <w:rPr>
          <w:i/>
        </w:rPr>
        <w:t>TCIwsm</w:t>
      </w:r>
      <w:r>
        <w:t xml:space="preserve"> module.</w:t>
      </w:r>
    </w:p>
    <w:p w14:paraId="3E819C9E" w14:textId="77777777" w:rsidR="000D16F4" w:rsidRDefault="000D16F4" w:rsidP="008027FB">
      <w:pPr>
        <w:pStyle w:val="Heading4"/>
      </w:pPr>
      <w:r>
        <w:t>DelUserService</w:t>
      </w:r>
    </w:p>
    <w:p w14:paraId="0D622E98"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0AA244DB" w14:textId="77777777" w:rsidR="00975379" w:rsidRDefault="00975379" w:rsidP="008027FB">
      <w:pPr>
        <w:pStyle w:val="Heading4"/>
      </w:pPr>
      <w:r>
        <w:t>GetIpv6InterfaceInfo</w:t>
      </w:r>
    </w:p>
    <w:p w14:paraId="0E382B8D" w14:textId="77777777" w:rsidR="00975379" w:rsidRPr="00495104" w:rsidRDefault="0004664B" w:rsidP="00975379">
      <w:r>
        <w:t>This request is used to retrieve IPv6 configuration from the SUT.</w:t>
      </w:r>
      <w:r w:rsidR="00975379">
        <w:t xml:space="preserve"> This request is defined in</w:t>
      </w:r>
      <w:r w:rsidR="00406EFF">
        <w:t xml:space="preserve"> the</w:t>
      </w:r>
      <w:r w:rsidR="00975379">
        <w:t xml:space="preserve"> </w:t>
      </w:r>
      <w:r w:rsidR="00975379">
        <w:rPr>
          <w:i/>
        </w:rPr>
        <w:t>TCIip</w:t>
      </w:r>
      <w:r w:rsidR="00975379">
        <w:t xml:space="preserve"> module. </w:t>
      </w:r>
    </w:p>
    <w:p w14:paraId="1BEB7739" w14:textId="77777777" w:rsidR="00975379" w:rsidRDefault="00975379" w:rsidP="008027FB">
      <w:pPr>
        <w:pStyle w:val="Heading4"/>
      </w:pPr>
      <w:r>
        <w:t>SetIpv6Address</w:t>
      </w:r>
    </w:p>
    <w:p w14:paraId="3349859F" w14:textId="77777777" w:rsidR="00975379" w:rsidRPr="00495104" w:rsidRDefault="0004664B" w:rsidP="00975379">
      <w:r>
        <w:t xml:space="preserve">This request is used to set IPv6 address on the SUT. </w:t>
      </w:r>
      <w:r w:rsidR="00975379">
        <w:t>This request is defined in</w:t>
      </w:r>
      <w:r w:rsidR="00406EFF">
        <w:t xml:space="preserve"> the</w:t>
      </w:r>
      <w:r w:rsidR="00975379">
        <w:t xml:space="preserve"> </w:t>
      </w:r>
      <w:r w:rsidR="00975379">
        <w:rPr>
          <w:i/>
        </w:rPr>
        <w:t>TCIip</w:t>
      </w:r>
      <w:r w:rsidR="00975379">
        <w:t xml:space="preserve"> module. </w:t>
      </w:r>
    </w:p>
    <w:p w14:paraId="2697FC48" w14:textId="77777777" w:rsidR="00975379" w:rsidRDefault="00975379" w:rsidP="008027FB">
      <w:pPr>
        <w:pStyle w:val="Heading4"/>
      </w:pPr>
      <w:r>
        <w:t>SendIpv6Ping</w:t>
      </w:r>
    </w:p>
    <w:p w14:paraId="2FB60FA1" w14:textId="77777777" w:rsidR="00975379" w:rsidRDefault="00975379" w:rsidP="00975379">
      <w:r>
        <w:t xml:space="preserve">This request is used to </w:t>
      </w:r>
      <w:r w:rsidRPr="00D65FA3">
        <w:t>request</w:t>
      </w:r>
      <w:r>
        <w:t xml:space="preserve"> the SUT to t</w:t>
      </w:r>
      <w:r w:rsidRPr="00D65FA3">
        <w:t>ransmit a single ping message over IPv6 and receive</w:t>
      </w:r>
      <w:r w:rsidR="00406EFF">
        <w:t xml:space="preserve"> a</w:t>
      </w:r>
      <w:r w:rsidRPr="00D65FA3">
        <w:t xml:space="preserve"> ping echo from the remote host</w:t>
      </w:r>
      <w:r>
        <w:t>. This request is defined in</w:t>
      </w:r>
      <w:r w:rsidR="00406EFF">
        <w:t xml:space="preserve"> the</w:t>
      </w:r>
      <w:r>
        <w:t xml:space="preserve"> </w:t>
      </w:r>
      <w:r>
        <w:rPr>
          <w:i/>
        </w:rPr>
        <w:t>TCIip</w:t>
      </w:r>
      <w:r>
        <w:t xml:space="preserve"> module. </w:t>
      </w:r>
    </w:p>
    <w:p w14:paraId="7682532D" w14:textId="77777777" w:rsidR="00B85BB9" w:rsidRDefault="00B85BB9" w:rsidP="00B85BB9">
      <w:pPr>
        <w:pStyle w:val="Heading3"/>
      </w:pPr>
      <w:bookmarkStart w:id="286" w:name="_Toc479532602"/>
      <w:r w:rsidRPr="005A5216">
        <w:rPr>
          <w:i/>
        </w:rPr>
        <w:t>Response</w:t>
      </w:r>
      <w:r>
        <w:t xml:space="preserve"> messages</w:t>
      </w:r>
      <w:bookmarkEnd w:id="286"/>
    </w:p>
    <w:p w14:paraId="00BDCE54" w14:textId="77777777"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w:t>
      </w:r>
      <w:r w:rsidR="00406EFF">
        <w:t xml:space="preserve"> the</w:t>
      </w:r>
      <w:r w:rsidR="00123A6C">
        <w:t xml:space="preserve"> </w:t>
      </w:r>
      <w:r w:rsidR="00123A6C" w:rsidRPr="00123A6C">
        <w:rPr>
          <w:i/>
        </w:rPr>
        <w:t>TCICommonTypes</w:t>
      </w:r>
      <w:r w:rsidR="00123A6C">
        <w:t xml:space="preserve"> module.</w:t>
      </w:r>
    </w:p>
    <w:p w14:paraId="0CA10C10" w14:textId="77777777" w:rsidR="0068321B" w:rsidRDefault="0068321B" w:rsidP="0068321B">
      <w:pPr>
        <w:pStyle w:val="Heading3"/>
      </w:pPr>
      <w:bookmarkStart w:id="287" w:name="_Toc479532603"/>
      <w:r w:rsidRPr="005A5216">
        <w:rPr>
          <w:i/>
        </w:rPr>
        <w:t>Indication</w:t>
      </w:r>
      <w:r>
        <w:t xml:space="preserve"> messages</w:t>
      </w:r>
      <w:bookmarkEnd w:id="287"/>
    </w:p>
    <w:p w14:paraId="1958875A" w14:textId="77777777" w:rsidR="00A71453" w:rsidRDefault="00A71453" w:rsidP="00A71453">
      <w:r>
        <w:t xml:space="preserve">The </w:t>
      </w:r>
      <w:r w:rsidRPr="00A71453">
        <w:rPr>
          <w:i/>
        </w:rPr>
        <w:t>Indication</w:t>
      </w:r>
      <w:r>
        <w:t xml:space="preserve"> message is sent from the SUT to </w:t>
      </w:r>
      <w:r w:rsidR="00406EFF">
        <w:t xml:space="preserve">the </w:t>
      </w:r>
      <w:r>
        <w:t>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744D35E3" w14:textId="77777777" w:rsidR="00123A6C" w:rsidRDefault="00123A6C" w:rsidP="00A71453">
      <w:pPr>
        <w:pStyle w:val="Code"/>
      </w:pPr>
    </w:p>
    <w:p w14:paraId="511931C6" w14:textId="77777777" w:rsidR="00123A6C" w:rsidRPr="00123A6C" w:rsidRDefault="00123A6C" w:rsidP="00123A6C">
      <w:pPr>
        <w:pStyle w:val="Code"/>
      </w:pPr>
      <w:r w:rsidRPr="00123A6C">
        <w:t>Dot3Indication ::= Indication (WITH COMPONENTS {</w:t>
      </w:r>
    </w:p>
    <w:p w14:paraId="4E97552A" w14:textId="77777777" w:rsidR="00123A6C" w:rsidRPr="00123A6C" w:rsidRDefault="00123A6C" w:rsidP="00123A6C">
      <w:pPr>
        <w:pStyle w:val="Code"/>
      </w:pPr>
      <w:r w:rsidRPr="00123A6C">
        <w:tab/>
        <w:t>radio,</w:t>
      </w:r>
    </w:p>
    <w:p w14:paraId="1EAB1D1A" w14:textId="77777777" w:rsidR="00123A6C" w:rsidRPr="00123A6C" w:rsidRDefault="00123A6C" w:rsidP="00123A6C">
      <w:pPr>
        <w:pStyle w:val="Code"/>
      </w:pPr>
      <w:r w:rsidRPr="00123A6C">
        <w:tab/>
        <w:t>event (</w:t>
      </w:r>
      <w:r w:rsidRPr="00123A6C">
        <w:tab/>
        <w:t xml:space="preserve">e16093PktRx | </w:t>
      </w:r>
    </w:p>
    <w:p w14:paraId="2588370E" w14:textId="77777777" w:rsidR="00123A6C" w:rsidRPr="00123A6C" w:rsidRDefault="00123A6C" w:rsidP="00123A6C">
      <w:pPr>
        <w:pStyle w:val="Code"/>
      </w:pPr>
      <w:r w:rsidRPr="00123A6C">
        <w:tab/>
      </w:r>
      <w:r w:rsidRPr="00123A6C">
        <w:tab/>
      </w:r>
      <w:r w:rsidRPr="00123A6C">
        <w:tab/>
        <w:t xml:space="preserve">eWsmPktRx | </w:t>
      </w:r>
    </w:p>
    <w:p w14:paraId="75B4C7EF" w14:textId="77777777" w:rsidR="00123A6C" w:rsidRPr="00123A6C" w:rsidRDefault="00123A6C" w:rsidP="00123A6C">
      <w:pPr>
        <w:pStyle w:val="Code"/>
      </w:pPr>
      <w:r w:rsidRPr="00123A6C">
        <w:tab/>
      </w:r>
      <w:r w:rsidRPr="00123A6C">
        <w:tab/>
      </w:r>
      <w:r w:rsidRPr="00123A6C">
        <w:tab/>
        <w:t xml:space="preserve">eIpv6PktRx | </w:t>
      </w:r>
    </w:p>
    <w:p w14:paraId="33671057" w14:textId="77777777" w:rsidR="00123A6C" w:rsidRPr="00123A6C" w:rsidRDefault="00123A6C" w:rsidP="00123A6C">
      <w:pPr>
        <w:pStyle w:val="Code"/>
      </w:pPr>
      <w:r w:rsidRPr="00123A6C">
        <w:tab/>
      </w:r>
      <w:r w:rsidRPr="00123A6C">
        <w:tab/>
      </w:r>
      <w:r w:rsidRPr="00123A6C">
        <w:tab/>
        <w:t xml:space="preserve">eIcmp6PktRx | </w:t>
      </w:r>
    </w:p>
    <w:p w14:paraId="13EA9E78" w14:textId="77777777" w:rsidR="00123A6C" w:rsidRPr="00123A6C" w:rsidRDefault="00123A6C" w:rsidP="00123A6C">
      <w:pPr>
        <w:pStyle w:val="Code"/>
      </w:pPr>
      <w:r w:rsidRPr="00123A6C">
        <w:tab/>
      </w:r>
      <w:r w:rsidRPr="00123A6C">
        <w:tab/>
      </w:r>
      <w:r w:rsidRPr="00123A6C">
        <w:tab/>
        <w:t xml:space="preserve">eIpv6ConfigChanged | </w:t>
      </w:r>
    </w:p>
    <w:p w14:paraId="2ACE124C" w14:textId="77777777" w:rsidR="00123A6C" w:rsidRPr="00123A6C" w:rsidRDefault="00123A6C" w:rsidP="00123A6C">
      <w:pPr>
        <w:pStyle w:val="Code"/>
      </w:pPr>
      <w:r w:rsidRPr="00123A6C">
        <w:tab/>
      </w:r>
      <w:r w:rsidRPr="00123A6C">
        <w:tab/>
      </w:r>
      <w:r w:rsidRPr="00123A6C">
        <w:tab/>
        <w:t xml:space="preserve">eDot3ChannelAssigned | </w:t>
      </w:r>
    </w:p>
    <w:p w14:paraId="3EA0C9FF" w14:textId="77777777" w:rsidR="00123A6C" w:rsidRPr="00123A6C" w:rsidRDefault="00123A6C" w:rsidP="00123A6C">
      <w:pPr>
        <w:pStyle w:val="Code"/>
      </w:pPr>
      <w:r w:rsidRPr="00123A6C">
        <w:tab/>
      </w:r>
      <w:r w:rsidRPr="00123A6C">
        <w:tab/>
      </w:r>
      <w:r w:rsidRPr="00123A6C">
        <w:tab/>
        <w:t xml:space="preserve">eDot3RequestMatchedAvailAppService | </w:t>
      </w:r>
    </w:p>
    <w:p w14:paraId="3972140E" w14:textId="77777777" w:rsidR="00123A6C" w:rsidRPr="00123A6C" w:rsidRDefault="00123A6C" w:rsidP="00123A6C">
      <w:pPr>
        <w:pStyle w:val="Code"/>
      </w:pPr>
      <w:r w:rsidRPr="00123A6C">
        <w:tab/>
      </w:r>
      <w:r w:rsidRPr="00123A6C">
        <w:tab/>
      </w:r>
      <w:r w:rsidRPr="00123A6C">
        <w:tab/>
        <w:t>exception),</w:t>
      </w:r>
    </w:p>
    <w:p w14:paraId="68781D72" w14:textId="77777777" w:rsidR="00123A6C" w:rsidRPr="00123A6C" w:rsidRDefault="00123A6C" w:rsidP="00123A6C">
      <w:pPr>
        <w:pStyle w:val="Code"/>
      </w:pPr>
      <w:r w:rsidRPr="00123A6C">
        <w:tab/>
        <w:t>eventParams</w:t>
      </w:r>
      <w:r w:rsidRPr="00123A6C">
        <w:tab/>
        <w:t>(WITH COMPONENTS {service} |</w:t>
      </w:r>
    </w:p>
    <w:p w14:paraId="630E9FBD"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43130321"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4B6BF14A" w14:textId="77777777" w:rsidR="00123A6C" w:rsidRPr="00123A6C" w:rsidRDefault="00123A6C" w:rsidP="00123A6C">
      <w:pPr>
        <w:pStyle w:val="Code"/>
      </w:pPr>
      <w:r w:rsidRPr="00123A6C">
        <w:tab/>
      </w:r>
      <w:r w:rsidRPr="00123A6C">
        <w:tab/>
      </w:r>
      <w:r w:rsidRPr="00123A6C">
        <w:tab/>
      </w:r>
      <w:r w:rsidRPr="00123A6C">
        <w:tab/>
        <w:t xml:space="preserve"> ) OPTIONAL,</w:t>
      </w:r>
    </w:p>
    <w:p w14:paraId="071477BB" w14:textId="77777777" w:rsidR="00123A6C" w:rsidRPr="00123A6C" w:rsidRDefault="00123A6C" w:rsidP="00123A6C">
      <w:pPr>
        <w:pStyle w:val="Code"/>
      </w:pPr>
      <w:r w:rsidRPr="00123A6C">
        <w:tab/>
        <w:t>pdu</w:t>
      </w:r>
      <w:r w:rsidRPr="00123A6C">
        <w:tab/>
        <w:t>OPTIONAL,</w:t>
      </w:r>
    </w:p>
    <w:p w14:paraId="3741FE3A" w14:textId="77777777" w:rsidR="00123A6C" w:rsidRPr="00123A6C" w:rsidRDefault="00123A6C" w:rsidP="00123A6C">
      <w:pPr>
        <w:pStyle w:val="Code"/>
      </w:pPr>
      <w:r w:rsidRPr="00123A6C">
        <w:tab/>
        <w:t>exception OPTIONAL</w:t>
      </w:r>
    </w:p>
    <w:p w14:paraId="79C2C0DF" w14:textId="77777777" w:rsidR="00123A6C" w:rsidRPr="00123A6C" w:rsidRDefault="00123A6C" w:rsidP="00123A6C">
      <w:pPr>
        <w:pStyle w:val="Code"/>
      </w:pPr>
      <w:r w:rsidRPr="00123A6C">
        <w:tab/>
        <w:t>})</w:t>
      </w:r>
    </w:p>
    <w:p w14:paraId="3F6E27FE" w14:textId="77777777" w:rsidR="00123A6C" w:rsidRDefault="00123A6C" w:rsidP="00123A6C">
      <w:pPr>
        <w:pStyle w:val="Code"/>
      </w:pPr>
    </w:p>
    <w:p w14:paraId="00011438" w14:textId="77777777" w:rsidR="00123A6C" w:rsidRDefault="00123A6C" w:rsidP="00123A6C">
      <w:r>
        <w:t xml:space="preserve">where </w:t>
      </w:r>
      <w:r w:rsidRPr="00123A6C">
        <w:rPr>
          <w:i/>
        </w:rPr>
        <w:t>Indication</w:t>
      </w:r>
      <w:r>
        <w:t xml:space="preserve"> is defined in</w:t>
      </w:r>
      <w:r w:rsidR="00406EFF">
        <w:t xml:space="preserve"> the</w:t>
      </w:r>
      <w:r>
        <w:t xml:space="preserve"> </w:t>
      </w:r>
      <w:r w:rsidRPr="00123A6C">
        <w:rPr>
          <w:i/>
        </w:rPr>
        <w:t>TCIindication</w:t>
      </w:r>
      <w:r>
        <w:t xml:space="preserve"> module.</w:t>
      </w:r>
    </w:p>
    <w:p w14:paraId="44714CC2" w14:textId="13AE0CF0" w:rsidR="00DD2AB5" w:rsidRDefault="00DD2AB5" w:rsidP="00DD2AB5">
      <w:pPr>
        <w:pStyle w:val="Caption"/>
        <w:keepNext/>
      </w:pPr>
      <w:bookmarkStart w:id="288" w:name="_Ref444603971"/>
      <w:r>
        <w:lastRenderedPageBreak/>
        <w:t xml:space="preserve">Table </w:t>
      </w:r>
      <w:fldSimple w:instr=" SEQ Table \* ARABIC ">
        <w:r w:rsidR="003B250A">
          <w:rPr>
            <w:noProof/>
          </w:rPr>
          <w:t>32</w:t>
        </w:r>
      </w:fldSimple>
      <w:bookmarkEnd w:id="288"/>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2D5EE60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99A92F5"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A049898" w14:textId="77777777" w:rsidR="00DD2AB5" w:rsidRPr="003D68B7" w:rsidRDefault="00DD2AB5" w:rsidP="004C7256">
            <w:pPr>
              <w:pStyle w:val="TAL"/>
              <w:rPr>
                <w:b/>
                <w:lang w:eastAsia="en-US"/>
              </w:rPr>
            </w:pPr>
            <w:r>
              <w:rPr>
                <w:b/>
                <w:lang w:eastAsia="en-US"/>
              </w:rPr>
              <w:t>Explanation</w:t>
            </w:r>
          </w:p>
        </w:tc>
      </w:tr>
      <w:tr w:rsidR="00DD2AB5" w:rsidRPr="00FF39A0" w14:paraId="288A63F9"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CAB2FC0"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E539BBC"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1043456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02A17C7" w14:textId="77777777"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9DF22B5" w14:textId="6DDD858F"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3B250A">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57BD673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CB7854" w14:textId="77777777"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BD439E2" w14:textId="77777777"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25F7D4E6"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82EB50E" w14:textId="77777777"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52E49368" w14:textId="77777777"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40E2700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FAF4669" w14:textId="77777777"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22CEF3A" w14:textId="0427556F" w:rsidR="00DD2AB5" w:rsidRDefault="00DD2AB5">
            <w:pPr>
              <w:pStyle w:val="TAL"/>
              <w:rPr>
                <w:lang w:eastAsia="en-US"/>
              </w:rPr>
            </w:pPr>
            <w:r>
              <w:rPr>
                <w:lang w:eastAsia="en-US"/>
              </w:rPr>
              <w:t xml:space="preserve">Optional element which is used to report exception. It is </w:t>
            </w:r>
            <w:r w:rsidR="001B3592">
              <w:rPr>
                <w:lang w:eastAsia="en-US"/>
              </w:rPr>
              <w:t xml:space="preserve">included </w:t>
            </w:r>
            <w:r>
              <w:rPr>
                <w:lang w:eastAsia="en-US"/>
              </w:rPr>
              <w:t xml:space="preserve">if </w:t>
            </w:r>
            <w:r w:rsidR="00413E09">
              <w:rPr>
                <w:lang w:eastAsia="en-US"/>
              </w:rPr>
              <w:t xml:space="preserve">an exception </w:t>
            </w:r>
            <w:r>
              <w:rPr>
                <w:lang w:eastAsia="en-US"/>
              </w:rPr>
              <w:t>is reported.</w:t>
            </w:r>
          </w:p>
        </w:tc>
      </w:tr>
    </w:tbl>
    <w:p w14:paraId="49F12618" w14:textId="77777777" w:rsidR="00DD2AB5" w:rsidRDefault="00DD2AB5" w:rsidP="00DD2AB5"/>
    <w:p w14:paraId="434F473A" w14:textId="77777777" w:rsidR="001B3592" w:rsidRDefault="008277B5" w:rsidP="00DD2AB5">
      <w:r>
        <w:t>The SUT does not need to send both</w:t>
      </w:r>
      <w:r w:rsidR="00406EFF">
        <w:t xml:space="preserve"> an</w:t>
      </w:r>
      <w:r>
        <w:t xml:space="preserve"> </w:t>
      </w:r>
      <w:r w:rsidRPr="00A673F5">
        <w:rPr>
          <w:i/>
        </w:rPr>
        <w:t>Indication</w:t>
      </w:r>
      <w:r>
        <w:rPr>
          <w:i/>
        </w:rPr>
        <w:t xml:space="preserve"> </w:t>
      </w:r>
      <w:r w:rsidRPr="003D72EC">
        <w:t>message</w:t>
      </w:r>
      <w:r>
        <w:rPr>
          <w:i/>
        </w:rPr>
        <w:t xml:space="preserve"> </w:t>
      </w:r>
      <w:r w:rsidRPr="00A673F5">
        <w:t>with</w:t>
      </w:r>
      <w:r>
        <w:rPr>
          <w:i/>
        </w:rPr>
        <w:t xml:space="preserve"> </w:t>
      </w:r>
      <w:r w:rsidRPr="003D72EC">
        <w:t>an</w:t>
      </w:r>
      <w:r>
        <w:rPr>
          <w:i/>
        </w:rPr>
        <w:t xml:space="preserve"> </w:t>
      </w:r>
      <w:r w:rsidRPr="003D72EC">
        <w:rPr>
          <w:i/>
        </w:rPr>
        <w:t>exception</w:t>
      </w:r>
      <w:r>
        <w:t xml:space="preserve"> parameter and a separate </w:t>
      </w:r>
      <w:r w:rsidRPr="00A673F5">
        <w:rPr>
          <w:i/>
        </w:rPr>
        <w:t>Exception</w:t>
      </w:r>
      <w:r>
        <w:t xml:space="preserve"> message. </w:t>
      </w:r>
      <w:r w:rsidR="001B3592">
        <w:t xml:space="preserve">If the SUT detects an exception, which doesn’t not prevent it to receive and process subsequent messages, the SUT </w:t>
      </w:r>
      <w:r>
        <w:t xml:space="preserve">must </w:t>
      </w:r>
      <w:r w:rsidR="001B3592">
        <w:t xml:space="preserve">report the exception in the </w:t>
      </w:r>
      <w:r w:rsidR="001B3592" w:rsidRPr="003D72EC">
        <w:rPr>
          <w:i/>
        </w:rPr>
        <w:t>Indication</w:t>
      </w:r>
      <w:r w:rsidR="001B3592">
        <w:t xml:space="preserve"> message. </w:t>
      </w:r>
      <w:r w:rsidR="007555D6">
        <w:t xml:space="preserve">The SUT must use the </w:t>
      </w:r>
      <w:r w:rsidR="007555D6" w:rsidRPr="00A673F5">
        <w:rPr>
          <w:i/>
        </w:rPr>
        <w:t>Exception</w:t>
      </w:r>
      <w:r w:rsidR="007555D6">
        <w:t xml:space="preserve"> message i</w:t>
      </w:r>
      <w:r w:rsidR="001B3592">
        <w:t xml:space="preserve">f the exception </w:t>
      </w:r>
      <w:r w:rsidR="007555D6">
        <w:t xml:space="preserve">condition </w:t>
      </w:r>
      <w:r w:rsidR="001B3592">
        <w:t xml:space="preserve">causes the SUT to abort </w:t>
      </w:r>
      <w:r w:rsidR="007555D6">
        <w:t>generation of</w:t>
      </w:r>
      <w:r>
        <w:t xml:space="preserve"> </w:t>
      </w:r>
      <w:r w:rsidR="001B3592" w:rsidRPr="003D72EC">
        <w:rPr>
          <w:i/>
        </w:rPr>
        <w:t>Indication</w:t>
      </w:r>
      <w:r w:rsidR="001B3592">
        <w:t xml:space="preserve"> messages.</w:t>
      </w:r>
      <w:r>
        <w:t xml:space="preserve"> </w:t>
      </w:r>
    </w:p>
    <w:p w14:paraId="536C541C" w14:textId="3F08DB69" w:rsidR="00DD2AB5" w:rsidRDefault="00DD2AB5" w:rsidP="00DD2AB5">
      <w:r>
        <w:t>Specific details for each type definition are listed in the ASN.1 specification referenced in Appendix A.</w:t>
      </w:r>
    </w:p>
    <w:p w14:paraId="7DE3A06B" w14:textId="77777777" w:rsidR="00CE6486" w:rsidRDefault="00CE6486" w:rsidP="00CE6486">
      <w:pPr>
        <w:pStyle w:val="Heading3"/>
      </w:pPr>
      <w:bookmarkStart w:id="289" w:name="_Toc479532604"/>
      <w:r w:rsidRPr="00C07122">
        <w:rPr>
          <w:i/>
        </w:rPr>
        <w:t>ResponseInfo</w:t>
      </w:r>
      <w:r>
        <w:t xml:space="preserve"> messages</w:t>
      </w:r>
      <w:bookmarkEnd w:id="289"/>
    </w:p>
    <w:p w14:paraId="208E1871" w14:textId="77777777"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064C6C5D" w14:textId="77777777" w:rsidR="00123A6C" w:rsidRDefault="00123A6C" w:rsidP="00123A6C">
      <w:pPr>
        <w:pStyle w:val="Code"/>
      </w:pPr>
      <w:r>
        <w:t>Dot3ResponseInfo ::= ResponseInfo (WITH COMPONENTS {</w:t>
      </w:r>
    </w:p>
    <w:p w14:paraId="3CE5DFF0" w14:textId="77777777" w:rsidR="00123A6C" w:rsidRDefault="00123A6C" w:rsidP="00123A6C">
      <w:pPr>
        <w:pStyle w:val="Code"/>
      </w:pPr>
      <w:r>
        <w:tab/>
        <w:t>msgID,</w:t>
      </w:r>
      <w:r>
        <w:tab/>
      </w:r>
    </w:p>
    <w:p w14:paraId="59CCBDD9" w14:textId="77777777" w:rsidR="00123A6C" w:rsidRDefault="00123A6C" w:rsidP="00123A6C">
      <w:pPr>
        <w:pStyle w:val="Code"/>
      </w:pPr>
      <w:r>
        <w:tab/>
        <w:t>resultCode,</w:t>
      </w:r>
    </w:p>
    <w:p w14:paraId="1E9C087F" w14:textId="77777777" w:rsidR="00123A6C" w:rsidRDefault="00123A6C" w:rsidP="00123A6C">
      <w:pPr>
        <w:pStyle w:val="Code"/>
      </w:pPr>
      <w:r>
        <w:tab/>
        <w:t xml:space="preserve">info (WITH COMPONENTS { </w:t>
      </w:r>
    </w:p>
    <w:p w14:paraId="62FEC1BB" w14:textId="77777777" w:rsidR="00123A6C" w:rsidRDefault="00123A6C" w:rsidP="00123A6C">
      <w:pPr>
        <w:pStyle w:val="Code"/>
      </w:pPr>
      <w:r>
        <w:tab/>
      </w:r>
      <w:r>
        <w:tab/>
      </w:r>
      <w:r w:rsidR="00686A1E" w:rsidRPr="00686A1E">
        <w:t>ipv6InterfaceInfo</w:t>
      </w:r>
      <w:r>
        <w:t>}  ) OPTIONAL, -- if exception reported, no InfoContent provided</w:t>
      </w:r>
    </w:p>
    <w:p w14:paraId="625B1BB7" w14:textId="77777777" w:rsidR="00123A6C" w:rsidRDefault="00123A6C" w:rsidP="00123A6C">
      <w:pPr>
        <w:pStyle w:val="Code"/>
      </w:pPr>
      <w:r>
        <w:tab/>
        <w:t>exception OPTIONAL</w:t>
      </w:r>
    </w:p>
    <w:p w14:paraId="5C433430" w14:textId="77777777" w:rsidR="00DC61E5" w:rsidRDefault="00123A6C" w:rsidP="00123A6C">
      <w:pPr>
        <w:pStyle w:val="Code"/>
      </w:pPr>
      <w:r>
        <w:tab/>
        <w:t>})</w:t>
      </w:r>
    </w:p>
    <w:p w14:paraId="1936072E" w14:textId="4BF491F4" w:rsidR="00DC61E5" w:rsidRDefault="00DC61E5" w:rsidP="00DC61E5">
      <w:pPr>
        <w:pStyle w:val="Caption"/>
        <w:keepNext/>
      </w:pPr>
      <w:r>
        <w:t xml:space="preserve">Table </w:t>
      </w:r>
      <w:fldSimple w:instr=" SEQ Table \* ARABIC ">
        <w:r w:rsidR="003B250A">
          <w:rPr>
            <w:noProof/>
          </w:rPr>
          <w:t>33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1EC750A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8BE3F3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58BC9BE" w14:textId="77777777" w:rsidR="00DC61E5" w:rsidRPr="003D68B7" w:rsidRDefault="00DC61E5" w:rsidP="004C7256">
            <w:pPr>
              <w:pStyle w:val="TAL"/>
              <w:rPr>
                <w:b/>
                <w:lang w:eastAsia="en-US"/>
              </w:rPr>
            </w:pPr>
            <w:r>
              <w:rPr>
                <w:b/>
                <w:lang w:eastAsia="en-US"/>
              </w:rPr>
              <w:t>Explanation</w:t>
            </w:r>
          </w:p>
        </w:tc>
      </w:tr>
      <w:tr w:rsidR="00DC61E5" w:rsidRPr="00FF39A0" w14:paraId="1B3C31B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F6E975F" w14:textId="77777777"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30B1FCE4" w14:textId="130C7C6B"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3B250A">
              <w:t xml:space="preserve">Table </w:t>
            </w:r>
            <w:r w:rsidR="003B250A">
              <w:rPr>
                <w:noProof/>
              </w:rPr>
              <w:t>31</w:t>
            </w:r>
            <w:r>
              <w:rPr>
                <w:lang w:eastAsia="en-US"/>
              </w:rPr>
              <w:fldChar w:fldCharType="end"/>
            </w:r>
            <w:r>
              <w:rPr>
                <w:lang w:eastAsia="en-US"/>
              </w:rPr>
              <w:t>.</w:t>
            </w:r>
          </w:p>
          <w:p w14:paraId="373F8774" w14:textId="77777777" w:rsidR="00DC61E5" w:rsidRDefault="00DC61E5" w:rsidP="004C7256">
            <w:pPr>
              <w:pStyle w:val="TAL"/>
              <w:rPr>
                <w:lang w:eastAsia="en-US"/>
              </w:rPr>
            </w:pPr>
          </w:p>
        </w:tc>
      </w:tr>
      <w:tr w:rsidR="00DC61E5" w:rsidRPr="00FF39A0" w14:paraId="1206BCF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F4B8195"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3EB71E00" w14:textId="77777777" w:rsidR="00DC61E5" w:rsidRDefault="00DC61E5" w:rsidP="004C7256">
            <w:pPr>
              <w:pStyle w:val="TAL"/>
              <w:rPr>
                <w:lang w:eastAsia="en-US"/>
              </w:rPr>
            </w:pPr>
            <w:r>
              <w:rPr>
                <w:lang w:eastAsia="en-US"/>
              </w:rPr>
              <w:t>Success or Failure enumerated as 0 or 1 respectively.</w:t>
            </w:r>
          </w:p>
        </w:tc>
      </w:tr>
      <w:tr w:rsidR="00DC61E5" w:rsidRPr="00FF39A0" w14:paraId="2186765B"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78D31B2" w14:textId="77777777"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EB82FD6" w14:textId="77777777" w:rsidR="00D434D7" w:rsidRDefault="00D434D7" w:rsidP="00DC61E5">
            <w:pPr>
              <w:pStyle w:val="TAL"/>
              <w:rPr>
                <w:lang w:eastAsia="en-US"/>
              </w:rPr>
            </w:pPr>
            <w:r>
              <w:rPr>
                <w:lang w:eastAsia="en-US"/>
              </w:rPr>
              <w:t>This parameter contains information requested from the SUT.</w:t>
            </w:r>
          </w:p>
          <w:p w14:paraId="2B100B19" w14:textId="51D6158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requested information, then info parameter is omitted and instead exception parameter is included</w:t>
            </w:r>
            <w:r w:rsidR="00406EFF">
              <w:rPr>
                <w:lang w:eastAsia="en-US"/>
              </w:rPr>
              <w:t>.</w:t>
            </w:r>
          </w:p>
        </w:tc>
      </w:tr>
      <w:tr w:rsidR="00DC61E5" w:rsidRPr="00FF39A0" w14:paraId="2676385F"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3E774458"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085C228" w14:textId="685BB50C" w:rsidR="00DC61E5" w:rsidRDefault="00DC61E5">
            <w:pPr>
              <w:pStyle w:val="TAL"/>
              <w:rPr>
                <w:lang w:eastAsia="en-US"/>
              </w:rPr>
            </w:pPr>
            <w:r>
              <w:rPr>
                <w:lang w:eastAsia="en-US"/>
              </w:rPr>
              <w:t>This optional parameter is included</w:t>
            </w:r>
            <w:r w:rsidR="00C61399">
              <w:rPr>
                <w:lang w:eastAsia="en-US"/>
              </w:rPr>
              <w:t xml:space="preserve"> if</w:t>
            </w:r>
            <w:r>
              <w:rPr>
                <w:lang w:eastAsia="en-US"/>
              </w:rPr>
              <w:t xml:space="preserve"> SUT must report exception explaining the possible details of the </w:t>
            </w:r>
            <w:r w:rsidR="00D71C45">
              <w:rPr>
                <w:lang w:eastAsia="en-US"/>
              </w:rPr>
              <w:t>F</w:t>
            </w:r>
            <w:r>
              <w:rPr>
                <w:lang w:eastAsia="en-US"/>
              </w:rPr>
              <w:t xml:space="preserve">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3B250A">
              <w:rPr>
                <w:lang w:eastAsia="en-US"/>
              </w:rPr>
              <w:t>8.3.6</w:t>
            </w:r>
            <w:r>
              <w:rPr>
                <w:lang w:eastAsia="en-US"/>
              </w:rPr>
              <w:fldChar w:fldCharType="end"/>
            </w:r>
            <w:r w:rsidR="00AA5F0B">
              <w:rPr>
                <w:lang w:eastAsia="en-US"/>
              </w:rPr>
              <w:t>.</w:t>
            </w:r>
            <w:r w:rsidR="00406EFF">
              <w:rPr>
                <w:lang w:eastAsia="en-US"/>
              </w:rPr>
              <w:t>.</w:t>
            </w:r>
          </w:p>
        </w:tc>
      </w:tr>
    </w:tbl>
    <w:p w14:paraId="205D6510" w14:textId="77777777" w:rsidR="00DC61E5" w:rsidRDefault="00DC61E5" w:rsidP="00DC61E5"/>
    <w:p w14:paraId="39FADFE8" w14:textId="1D0583DD" w:rsidR="00DC61E5" w:rsidRDefault="00DC61E5" w:rsidP="00DC61E5">
      <w:r>
        <w:t>Specific details for each type definition are listed in the ASN.1 specification referenced in Appendix A.</w:t>
      </w:r>
    </w:p>
    <w:p w14:paraId="686C953E" w14:textId="77777777" w:rsidR="00DC61E5" w:rsidRPr="00DC61E5" w:rsidRDefault="00DC61E5" w:rsidP="00DC61E5">
      <w:pPr>
        <w:pStyle w:val="Code"/>
      </w:pPr>
    </w:p>
    <w:p w14:paraId="28A65879" w14:textId="77777777" w:rsidR="0068321B" w:rsidRDefault="0068321B" w:rsidP="0068321B">
      <w:pPr>
        <w:pStyle w:val="Heading3"/>
      </w:pPr>
      <w:bookmarkStart w:id="290" w:name="_Ref444590605"/>
      <w:bookmarkStart w:id="291" w:name="_Ref444590611"/>
      <w:bookmarkStart w:id="292" w:name="_Toc479532605"/>
      <w:r w:rsidRPr="00C07122">
        <w:rPr>
          <w:i/>
        </w:rPr>
        <w:t>Exception</w:t>
      </w:r>
      <w:r>
        <w:t xml:space="preserve"> messages</w:t>
      </w:r>
      <w:bookmarkEnd w:id="290"/>
      <w:bookmarkEnd w:id="291"/>
      <w:bookmarkEnd w:id="292"/>
    </w:p>
    <w:p w14:paraId="109CD17B" w14:textId="77A06D41" w:rsidR="00014FFE" w:rsidRDefault="00BF0C82" w:rsidP="00AE612B">
      <w:r w:rsidRPr="00BF0C82">
        <w:rPr>
          <w:i/>
        </w:rPr>
        <w:t>Exception</w:t>
      </w:r>
      <w:r>
        <w:t xml:space="preserve"> is a message sent from the SUT to </w:t>
      </w:r>
      <w:r w:rsidR="00406EFF">
        <w:t xml:space="preserve">the </w:t>
      </w:r>
      <w:r>
        <w:t xml:space="preserve">TS. It is used to report </w:t>
      </w:r>
      <w:r w:rsidR="00AE612B">
        <w:t xml:space="preserve">exception </w:t>
      </w:r>
      <w:r>
        <w:t xml:space="preserve">conditions to the TS. </w:t>
      </w:r>
      <w:r w:rsidR="00AE612B" w:rsidRPr="00AE612B">
        <w:rPr>
          <w:i/>
        </w:rPr>
        <w:t>Exception</w:t>
      </w:r>
      <w:r w:rsidR="00AE612B">
        <w:t xml:space="preserve"> </w:t>
      </w:r>
      <w:r w:rsidR="00406EFF">
        <w:t>and</w:t>
      </w:r>
      <w:r w:rsidR="00AE612B">
        <w:t xml:space="preserve"> defined in</w:t>
      </w:r>
      <w:r w:rsidR="00406EFF">
        <w:t xml:space="preserve"> the</w:t>
      </w:r>
      <w:r w:rsidR="00AE612B">
        <w:t xml:space="preserve"> </w:t>
      </w:r>
      <w:r w:rsidR="00AE612B" w:rsidRPr="00123A6C">
        <w:rPr>
          <w:i/>
        </w:rPr>
        <w:t>TCICommonTypes</w:t>
      </w:r>
      <w:r w:rsidR="00AE612B">
        <w:t xml:space="preserve"> module.</w:t>
      </w:r>
    </w:p>
    <w:p w14:paraId="6B1D2603" w14:textId="77777777" w:rsidR="00094EF3" w:rsidRPr="0090668E" w:rsidRDefault="00094EF3" w:rsidP="0090668E">
      <w:bookmarkStart w:id="293" w:name="_Toc379980292"/>
      <w:bookmarkStart w:id="294" w:name="_Toc405990180"/>
    </w:p>
    <w:p w14:paraId="5848221F" w14:textId="08ABEBDC" w:rsidR="0090668E" w:rsidDel="004D4A3D" w:rsidRDefault="00757FAB" w:rsidP="0090668E">
      <w:pPr>
        <w:pStyle w:val="Heading2"/>
        <w:rPr>
          <w:del w:id="295" w:author="Dmitri.Khijniak@7Layers.com" w:date="2017-04-09T10:14:00Z"/>
        </w:rPr>
      </w:pPr>
      <w:del w:id="296" w:author="Dmitri.Khijniak@7Layers.com" w:date="2017-04-09T10:14:00Z">
        <w:r w:rsidDel="004D4A3D">
          <w:delText>TCI</w:delText>
        </w:r>
        <w:r w:rsidR="0090668E" w:rsidDel="004D4A3D">
          <w:delText>16092</w:delText>
        </w:r>
        <w:r w:rsidR="00BC1762" w:rsidDel="004D4A3D">
          <w:delText xml:space="preserve"> frame</w:delText>
        </w:r>
      </w:del>
    </w:p>
    <w:p w14:paraId="6251E1CA" w14:textId="48BAE5AE" w:rsidR="00D07377" w:rsidDel="004D4A3D" w:rsidRDefault="00D07377" w:rsidP="00AC3C00">
      <w:pPr>
        <w:pStyle w:val="Heading3"/>
        <w:rPr>
          <w:del w:id="297" w:author="Dmitri.Khijniak@7Layers.com" w:date="2017-04-09T10:14:00Z"/>
        </w:rPr>
      </w:pPr>
      <w:del w:id="298" w:author="Dmitri.Khijniak@7Layers.com" w:date="2017-04-09T10:14:00Z">
        <w:r w:rsidDel="004D4A3D">
          <w:delText>Supported use cases</w:delText>
        </w:r>
      </w:del>
    </w:p>
    <w:p w14:paraId="7A4FFD1D" w14:textId="31AE8586" w:rsidR="00D07377" w:rsidDel="004D4A3D" w:rsidRDefault="00D07377" w:rsidP="00D07377">
      <w:pPr>
        <w:rPr>
          <w:del w:id="299" w:author="Dmitri.Khijniak@7Layers.com" w:date="2017-04-09T10:14:00Z"/>
        </w:rPr>
      </w:pPr>
      <w:del w:id="300" w:author="Dmitri.Khijniak@7Layers.com" w:date="2017-04-09T10:14:00Z">
        <w:r w:rsidDel="004D4A3D">
          <w:delText xml:space="preserve">Use cases (UC) supported by TCI16092 are listed in </w:delText>
        </w:r>
        <w:r w:rsidR="005443D6" w:rsidDel="004D4A3D">
          <w:fldChar w:fldCharType="begin"/>
        </w:r>
        <w:r w:rsidR="005443D6" w:rsidDel="004D4A3D">
          <w:delInstrText xml:space="preserve"> REF _Ref445308022 \h </w:delInstrText>
        </w:r>
        <w:r w:rsidR="005443D6" w:rsidDel="004D4A3D">
          <w:fldChar w:fldCharType="separate"/>
        </w:r>
        <w:r w:rsidR="004B45CD" w:rsidDel="004D4A3D">
          <w:delText xml:space="preserve">Table </w:delText>
        </w:r>
        <w:r w:rsidR="004B45CD" w:rsidDel="004D4A3D">
          <w:rPr>
            <w:noProof/>
          </w:rPr>
          <w:delText>34</w:delText>
        </w:r>
        <w:r w:rsidR="005443D6" w:rsidDel="004D4A3D">
          <w:fldChar w:fldCharType="end"/>
        </w:r>
        <w:r w:rsidDel="004D4A3D">
          <w:delText xml:space="preserve">. </w:delText>
        </w:r>
      </w:del>
    </w:p>
    <w:p w14:paraId="69AE2F9A" w14:textId="24EC82C9" w:rsidR="00D07377" w:rsidDel="004D4A3D" w:rsidRDefault="00D07377" w:rsidP="00D07377">
      <w:pPr>
        <w:rPr>
          <w:del w:id="301" w:author="Dmitri.Khijniak@7Layers.com" w:date="2017-04-09T10:14:00Z"/>
        </w:rPr>
      </w:pPr>
      <w:del w:id="302" w:author="Dmitri.Khijniak@7Layers.com" w:date="2017-04-09T10:14:00Z">
        <w:r w:rsidDel="004D4A3D">
          <w:delText xml:space="preserve">Note, in the Message Sequence column, the common prefix </w:delText>
        </w:r>
        <w:r w:rsidRPr="008F15C8" w:rsidDel="004D4A3D">
          <w:rPr>
            <w:i/>
          </w:rPr>
          <w:delText>TCIMsg.frame</w:delText>
        </w:r>
        <w:r w:rsidDel="004D4A3D">
          <w:delText xml:space="preserve"> is omitted. For example, the full name for </w:delText>
        </w:r>
        <w:r w:rsidRPr="008F15C8" w:rsidDel="004D4A3D">
          <w:rPr>
            <w:i/>
          </w:rPr>
          <w:delText>request.SetInitialState</w:delText>
        </w:r>
        <w:r w:rsidDel="004D4A3D">
          <w:delText xml:space="preserve"> is </w:delText>
        </w:r>
        <w:r w:rsidRPr="008F15C8" w:rsidDel="004D4A3D">
          <w:rPr>
            <w:i/>
          </w:rPr>
          <w:delText>TCIMsg.frame.request.SetInitialState</w:delText>
        </w:r>
        <w:r w:rsidDel="004D4A3D">
          <w:delText>.</w:delText>
        </w:r>
      </w:del>
    </w:p>
    <w:p w14:paraId="5A6520B4" w14:textId="52292EA8" w:rsidR="00D07377" w:rsidDel="004D4A3D" w:rsidRDefault="00D07377" w:rsidP="00D07377">
      <w:pPr>
        <w:pStyle w:val="Caption"/>
        <w:keepNext/>
        <w:rPr>
          <w:del w:id="303" w:author="Dmitri.Khijniak@7Layers.com" w:date="2017-04-09T10:14:00Z"/>
        </w:rPr>
      </w:pPr>
      <w:bookmarkStart w:id="304" w:name="_Ref445308022"/>
      <w:del w:id="305" w:author="Dmitri.Khijniak@7Layers.com" w:date="2017-04-09T10:14:00Z">
        <w:r w:rsidDel="004D4A3D">
          <w:delText xml:space="preserve">Table </w:delText>
        </w:r>
        <w:r w:rsidR="00517DC9" w:rsidDel="004D4A3D">
          <w:rPr>
            <w:b w:val="0"/>
            <w:iCs w:val="0"/>
          </w:rPr>
          <w:fldChar w:fldCharType="begin"/>
        </w:r>
        <w:r w:rsidR="00517DC9" w:rsidDel="004D4A3D">
          <w:delInstrText xml:space="preserve"> SEQ Table \* ARABIC </w:delInstrText>
        </w:r>
        <w:r w:rsidR="00517DC9" w:rsidDel="004D4A3D">
          <w:rPr>
            <w:b w:val="0"/>
            <w:iCs w:val="0"/>
          </w:rPr>
          <w:fldChar w:fldCharType="separate"/>
        </w:r>
        <w:r w:rsidR="004B45CD" w:rsidDel="004D4A3D">
          <w:rPr>
            <w:noProof/>
          </w:rPr>
          <w:delText>34</w:delText>
        </w:r>
        <w:r w:rsidR="00517DC9" w:rsidDel="004D4A3D">
          <w:rPr>
            <w:b w:val="0"/>
            <w:iCs w:val="0"/>
            <w:noProof/>
          </w:rPr>
          <w:fldChar w:fldCharType="end"/>
        </w:r>
        <w:bookmarkEnd w:id="304"/>
        <w:r w:rsidRPr="00E554FE" w:rsidDel="004D4A3D">
          <w:tab/>
        </w:r>
        <w:r w:rsidDel="004D4A3D">
          <w:delText>Use cases supported by TCI16092</w:delText>
        </w:r>
      </w:del>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rsidDel="004D4A3D" w14:paraId="78947DF3" w14:textId="5BDAEC45" w:rsidTr="003E6A3D">
        <w:trPr>
          <w:del w:id="306" w:author="Dmitri.Khijniak@7Layers.com" w:date="2017-04-09T10:14:00Z"/>
        </w:trPr>
        <w:tc>
          <w:tcPr>
            <w:tcW w:w="389" w:type="dxa"/>
            <w:tcMar>
              <w:left w:w="29" w:type="dxa"/>
              <w:right w:w="29" w:type="dxa"/>
            </w:tcMar>
          </w:tcPr>
          <w:p w14:paraId="74A47998" w14:textId="58A36361" w:rsidR="00D07377" w:rsidDel="004D4A3D" w:rsidRDefault="00D07377" w:rsidP="003E6A3D">
            <w:pPr>
              <w:pStyle w:val="TAL"/>
              <w:rPr>
                <w:del w:id="307" w:author="Dmitri.Khijniak@7Layers.com" w:date="2017-04-09T10:14:00Z"/>
                <w:b/>
              </w:rPr>
            </w:pPr>
            <w:del w:id="308" w:author="Dmitri.Khijniak@7Layers.com" w:date="2017-04-09T10:14:00Z">
              <w:r w:rsidDel="004D4A3D">
                <w:rPr>
                  <w:b/>
                </w:rPr>
                <w:delText>UC #</w:delText>
              </w:r>
            </w:del>
          </w:p>
        </w:tc>
        <w:tc>
          <w:tcPr>
            <w:tcW w:w="3600" w:type="dxa"/>
            <w:tcMar>
              <w:left w:w="29" w:type="dxa"/>
              <w:right w:w="29" w:type="dxa"/>
            </w:tcMar>
          </w:tcPr>
          <w:p w14:paraId="64D9C51C" w14:textId="1D6FFC45" w:rsidR="00D07377" w:rsidRPr="003D68B7" w:rsidDel="004D4A3D" w:rsidRDefault="00D07377" w:rsidP="003E6A3D">
            <w:pPr>
              <w:pStyle w:val="TAL"/>
              <w:rPr>
                <w:del w:id="309" w:author="Dmitri.Khijniak@7Layers.com" w:date="2017-04-09T10:14:00Z"/>
                <w:b/>
              </w:rPr>
            </w:pPr>
            <w:del w:id="310" w:author="Dmitri.Khijniak@7Layers.com" w:date="2017-04-09T10:14:00Z">
              <w:r w:rsidDel="004D4A3D">
                <w:rPr>
                  <w:b/>
                </w:rPr>
                <w:delText>Use case objective</w:delText>
              </w:r>
            </w:del>
          </w:p>
        </w:tc>
        <w:tc>
          <w:tcPr>
            <w:tcW w:w="990" w:type="dxa"/>
            <w:tcMar>
              <w:left w:w="29" w:type="dxa"/>
              <w:right w:w="29" w:type="dxa"/>
            </w:tcMar>
          </w:tcPr>
          <w:p w14:paraId="116BBDFC" w14:textId="30F44A9F" w:rsidR="00D07377" w:rsidRPr="003D68B7" w:rsidDel="004D4A3D" w:rsidRDefault="00D07377" w:rsidP="003E6A3D">
            <w:pPr>
              <w:pStyle w:val="TAL"/>
              <w:rPr>
                <w:del w:id="311" w:author="Dmitri.Khijniak@7Layers.com" w:date="2017-04-09T10:14:00Z"/>
                <w:b/>
                <w:lang w:eastAsia="en-US"/>
              </w:rPr>
            </w:pPr>
            <w:del w:id="312" w:author="Dmitri.Khijniak@7Layers.com" w:date="2017-04-09T10:14:00Z">
              <w:r w:rsidDel="004D4A3D">
                <w:rPr>
                  <w:b/>
                  <w:lang w:eastAsia="en-US"/>
                </w:rPr>
                <w:delText>Flow Direction</w:delText>
              </w:r>
            </w:del>
          </w:p>
        </w:tc>
        <w:tc>
          <w:tcPr>
            <w:tcW w:w="4039" w:type="dxa"/>
            <w:tcMar>
              <w:left w:w="29" w:type="dxa"/>
              <w:right w:w="29" w:type="dxa"/>
            </w:tcMar>
          </w:tcPr>
          <w:p w14:paraId="6D6414DB" w14:textId="26DF706F" w:rsidR="00D07377" w:rsidDel="004D4A3D" w:rsidRDefault="00D07377" w:rsidP="003E6A3D">
            <w:pPr>
              <w:pStyle w:val="TAL"/>
              <w:rPr>
                <w:del w:id="313" w:author="Dmitri.Khijniak@7Layers.com" w:date="2017-04-09T10:14:00Z"/>
                <w:b/>
                <w:lang w:eastAsia="en-US"/>
              </w:rPr>
            </w:pPr>
            <w:del w:id="314" w:author="Dmitri.Khijniak@7Layers.com" w:date="2017-04-09T10:14:00Z">
              <w:r w:rsidDel="004D4A3D">
                <w:rPr>
                  <w:b/>
                  <w:lang w:eastAsia="en-US"/>
                </w:rPr>
                <w:delText xml:space="preserve">Message Sequence </w:delText>
              </w:r>
            </w:del>
          </w:p>
          <w:p w14:paraId="33810B1F" w14:textId="64E90E6A" w:rsidR="00D07377" w:rsidDel="004D4A3D" w:rsidRDefault="00D07377" w:rsidP="003E6A3D">
            <w:pPr>
              <w:pStyle w:val="TAL"/>
              <w:rPr>
                <w:del w:id="315" w:author="Dmitri.Khijniak@7Layers.com" w:date="2017-04-09T10:14:00Z"/>
                <w:b/>
                <w:lang w:eastAsia="en-US"/>
              </w:rPr>
            </w:pPr>
          </w:p>
        </w:tc>
      </w:tr>
      <w:tr w:rsidR="00D07377" w:rsidRPr="00274BB0" w:rsidDel="004D4A3D" w14:paraId="388A2011" w14:textId="7E5198CC" w:rsidTr="003E6A3D">
        <w:trPr>
          <w:del w:id="316" w:author="Dmitri.Khijniak@7Layers.com" w:date="2017-04-09T10:14:00Z"/>
        </w:trPr>
        <w:tc>
          <w:tcPr>
            <w:tcW w:w="389" w:type="dxa"/>
            <w:tcMar>
              <w:left w:w="29" w:type="dxa"/>
              <w:right w:w="29" w:type="dxa"/>
            </w:tcMar>
          </w:tcPr>
          <w:p w14:paraId="73B0BD5F" w14:textId="3A8187EC" w:rsidR="00D07377" w:rsidRPr="004D7685" w:rsidDel="004D4A3D" w:rsidRDefault="00D07377" w:rsidP="003E6A3D">
            <w:pPr>
              <w:overflowPunct/>
              <w:autoSpaceDE/>
              <w:autoSpaceDN/>
              <w:adjustRightInd/>
              <w:spacing w:after="0"/>
              <w:textAlignment w:val="auto"/>
              <w:rPr>
                <w:del w:id="317" w:author="Dmitri.Khijniak@7Layers.com" w:date="2017-04-09T10:14:00Z"/>
                <w:rFonts w:ascii="Calibri" w:hAnsi="Calibri"/>
                <w:color w:val="000000"/>
                <w:sz w:val="22"/>
                <w:szCs w:val="22"/>
              </w:rPr>
            </w:pPr>
            <w:del w:id="318" w:author="Dmitri.Khijniak@7Layers.com" w:date="2017-04-09T10:14:00Z">
              <w:r w:rsidDel="004D4A3D">
                <w:rPr>
                  <w:rFonts w:ascii="Calibri" w:hAnsi="Calibri"/>
                  <w:color w:val="000000"/>
                  <w:sz w:val="22"/>
                  <w:szCs w:val="22"/>
                </w:rPr>
                <w:delText>1</w:delText>
              </w:r>
            </w:del>
          </w:p>
        </w:tc>
        <w:tc>
          <w:tcPr>
            <w:tcW w:w="3600" w:type="dxa"/>
            <w:noWrap/>
            <w:tcMar>
              <w:left w:w="29" w:type="dxa"/>
              <w:right w:w="29" w:type="dxa"/>
            </w:tcMar>
            <w:hideMark/>
          </w:tcPr>
          <w:p w14:paraId="5E5DED81" w14:textId="00AEE8A9" w:rsidR="00D07377" w:rsidRPr="00274BB0" w:rsidDel="004D4A3D" w:rsidRDefault="00D07377" w:rsidP="003E6A3D">
            <w:pPr>
              <w:overflowPunct/>
              <w:autoSpaceDE/>
              <w:autoSpaceDN/>
              <w:adjustRightInd/>
              <w:spacing w:after="0"/>
              <w:textAlignment w:val="auto"/>
              <w:rPr>
                <w:del w:id="319" w:author="Dmitri.Khijniak@7Layers.com" w:date="2017-04-09T10:14:00Z"/>
                <w:rFonts w:ascii="Calibri" w:hAnsi="Calibri"/>
                <w:color w:val="000000"/>
                <w:sz w:val="22"/>
                <w:szCs w:val="22"/>
              </w:rPr>
            </w:pPr>
            <w:del w:id="320" w:author="Dmitri.Khijniak@7Layers.com" w:date="2017-04-09T10:14:00Z">
              <w:r w:rsidRPr="004D7685" w:rsidDel="004D4A3D">
                <w:rPr>
                  <w:rFonts w:ascii="Calibri" w:hAnsi="Calibri"/>
                  <w:color w:val="000000"/>
                  <w:sz w:val="22"/>
                  <w:szCs w:val="22"/>
                </w:rPr>
                <w:delText xml:space="preserve">Reset the SUT to the </w:delText>
              </w:r>
              <w:r w:rsidDel="004D4A3D">
                <w:rPr>
                  <w:rFonts w:ascii="Calibri" w:hAnsi="Calibri"/>
                  <w:color w:val="000000"/>
                  <w:sz w:val="22"/>
                  <w:szCs w:val="22"/>
                </w:rPr>
                <w:delText>I</w:delText>
              </w:r>
              <w:r w:rsidRPr="004D7685" w:rsidDel="004D4A3D">
                <w:rPr>
                  <w:rFonts w:ascii="Calibri" w:hAnsi="Calibri"/>
                  <w:color w:val="000000"/>
                  <w:sz w:val="22"/>
                  <w:szCs w:val="22"/>
                </w:rPr>
                <w:delText>nitial state</w:delText>
              </w:r>
            </w:del>
          </w:p>
        </w:tc>
        <w:tc>
          <w:tcPr>
            <w:tcW w:w="990" w:type="dxa"/>
            <w:noWrap/>
            <w:tcMar>
              <w:left w:w="29" w:type="dxa"/>
              <w:right w:w="29" w:type="dxa"/>
            </w:tcMar>
            <w:hideMark/>
          </w:tcPr>
          <w:p w14:paraId="546D61C7" w14:textId="5120546A" w:rsidR="00D07377" w:rsidDel="004D4A3D" w:rsidRDefault="00D07377" w:rsidP="003E6A3D">
            <w:pPr>
              <w:overflowPunct/>
              <w:autoSpaceDE/>
              <w:autoSpaceDN/>
              <w:adjustRightInd/>
              <w:spacing w:after="0"/>
              <w:textAlignment w:val="auto"/>
              <w:rPr>
                <w:del w:id="321" w:author="Dmitri.Khijniak@7Layers.com" w:date="2017-04-09T10:14:00Z"/>
                <w:rFonts w:ascii="Calibri" w:hAnsi="Calibri"/>
                <w:color w:val="000000"/>
                <w:sz w:val="22"/>
                <w:szCs w:val="22"/>
              </w:rPr>
            </w:pPr>
            <w:del w:id="322" w:author="Dmitri.Khijniak@7Layers.com" w:date="2017-04-09T10:14:00Z">
              <w:r w:rsidDel="004D4A3D">
                <w:rPr>
                  <w:rFonts w:ascii="Calibri" w:hAnsi="Calibri"/>
                  <w:color w:val="000000"/>
                  <w:sz w:val="22"/>
                  <w:szCs w:val="22"/>
                </w:rPr>
                <w:delText>TS -&gt; SUT</w:delText>
              </w:r>
            </w:del>
          </w:p>
          <w:p w14:paraId="034CE910" w14:textId="7628C455" w:rsidR="00D07377" w:rsidRPr="00274BB0" w:rsidDel="004D4A3D" w:rsidRDefault="00D07377" w:rsidP="003E6A3D">
            <w:pPr>
              <w:overflowPunct/>
              <w:autoSpaceDE/>
              <w:autoSpaceDN/>
              <w:adjustRightInd/>
              <w:spacing w:after="0"/>
              <w:textAlignment w:val="auto"/>
              <w:rPr>
                <w:del w:id="323" w:author="Dmitri.Khijniak@7Layers.com" w:date="2017-04-09T10:14:00Z"/>
                <w:rFonts w:ascii="Calibri" w:hAnsi="Calibri"/>
                <w:color w:val="000000"/>
                <w:sz w:val="22"/>
                <w:szCs w:val="22"/>
              </w:rPr>
            </w:pPr>
            <w:del w:id="324"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3895AF27" w14:textId="1500F92D" w:rsidR="00D07377" w:rsidRPr="008328FB" w:rsidDel="004D4A3D" w:rsidRDefault="00D07377" w:rsidP="003E6A3D">
            <w:pPr>
              <w:overflowPunct/>
              <w:autoSpaceDE/>
              <w:autoSpaceDN/>
              <w:adjustRightInd/>
              <w:spacing w:after="0"/>
              <w:textAlignment w:val="auto"/>
              <w:rPr>
                <w:del w:id="325" w:author="Dmitri.Khijniak@7Layers.com" w:date="2017-04-09T10:14:00Z"/>
                <w:rFonts w:ascii="Calibri" w:hAnsi="Calibri"/>
                <w:color w:val="000000"/>
                <w:sz w:val="22"/>
                <w:szCs w:val="22"/>
              </w:rPr>
            </w:pPr>
            <w:del w:id="326" w:author="Dmitri.Khijniak@7Layers.com" w:date="2017-04-09T10:14:00Z">
              <w:r w:rsidRPr="008328FB" w:rsidDel="004D4A3D">
                <w:rPr>
                  <w:rFonts w:ascii="Calibri" w:hAnsi="Calibri"/>
                  <w:color w:val="000000"/>
                  <w:sz w:val="22"/>
                  <w:szCs w:val="22"/>
                </w:rPr>
                <w:delText>request.SetInitialState</w:delText>
              </w:r>
            </w:del>
          </w:p>
          <w:p w14:paraId="616D48AE" w14:textId="52F0E36C" w:rsidR="00D07377" w:rsidRPr="00274BB0" w:rsidDel="004D4A3D" w:rsidRDefault="00D07377" w:rsidP="003E6A3D">
            <w:pPr>
              <w:overflowPunct/>
              <w:autoSpaceDE/>
              <w:autoSpaceDN/>
              <w:adjustRightInd/>
              <w:spacing w:after="0"/>
              <w:textAlignment w:val="auto"/>
              <w:rPr>
                <w:del w:id="327" w:author="Dmitri.Khijniak@7Layers.com" w:date="2017-04-09T10:14:00Z"/>
                <w:rFonts w:ascii="Calibri" w:hAnsi="Calibri"/>
                <w:color w:val="000000"/>
                <w:sz w:val="22"/>
                <w:szCs w:val="22"/>
              </w:rPr>
            </w:pPr>
            <w:del w:id="328" w:author="Dmitri.Khijniak@7Layers.com" w:date="2017-04-09T10:14:00Z">
              <w:r w:rsidRPr="008328FB" w:rsidDel="004D4A3D">
                <w:rPr>
                  <w:rFonts w:ascii="Calibri" w:hAnsi="Calibri"/>
                  <w:color w:val="000000"/>
                  <w:sz w:val="22"/>
                  <w:szCs w:val="22"/>
                </w:rPr>
                <w:delText>response</w:delText>
              </w:r>
            </w:del>
          </w:p>
        </w:tc>
      </w:tr>
      <w:tr w:rsidR="00D07377" w:rsidRPr="00274BB0" w:rsidDel="004D4A3D" w14:paraId="4880EA9A" w14:textId="3F118CC1" w:rsidTr="003E6A3D">
        <w:trPr>
          <w:del w:id="329" w:author="Dmitri.Khijniak@7Layers.com" w:date="2017-04-09T10:14:00Z"/>
        </w:trPr>
        <w:tc>
          <w:tcPr>
            <w:tcW w:w="389" w:type="dxa"/>
            <w:tcMar>
              <w:left w:w="29" w:type="dxa"/>
              <w:right w:w="29" w:type="dxa"/>
            </w:tcMar>
          </w:tcPr>
          <w:p w14:paraId="25FCF263" w14:textId="1B5FBFE6" w:rsidR="00D07377" w:rsidDel="004D4A3D" w:rsidRDefault="00D07377" w:rsidP="003E6A3D">
            <w:pPr>
              <w:overflowPunct/>
              <w:autoSpaceDE/>
              <w:autoSpaceDN/>
              <w:adjustRightInd/>
              <w:spacing w:after="0"/>
              <w:textAlignment w:val="auto"/>
              <w:rPr>
                <w:del w:id="330" w:author="Dmitri.Khijniak@7Layers.com" w:date="2017-04-09T10:14:00Z"/>
                <w:rFonts w:ascii="Calibri" w:hAnsi="Calibri"/>
                <w:color w:val="000000"/>
                <w:sz w:val="22"/>
                <w:szCs w:val="22"/>
              </w:rPr>
            </w:pPr>
            <w:del w:id="331" w:author="Dmitri.Khijniak@7Layers.com" w:date="2017-04-09T10:14:00Z">
              <w:r w:rsidDel="004D4A3D">
                <w:rPr>
                  <w:rFonts w:ascii="Calibri" w:hAnsi="Calibri"/>
                  <w:color w:val="000000"/>
                  <w:sz w:val="22"/>
                  <w:szCs w:val="22"/>
                </w:rPr>
                <w:delText>2</w:delText>
              </w:r>
            </w:del>
          </w:p>
        </w:tc>
        <w:tc>
          <w:tcPr>
            <w:tcW w:w="3600" w:type="dxa"/>
            <w:noWrap/>
            <w:tcMar>
              <w:left w:w="29" w:type="dxa"/>
              <w:right w:w="29" w:type="dxa"/>
            </w:tcMar>
            <w:hideMark/>
          </w:tcPr>
          <w:p w14:paraId="73EB7B01" w14:textId="4351A2B6" w:rsidR="00D07377" w:rsidDel="004D4A3D" w:rsidRDefault="00D07377" w:rsidP="003E6A3D">
            <w:pPr>
              <w:overflowPunct/>
              <w:autoSpaceDE/>
              <w:autoSpaceDN/>
              <w:adjustRightInd/>
              <w:spacing w:after="0"/>
              <w:textAlignment w:val="auto"/>
              <w:rPr>
                <w:del w:id="332" w:author="Dmitri.Khijniak@7Layers.com" w:date="2017-04-09T10:14:00Z"/>
                <w:rFonts w:ascii="Calibri" w:hAnsi="Calibri"/>
                <w:color w:val="000000"/>
                <w:sz w:val="22"/>
                <w:szCs w:val="22"/>
              </w:rPr>
            </w:pPr>
            <w:del w:id="333" w:author="Dmitri.Khijniak@7Layers.com" w:date="2017-04-09T10:14:00Z">
              <w:r w:rsidDel="004D4A3D">
                <w:rPr>
                  <w:rFonts w:ascii="Calibri" w:hAnsi="Calibri"/>
                  <w:color w:val="000000"/>
                  <w:sz w:val="22"/>
                  <w:szCs w:val="22"/>
                </w:rPr>
                <w:delText xml:space="preserve">The SUT transmits a single or periodic WSMs </w:delText>
              </w:r>
            </w:del>
          </w:p>
          <w:p w14:paraId="2BDADAAA" w14:textId="2DDBF6E3" w:rsidR="00D07377" w:rsidRPr="00274BB0" w:rsidDel="004D4A3D" w:rsidRDefault="00D07377" w:rsidP="003E6A3D">
            <w:pPr>
              <w:overflowPunct/>
              <w:autoSpaceDE/>
              <w:autoSpaceDN/>
              <w:adjustRightInd/>
              <w:spacing w:after="0"/>
              <w:textAlignment w:val="auto"/>
              <w:rPr>
                <w:del w:id="334" w:author="Dmitri.Khijniak@7Layers.com" w:date="2017-04-09T10:14:00Z"/>
                <w:rFonts w:ascii="Calibri" w:hAnsi="Calibri"/>
                <w:color w:val="000000"/>
                <w:sz w:val="22"/>
                <w:szCs w:val="22"/>
              </w:rPr>
            </w:pPr>
          </w:p>
        </w:tc>
        <w:tc>
          <w:tcPr>
            <w:tcW w:w="990" w:type="dxa"/>
            <w:noWrap/>
            <w:tcMar>
              <w:left w:w="29" w:type="dxa"/>
              <w:right w:w="29" w:type="dxa"/>
            </w:tcMar>
            <w:hideMark/>
          </w:tcPr>
          <w:p w14:paraId="060364A2" w14:textId="6A9B22FA" w:rsidR="00D07377" w:rsidDel="004D4A3D" w:rsidRDefault="00D07377" w:rsidP="003E6A3D">
            <w:pPr>
              <w:overflowPunct/>
              <w:autoSpaceDE/>
              <w:autoSpaceDN/>
              <w:adjustRightInd/>
              <w:spacing w:after="0"/>
              <w:textAlignment w:val="auto"/>
              <w:rPr>
                <w:del w:id="335" w:author="Dmitri.Khijniak@7Layers.com" w:date="2017-04-09T10:14:00Z"/>
                <w:rFonts w:ascii="Calibri" w:hAnsi="Calibri"/>
                <w:color w:val="000000"/>
                <w:sz w:val="22"/>
                <w:szCs w:val="22"/>
              </w:rPr>
            </w:pPr>
            <w:del w:id="336" w:author="Dmitri.Khijniak@7Layers.com" w:date="2017-04-09T10:14:00Z">
              <w:r w:rsidDel="004D4A3D">
                <w:rPr>
                  <w:rFonts w:ascii="Calibri" w:hAnsi="Calibri"/>
                  <w:color w:val="000000"/>
                  <w:sz w:val="22"/>
                  <w:szCs w:val="22"/>
                </w:rPr>
                <w:delText>TS -&gt; SUT</w:delText>
              </w:r>
            </w:del>
          </w:p>
          <w:p w14:paraId="4B384928" w14:textId="5C99B9B8" w:rsidR="00D07377" w:rsidDel="004D4A3D" w:rsidRDefault="00D07377" w:rsidP="003E6A3D">
            <w:pPr>
              <w:overflowPunct/>
              <w:autoSpaceDE/>
              <w:autoSpaceDN/>
              <w:adjustRightInd/>
              <w:spacing w:after="0"/>
              <w:textAlignment w:val="auto"/>
              <w:rPr>
                <w:del w:id="337" w:author="Dmitri.Khijniak@7Layers.com" w:date="2017-04-09T10:14:00Z"/>
                <w:rFonts w:ascii="Calibri" w:hAnsi="Calibri"/>
                <w:color w:val="000000"/>
                <w:sz w:val="22"/>
                <w:szCs w:val="22"/>
              </w:rPr>
            </w:pPr>
            <w:del w:id="338" w:author="Dmitri.Khijniak@7Layers.com" w:date="2017-04-09T10:14:00Z">
              <w:r w:rsidDel="004D4A3D">
                <w:rPr>
                  <w:rFonts w:ascii="Calibri" w:hAnsi="Calibri"/>
                  <w:color w:val="000000"/>
                  <w:sz w:val="22"/>
                  <w:szCs w:val="22"/>
                </w:rPr>
                <w:delText>SUT -&gt; TS</w:delText>
              </w:r>
            </w:del>
          </w:p>
          <w:p w14:paraId="495B671C" w14:textId="1076AD13" w:rsidR="00D07377" w:rsidDel="004D4A3D" w:rsidRDefault="00D07377" w:rsidP="003E6A3D">
            <w:pPr>
              <w:overflowPunct/>
              <w:autoSpaceDE/>
              <w:autoSpaceDN/>
              <w:adjustRightInd/>
              <w:spacing w:after="0"/>
              <w:textAlignment w:val="auto"/>
              <w:rPr>
                <w:del w:id="339" w:author="Dmitri.Khijniak@7Layers.com" w:date="2017-04-09T10:14:00Z"/>
                <w:rFonts w:ascii="Calibri" w:hAnsi="Calibri"/>
                <w:color w:val="000000"/>
                <w:sz w:val="22"/>
                <w:szCs w:val="22"/>
              </w:rPr>
            </w:pPr>
            <w:del w:id="340" w:author="Dmitri.Khijniak@7Layers.com" w:date="2017-04-09T10:14:00Z">
              <w:r w:rsidDel="004D4A3D">
                <w:rPr>
                  <w:rFonts w:ascii="Calibri" w:hAnsi="Calibri"/>
                  <w:color w:val="000000"/>
                  <w:sz w:val="22"/>
                  <w:szCs w:val="22"/>
                </w:rPr>
                <w:delText>TS -&gt; SUT</w:delText>
              </w:r>
            </w:del>
          </w:p>
          <w:p w14:paraId="528F865F" w14:textId="5EB791A8" w:rsidR="00D07377" w:rsidRPr="00274BB0" w:rsidDel="004D4A3D" w:rsidRDefault="00D07377" w:rsidP="003E6A3D">
            <w:pPr>
              <w:overflowPunct/>
              <w:autoSpaceDE/>
              <w:autoSpaceDN/>
              <w:adjustRightInd/>
              <w:spacing w:after="0"/>
              <w:textAlignment w:val="auto"/>
              <w:rPr>
                <w:del w:id="341" w:author="Dmitri.Khijniak@7Layers.com" w:date="2017-04-09T10:14:00Z"/>
                <w:rFonts w:ascii="Calibri" w:hAnsi="Calibri"/>
                <w:color w:val="000000"/>
                <w:sz w:val="22"/>
                <w:szCs w:val="22"/>
              </w:rPr>
            </w:pPr>
            <w:del w:id="342"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6722C53F" w14:textId="435BBAD7" w:rsidR="00D07377" w:rsidRPr="008328FB" w:rsidDel="004D4A3D" w:rsidRDefault="00D07377" w:rsidP="003E6A3D">
            <w:pPr>
              <w:overflowPunct/>
              <w:autoSpaceDE/>
              <w:autoSpaceDN/>
              <w:adjustRightInd/>
              <w:spacing w:after="0"/>
              <w:textAlignment w:val="auto"/>
              <w:rPr>
                <w:del w:id="343" w:author="Dmitri.Khijniak@7Layers.com" w:date="2017-04-09T10:14:00Z"/>
                <w:rFonts w:ascii="Calibri" w:hAnsi="Calibri"/>
                <w:color w:val="000000"/>
                <w:sz w:val="22"/>
                <w:szCs w:val="22"/>
              </w:rPr>
            </w:pPr>
            <w:del w:id="344" w:author="Dmitri.Khijniak@7Layers.com" w:date="2017-04-09T10:14:00Z">
              <w:r w:rsidRPr="008328FB" w:rsidDel="004D4A3D">
                <w:rPr>
                  <w:rFonts w:ascii="Calibri" w:hAnsi="Calibri"/>
                  <w:color w:val="000000"/>
                  <w:sz w:val="22"/>
                  <w:szCs w:val="22"/>
                </w:rPr>
                <w:delText>request.SetWsmTxInfo</w:delText>
              </w:r>
            </w:del>
          </w:p>
          <w:p w14:paraId="3BF600D1" w14:textId="311B97A8" w:rsidR="00D07377" w:rsidRPr="008328FB" w:rsidDel="004D4A3D" w:rsidRDefault="00D07377" w:rsidP="003E6A3D">
            <w:pPr>
              <w:overflowPunct/>
              <w:autoSpaceDE/>
              <w:autoSpaceDN/>
              <w:adjustRightInd/>
              <w:spacing w:after="0"/>
              <w:textAlignment w:val="auto"/>
              <w:rPr>
                <w:del w:id="345" w:author="Dmitri.Khijniak@7Layers.com" w:date="2017-04-09T10:14:00Z"/>
                <w:rFonts w:ascii="Calibri" w:hAnsi="Calibri"/>
                <w:color w:val="000000"/>
                <w:sz w:val="22"/>
                <w:szCs w:val="22"/>
              </w:rPr>
            </w:pPr>
            <w:del w:id="346" w:author="Dmitri.Khijniak@7Layers.com" w:date="2017-04-09T10:14:00Z">
              <w:r w:rsidRPr="008328FB" w:rsidDel="004D4A3D">
                <w:rPr>
                  <w:rFonts w:ascii="Calibri" w:hAnsi="Calibri"/>
                  <w:color w:val="000000"/>
                  <w:sz w:val="22"/>
                  <w:szCs w:val="22"/>
                </w:rPr>
                <w:delText>response</w:delText>
              </w:r>
            </w:del>
          </w:p>
          <w:p w14:paraId="678A2039" w14:textId="0A95E1CD" w:rsidR="00D07377" w:rsidRPr="008328FB" w:rsidDel="004D4A3D" w:rsidRDefault="00D07377" w:rsidP="003E6A3D">
            <w:pPr>
              <w:overflowPunct/>
              <w:autoSpaceDE/>
              <w:autoSpaceDN/>
              <w:adjustRightInd/>
              <w:spacing w:after="0"/>
              <w:textAlignment w:val="auto"/>
              <w:rPr>
                <w:del w:id="347" w:author="Dmitri.Khijniak@7Layers.com" w:date="2017-04-09T10:14:00Z"/>
                <w:rFonts w:ascii="Calibri" w:hAnsi="Calibri"/>
                <w:color w:val="000000"/>
                <w:sz w:val="22"/>
                <w:szCs w:val="22"/>
              </w:rPr>
            </w:pPr>
            <w:del w:id="348" w:author="Dmitri.Khijniak@7Layers.com" w:date="2017-04-09T10:14:00Z">
              <w:r w:rsidRPr="008328FB" w:rsidDel="004D4A3D">
                <w:rPr>
                  <w:rFonts w:ascii="Calibri" w:hAnsi="Calibri"/>
                  <w:color w:val="000000"/>
                  <w:sz w:val="22"/>
                  <w:szCs w:val="22"/>
                </w:rPr>
                <w:delText>request.StartWsmTx</w:delText>
              </w:r>
            </w:del>
          </w:p>
          <w:p w14:paraId="390323CB" w14:textId="3F5F1E13" w:rsidR="00D07377" w:rsidRPr="00274BB0" w:rsidDel="004D4A3D" w:rsidRDefault="00D07377" w:rsidP="003E6A3D">
            <w:pPr>
              <w:overflowPunct/>
              <w:autoSpaceDE/>
              <w:autoSpaceDN/>
              <w:adjustRightInd/>
              <w:spacing w:after="0"/>
              <w:textAlignment w:val="auto"/>
              <w:rPr>
                <w:del w:id="349" w:author="Dmitri.Khijniak@7Layers.com" w:date="2017-04-09T10:14:00Z"/>
                <w:rFonts w:ascii="Calibri" w:hAnsi="Calibri"/>
                <w:color w:val="000000"/>
                <w:sz w:val="22"/>
                <w:szCs w:val="22"/>
              </w:rPr>
            </w:pPr>
            <w:del w:id="350" w:author="Dmitri.Khijniak@7Layers.com" w:date="2017-04-09T10:14:00Z">
              <w:r w:rsidRPr="008328FB" w:rsidDel="004D4A3D">
                <w:rPr>
                  <w:rFonts w:ascii="Calibri" w:hAnsi="Calibri"/>
                  <w:color w:val="000000"/>
                  <w:sz w:val="22"/>
                  <w:szCs w:val="22"/>
                </w:rPr>
                <w:delText>response</w:delText>
              </w:r>
            </w:del>
          </w:p>
        </w:tc>
      </w:tr>
      <w:tr w:rsidR="00D07377" w:rsidDel="004D4A3D" w14:paraId="0CCAD1E9" w14:textId="41B7D690" w:rsidTr="003E6A3D">
        <w:trPr>
          <w:del w:id="351" w:author="Dmitri.Khijniak@7Layers.com" w:date="2017-04-09T10:14:00Z"/>
        </w:trPr>
        <w:tc>
          <w:tcPr>
            <w:tcW w:w="389" w:type="dxa"/>
            <w:tcMar>
              <w:left w:w="29" w:type="dxa"/>
              <w:right w:w="29" w:type="dxa"/>
            </w:tcMar>
          </w:tcPr>
          <w:p w14:paraId="14B4F735" w14:textId="1829918D" w:rsidR="00D07377" w:rsidRPr="004D7685" w:rsidDel="004D4A3D" w:rsidRDefault="00D07377" w:rsidP="003E6A3D">
            <w:pPr>
              <w:overflowPunct/>
              <w:autoSpaceDE/>
              <w:autoSpaceDN/>
              <w:adjustRightInd/>
              <w:spacing w:after="0"/>
              <w:textAlignment w:val="auto"/>
              <w:rPr>
                <w:del w:id="352" w:author="Dmitri.Khijniak@7Layers.com" w:date="2017-04-09T10:14:00Z"/>
                <w:rFonts w:ascii="Calibri" w:hAnsi="Calibri"/>
                <w:color w:val="000000"/>
                <w:sz w:val="22"/>
                <w:szCs w:val="22"/>
              </w:rPr>
            </w:pPr>
            <w:del w:id="353" w:author="Dmitri.Khijniak@7Layers.com" w:date="2017-04-09T10:14:00Z">
              <w:r w:rsidDel="004D4A3D">
                <w:rPr>
                  <w:rFonts w:ascii="Calibri" w:hAnsi="Calibri"/>
                  <w:color w:val="000000"/>
                  <w:sz w:val="22"/>
                  <w:szCs w:val="22"/>
                </w:rPr>
                <w:delText>3</w:delText>
              </w:r>
            </w:del>
          </w:p>
        </w:tc>
        <w:tc>
          <w:tcPr>
            <w:tcW w:w="3600" w:type="dxa"/>
            <w:tcMar>
              <w:left w:w="29" w:type="dxa"/>
              <w:right w:w="29" w:type="dxa"/>
            </w:tcMar>
          </w:tcPr>
          <w:p w14:paraId="7D7C56E2" w14:textId="632263E0" w:rsidR="00D07377" w:rsidRPr="00131586" w:rsidDel="004D4A3D" w:rsidRDefault="00D07377" w:rsidP="003E6A3D">
            <w:pPr>
              <w:overflowPunct/>
              <w:autoSpaceDE/>
              <w:autoSpaceDN/>
              <w:adjustRightInd/>
              <w:spacing w:after="0"/>
              <w:textAlignment w:val="auto"/>
              <w:rPr>
                <w:del w:id="354" w:author="Dmitri.Khijniak@7Layers.com" w:date="2017-04-09T10:14:00Z"/>
                <w:rFonts w:ascii="Calibri" w:hAnsi="Calibri"/>
                <w:color w:val="000000"/>
                <w:sz w:val="22"/>
                <w:szCs w:val="22"/>
              </w:rPr>
            </w:pPr>
            <w:del w:id="355" w:author="Dmitri.Khijniak@7Layers.com" w:date="2017-04-09T10:14:00Z">
              <w:r w:rsidDel="004D4A3D">
                <w:rPr>
                  <w:rFonts w:ascii="Calibri" w:hAnsi="Calibri"/>
                  <w:color w:val="000000"/>
                  <w:sz w:val="22"/>
                  <w:szCs w:val="22"/>
                </w:rPr>
                <w:delText>The SUT s</w:delText>
              </w:r>
              <w:r w:rsidRPr="004D7685" w:rsidDel="004D4A3D">
                <w:rPr>
                  <w:rFonts w:ascii="Calibri" w:hAnsi="Calibri"/>
                  <w:color w:val="000000"/>
                  <w:sz w:val="22"/>
                  <w:szCs w:val="22"/>
                </w:rPr>
                <w:delText>top</w:delText>
              </w:r>
              <w:r w:rsidDel="004D4A3D">
                <w:rPr>
                  <w:rFonts w:ascii="Calibri" w:hAnsi="Calibri"/>
                  <w:color w:val="000000"/>
                  <w:sz w:val="22"/>
                  <w:szCs w:val="22"/>
                </w:rPr>
                <w:delText>s</w:delText>
              </w:r>
              <w:r w:rsidRPr="004D7685" w:rsidDel="004D4A3D">
                <w:rPr>
                  <w:rFonts w:ascii="Calibri" w:hAnsi="Calibri"/>
                  <w:color w:val="000000"/>
                  <w:sz w:val="22"/>
                  <w:szCs w:val="22"/>
                </w:rPr>
                <w:delText xml:space="preserve"> transmitting </w:delText>
              </w:r>
              <w:r w:rsidDel="004D4A3D">
                <w:rPr>
                  <w:rFonts w:ascii="Calibri" w:hAnsi="Calibri"/>
                  <w:color w:val="000000"/>
                  <w:sz w:val="22"/>
                  <w:szCs w:val="22"/>
                </w:rPr>
                <w:delText xml:space="preserve">periodic </w:delText>
              </w:r>
              <w:r w:rsidRPr="004D7685" w:rsidDel="004D4A3D">
                <w:rPr>
                  <w:rFonts w:ascii="Calibri" w:hAnsi="Calibri"/>
                  <w:color w:val="000000"/>
                  <w:sz w:val="22"/>
                  <w:szCs w:val="22"/>
                </w:rPr>
                <w:delText>WSMs</w:delText>
              </w:r>
              <w:r w:rsidDel="004D4A3D">
                <w:rPr>
                  <w:rFonts w:ascii="Calibri" w:hAnsi="Calibri"/>
                  <w:color w:val="000000"/>
                  <w:sz w:val="22"/>
                  <w:szCs w:val="22"/>
                </w:rPr>
                <w:delText xml:space="preserve"> </w:delText>
              </w:r>
            </w:del>
          </w:p>
        </w:tc>
        <w:tc>
          <w:tcPr>
            <w:tcW w:w="990" w:type="dxa"/>
            <w:tcMar>
              <w:left w:w="29" w:type="dxa"/>
              <w:right w:w="29" w:type="dxa"/>
            </w:tcMar>
          </w:tcPr>
          <w:p w14:paraId="261E29DE" w14:textId="395E759F" w:rsidR="00D07377" w:rsidDel="004D4A3D" w:rsidRDefault="00D07377" w:rsidP="003E6A3D">
            <w:pPr>
              <w:overflowPunct/>
              <w:autoSpaceDE/>
              <w:autoSpaceDN/>
              <w:adjustRightInd/>
              <w:spacing w:after="0"/>
              <w:textAlignment w:val="auto"/>
              <w:rPr>
                <w:del w:id="356" w:author="Dmitri.Khijniak@7Layers.com" w:date="2017-04-09T10:14:00Z"/>
                <w:rFonts w:ascii="Calibri" w:hAnsi="Calibri"/>
                <w:color w:val="000000"/>
                <w:sz w:val="22"/>
                <w:szCs w:val="22"/>
              </w:rPr>
            </w:pPr>
            <w:del w:id="357" w:author="Dmitri.Khijniak@7Layers.com" w:date="2017-04-09T10:14:00Z">
              <w:r w:rsidDel="004D4A3D">
                <w:rPr>
                  <w:rFonts w:ascii="Calibri" w:hAnsi="Calibri"/>
                  <w:color w:val="000000"/>
                  <w:sz w:val="22"/>
                  <w:szCs w:val="22"/>
                </w:rPr>
                <w:delText>TS -&gt; SUT</w:delText>
              </w:r>
            </w:del>
          </w:p>
          <w:p w14:paraId="6E38F699" w14:textId="7AB866BC" w:rsidR="00D07377" w:rsidRPr="004D7685" w:rsidDel="004D4A3D" w:rsidRDefault="00D07377" w:rsidP="003E6A3D">
            <w:pPr>
              <w:overflowPunct/>
              <w:autoSpaceDE/>
              <w:autoSpaceDN/>
              <w:adjustRightInd/>
              <w:spacing w:after="0"/>
              <w:textAlignment w:val="auto"/>
              <w:rPr>
                <w:del w:id="358" w:author="Dmitri.Khijniak@7Layers.com" w:date="2017-04-09T10:14:00Z"/>
                <w:rFonts w:ascii="Calibri" w:hAnsi="Calibri"/>
                <w:color w:val="000000"/>
                <w:sz w:val="22"/>
                <w:szCs w:val="22"/>
              </w:rPr>
            </w:pPr>
            <w:del w:id="359"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1A593A54" w14:textId="0F4A4332" w:rsidR="00D07377" w:rsidRPr="008328FB" w:rsidDel="004D4A3D" w:rsidRDefault="00D07377" w:rsidP="003E6A3D">
            <w:pPr>
              <w:overflowPunct/>
              <w:autoSpaceDE/>
              <w:autoSpaceDN/>
              <w:adjustRightInd/>
              <w:spacing w:after="0"/>
              <w:textAlignment w:val="auto"/>
              <w:rPr>
                <w:del w:id="360" w:author="Dmitri.Khijniak@7Layers.com" w:date="2017-04-09T10:14:00Z"/>
                <w:rFonts w:ascii="Calibri" w:hAnsi="Calibri"/>
                <w:color w:val="000000"/>
                <w:sz w:val="22"/>
                <w:szCs w:val="22"/>
              </w:rPr>
            </w:pPr>
            <w:del w:id="361" w:author="Dmitri.Khijniak@7Layers.com" w:date="2017-04-09T10:14:00Z">
              <w:r w:rsidRPr="008328FB" w:rsidDel="004D4A3D">
                <w:rPr>
                  <w:rFonts w:ascii="Calibri" w:hAnsi="Calibri"/>
                  <w:color w:val="000000"/>
                  <w:sz w:val="22"/>
                  <w:szCs w:val="22"/>
                </w:rPr>
                <w:delText>request.StopWsmTx</w:delText>
              </w:r>
            </w:del>
          </w:p>
          <w:p w14:paraId="6C1F6DF9" w14:textId="2F00833F" w:rsidR="00D07377" w:rsidRPr="008328FB" w:rsidDel="004D4A3D" w:rsidRDefault="00D07377" w:rsidP="003E6A3D">
            <w:pPr>
              <w:overflowPunct/>
              <w:autoSpaceDE/>
              <w:autoSpaceDN/>
              <w:adjustRightInd/>
              <w:spacing w:after="0"/>
              <w:textAlignment w:val="auto"/>
              <w:rPr>
                <w:del w:id="362" w:author="Dmitri.Khijniak@7Layers.com" w:date="2017-04-09T10:14:00Z"/>
                <w:rFonts w:ascii="Calibri" w:hAnsi="Calibri"/>
                <w:color w:val="000000"/>
                <w:sz w:val="22"/>
                <w:szCs w:val="22"/>
              </w:rPr>
            </w:pPr>
            <w:del w:id="363" w:author="Dmitri.Khijniak@7Layers.com" w:date="2017-04-09T10:14:00Z">
              <w:r w:rsidRPr="008328FB" w:rsidDel="004D4A3D">
                <w:rPr>
                  <w:rFonts w:ascii="Calibri" w:hAnsi="Calibri"/>
                  <w:color w:val="000000"/>
                  <w:sz w:val="22"/>
                  <w:szCs w:val="22"/>
                </w:rPr>
                <w:delText>response</w:delText>
              </w:r>
            </w:del>
          </w:p>
        </w:tc>
      </w:tr>
      <w:tr w:rsidR="00D07377" w:rsidDel="004D4A3D" w14:paraId="03984654" w14:textId="3D15BAFA" w:rsidTr="003E6A3D">
        <w:trPr>
          <w:del w:id="364" w:author="Dmitri.Khijniak@7Layers.com" w:date="2017-04-09T10:14:00Z"/>
        </w:trPr>
        <w:tc>
          <w:tcPr>
            <w:tcW w:w="389" w:type="dxa"/>
            <w:tcMar>
              <w:left w:w="29" w:type="dxa"/>
              <w:right w:w="29" w:type="dxa"/>
            </w:tcMar>
          </w:tcPr>
          <w:p w14:paraId="5BE39336" w14:textId="44AF2183" w:rsidR="00D07377" w:rsidRPr="00FA2A15" w:rsidDel="004D4A3D" w:rsidRDefault="00D07377" w:rsidP="003E6A3D">
            <w:pPr>
              <w:overflowPunct/>
              <w:autoSpaceDE/>
              <w:autoSpaceDN/>
              <w:adjustRightInd/>
              <w:spacing w:after="0"/>
              <w:textAlignment w:val="auto"/>
              <w:rPr>
                <w:del w:id="365" w:author="Dmitri.Khijniak@7Layers.com" w:date="2017-04-09T10:14:00Z"/>
                <w:rFonts w:ascii="Calibri" w:hAnsi="Calibri"/>
                <w:color w:val="000000"/>
                <w:sz w:val="22"/>
                <w:szCs w:val="22"/>
              </w:rPr>
            </w:pPr>
            <w:del w:id="366" w:author="Dmitri.Khijniak@7Layers.com" w:date="2017-04-09T10:14:00Z">
              <w:r w:rsidRPr="00FA2A15" w:rsidDel="004D4A3D">
                <w:rPr>
                  <w:rFonts w:ascii="Calibri" w:hAnsi="Calibri"/>
                  <w:color w:val="000000"/>
                  <w:sz w:val="22"/>
                  <w:szCs w:val="22"/>
                </w:rPr>
                <w:delText>4</w:delText>
              </w:r>
            </w:del>
          </w:p>
        </w:tc>
        <w:tc>
          <w:tcPr>
            <w:tcW w:w="3600" w:type="dxa"/>
            <w:tcMar>
              <w:left w:w="29" w:type="dxa"/>
              <w:right w:w="29" w:type="dxa"/>
            </w:tcMar>
          </w:tcPr>
          <w:p w14:paraId="449367F7" w14:textId="58BD5C78" w:rsidR="00D07377" w:rsidDel="004D4A3D" w:rsidRDefault="00D07377" w:rsidP="003E6A3D">
            <w:pPr>
              <w:overflowPunct/>
              <w:autoSpaceDE/>
              <w:autoSpaceDN/>
              <w:adjustRightInd/>
              <w:spacing w:after="0"/>
              <w:textAlignment w:val="auto"/>
              <w:rPr>
                <w:del w:id="367" w:author="Dmitri.Khijniak@7Layers.com" w:date="2017-04-09T10:14:00Z"/>
                <w:rFonts w:ascii="Calibri" w:hAnsi="Calibri"/>
                <w:color w:val="000000"/>
                <w:sz w:val="22"/>
                <w:szCs w:val="22"/>
              </w:rPr>
            </w:pPr>
            <w:del w:id="368" w:author="Dmitri.Khijniak@7Layers.com" w:date="2017-04-09T10:14:00Z">
              <w:r w:rsidDel="004D4A3D">
                <w:rPr>
                  <w:rFonts w:ascii="Calibri" w:hAnsi="Calibri"/>
                  <w:color w:val="000000"/>
                  <w:sz w:val="22"/>
                  <w:szCs w:val="22"/>
                </w:rPr>
                <w:delText>The SUT r</w:delText>
              </w:r>
              <w:r w:rsidRPr="002E1405" w:rsidDel="004D4A3D">
                <w:rPr>
                  <w:rFonts w:ascii="Calibri" w:hAnsi="Calibri"/>
                  <w:color w:val="000000"/>
                  <w:sz w:val="22"/>
                  <w:szCs w:val="22"/>
                </w:rPr>
                <w:delText>eceive</w:delText>
              </w:r>
              <w:r w:rsidDel="004D4A3D">
                <w:rPr>
                  <w:rFonts w:ascii="Calibri" w:hAnsi="Calibri"/>
                  <w:color w:val="000000"/>
                  <w:sz w:val="22"/>
                  <w:szCs w:val="22"/>
                </w:rPr>
                <w:delText>s</w:delText>
              </w:r>
              <w:r w:rsidRPr="002E1405" w:rsidDel="004D4A3D">
                <w:rPr>
                  <w:rFonts w:ascii="Calibri" w:hAnsi="Calibri"/>
                  <w:color w:val="000000"/>
                  <w:sz w:val="22"/>
                  <w:szCs w:val="22"/>
                </w:rPr>
                <w:delText xml:space="preserve"> WSMs</w:delText>
              </w:r>
              <w:r w:rsidDel="004D4A3D">
                <w:rPr>
                  <w:rFonts w:ascii="Calibri" w:hAnsi="Calibri"/>
                  <w:color w:val="000000"/>
                  <w:sz w:val="22"/>
                  <w:szCs w:val="22"/>
                </w:rPr>
                <w:delText xml:space="preserve"> and sends event indications to the TS</w:delText>
              </w:r>
            </w:del>
          </w:p>
          <w:p w14:paraId="66085767" w14:textId="739151FD" w:rsidR="00D07377" w:rsidDel="004D4A3D" w:rsidRDefault="00D07377" w:rsidP="003E6A3D">
            <w:pPr>
              <w:overflowPunct/>
              <w:autoSpaceDE/>
              <w:autoSpaceDN/>
              <w:adjustRightInd/>
              <w:spacing w:after="0"/>
              <w:textAlignment w:val="auto"/>
              <w:rPr>
                <w:del w:id="369" w:author="Dmitri.Khijniak@7Layers.com" w:date="2017-04-09T10:14:00Z"/>
              </w:rPr>
            </w:pPr>
          </w:p>
        </w:tc>
        <w:tc>
          <w:tcPr>
            <w:tcW w:w="990" w:type="dxa"/>
            <w:tcMar>
              <w:left w:w="29" w:type="dxa"/>
              <w:right w:w="29" w:type="dxa"/>
            </w:tcMar>
          </w:tcPr>
          <w:p w14:paraId="690E011A" w14:textId="2903546B" w:rsidR="00D07377" w:rsidDel="004D4A3D" w:rsidRDefault="00D07377" w:rsidP="003E6A3D">
            <w:pPr>
              <w:overflowPunct/>
              <w:autoSpaceDE/>
              <w:autoSpaceDN/>
              <w:adjustRightInd/>
              <w:spacing w:after="0"/>
              <w:textAlignment w:val="auto"/>
              <w:rPr>
                <w:del w:id="370" w:author="Dmitri.Khijniak@7Layers.com" w:date="2017-04-09T10:14:00Z"/>
                <w:rFonts w:ascii="Calibri" w:hAnsi="Calibri"/>
                <w:color w:val="000000"/>
                <w:sz w:val="22"/>
                <w:szCs w:val="22"/>
              </w:rPr>
            </w:pPr>
            <w:del w:id="371" w:author="Dmitri.Khijniak@7Layers.com" w:date="2017-04-09T10:14:00Z">
              <w:r w:rsidDel="004D4A3D">
                <w:rPr>
                  <w:rFonts w:ascii="Calibri" w:hAnsi="Calibri"/>
                  <w:color w:val="000000"/>
                  <w:sz w:val="22"/>
                  <w:szCs w:val="22"/>
                </w:rPr>
                <w:delText>TS -&gt; SUT</w:delText>
              </w:r>
            </w:del>
          </w:p>
          <w:p w14:paraId="594D37DB" w14:textId="7FCA49EF" w:rsidR="00D07377" w:rsidDel="004D4A3D" w:rsidRDefault="00D07377" w:rsidP="003E6A3D">
            <w:pPr>
              <w:spacing w:after="0"/>
              <w:rPr>
                <w:del w:id="372" w:author="Dmitri.Khijniak@7Layers.com" w:date="2017-04-09T10:14:00Z"/>
                <w:rFonts w:ascii="Calibri" w:hAnsi="Calibri"/>
                <w:color w:val="000000"/>
                <w:sz w:val="22"/>
                <w:szCs w:val="22"/>
              </w:rPr>
            </w:pPr>
            <w:del w:id="373" w:author="Dmitri.Khijniak@7Layers.com" w:date="2017-04-09T10:14:00Z">
              <w:r w:rsidDel="004D4A3D">
                <w:rPr>
                  <w:rFonts w:ascii="Calibri" w:hAnsi="Calibri"/>
                  <w:color w:val="000000"/>
                  <w:sz w:val="22"/>
                  <w:szCs w:val="22"/>
                </w:rPr>
                <w:delText>SUT -&gt; TS</w:delText>
              </w:r>
            </w:del>
          </w:p>
          <w:p w14:paraId="0264BE9B" w14:textId="5FBEB9E8" w:rsidR="00D07377" w:rsidRPr="00605871" w:rsidDel="004D4A3D" w:rsidRDefault="00D07377" w:rsidP="003E6A3D">
            <w:pPr>
              <w:spacing w:after="0"/>
              <w:rPr>
                <w:del w:id="374" w:author="Dmitri.Khijniak@7Layers.com" w:date="2017-04-09T10:14:00Z"/>
                <w:rFonts w:ascii="Calibri" w:hAnsi="Calibri"/>
                <w:color w:val="000000"/>
                <w:sz w:val="22"/>
                <w:szCs w:val="22"/>
              </w:rPr>
            </w:pPr>
            <w:del w:id="375"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6DF0DEF4" w14:textId="10EF2960" w:rsidR="00D07377" w:rsidDel="004D4A3D" w:rsidRDefault="00D07377" w:rsidP="003E6A3D">
            <w:pPr>
              <w:overflowPunct/>
              <w:autoSpaceDE/>
              <w:autoSpaceDN/>
              <w:adjustRightInd/>
              <w:spacing w:after="0"/>
              <w:textAlignment w:val="auto"/>
              <w:rPr>
                <w:del w:id="376" w:author="Dmitri.Khijniak@7Layers.com" w:date="2017-04-09T10:14:00Z"/>
                <w:rFonts w:ascii="Calibri" w:hAnsi="Calibri"/>
                <w:color w:val="000000"/>
                <w:sz w:val="22"/>
                <w:szCs w:val="22"/>
              </w:rPr>
            </w:pPr>
            <w:del w:id="377" w:author="Dmitri.Khijniak@7Layers.com" w:date="2017-04-09T10:14:00Z">
              <w:r w:rsidRPr="008328FB" w:rsidDel="004D4A3D">
                <w:rPr>
                  <w:rFonts w:ascii="Calibri" w:hAnsi="Calibri"/>
                  <w:color w:val="000000"/>
                  <w:sz w:val="22"/>
                  <w:szCs w:val="22"/>
                </w:rPr>
                <w:delText>request.StartRx</w:delText>
              </w:r>
            </w:del>
          </w:p>
          <w:p w14:paraId="4CA61BA5" w14:textId="4212F7D4" w:rsidR="00D07377" w:rsidRPr="008328FB" w:rsidDel="004D4A3D" w:rsidRDefault="00D07377" w:rsidP="003E6A3D">
            <w:pPr>
              <w:overflowPunct/>
              <w:autoSpaceDE/>
              <w:autoSpaceDN/>
              <w:adjustRightInd/>
              <w:spacing w:after="0"/>
              <w:textAlignment w:val="auto"/>
              <w:rPr>
                <w:del w:id="378" w:author="Dmitri.Khijniak@7Layers.com" w:date="2017-04-09T10:14:00Z"/>
                <w:rFonts w:ascii="Calibri" w:hAnsi="Calibri"/>
                <w:color w:val="000000"/>
                <w:sz w:val="22"/>
                <w:szCs w:val="22"/>
              </w:rPr>
            </w:pPr>
            <w:del w:id="379" w:author="Dmitri.Khijniak@7Layers.com" w:date="2017-04-09T10:14:00Z">
              <w:r w:rsidRPr="008328FB" w:rsidDel="004D4A3D">
                <w:rPr>
                  <w:rFonts w:ascii="Calibri" w:hAnsi="Calibri"/>
                  <w:color w:val="000000"/>
                  <w:sz w:val="22"/>
                  <w:szCs w:val="22"/>
                </w:rPr>
                <w:delText>response</w:delText>
              </w:r>
            </w:del>
          </w:p>
          <w:p w14:paraId="1B7F742B" w14:textId="4585E7AD" w:rsidR="00D07377" w:rsidRPr="008328FB" w:rsidDel="004D4A3D" w:rsidRDefault="00D07377" w:rsidP="003E6A3D">
            <w:pPr>
              <w:overflowPunct/>
              <w:autoSpaceDE/>
              <w:autoSpaceDN/>
              <w:adjustRightInd/>
              <w:spacing w:after="0"/>
              <w:textAlignment w:val="auto"/>
              <w:rPr>
                <w:del w:id="380" w:author="Dmitri.Khijniak@7Layers.com" w:date="2017-04-09T10:14:00Z"/>
                <w:rFonts w:ascii="Calibri" w:hAnsi="Calibri"/>
                <w:color w:val="000000"/>
                <w:sz w:val="22"/>
                <w:szCs w:val="22"/>
              </w:rPr>
            </w:pPr>
            <w:del w:id="381" w:author="Dmitri.Khijniak@7Layers.com" w:date="2017-04-09T10:14:00Z">
              <w:r w:rsidRPr="008328FB" w:rsidDel="004D4A3D">
                <w:rPr>
                  <w:rFonts w:ascii="Calibri" w:hAnsi="Calibri"/>
                  <w:color w:val="000000"/>
                  <w:sz w:val="22"/>
                  <w:szCs w:val="22"/>
                </w:rPr>
                <w:delText>indication</w:delText>
              </w:r>
            </w:del>
          </w:p>
        </w:tc>
      </w:tr>
      <w:tr w:rsidR="00D07377" w:rsidDel="004D4A3D" w14:paraId="5838E54D" w14:textId="3963BB2D" w:rsidTr="003E6A3D">
        <w:trPr>
          <w:del w:id="382" w:author="Dmitri.Khijniak@7Layers.com" w:date="2017-04-09T10:14:00Z"/>
        </w:trPr>
        <w:tc>
          <w:tcPr>
            <w:tcW w:w="389" w:type="dxa"/>
            <w:tcMar>
              <w:left w:w="29" w:type="dxa"/>
              <w:right w:w="29" w:type="dxa"/>
            </w:tcMar>
          </w:tcPr>
          <w:p w14:paraId="03CEBA8B" w14:textId="05B2EE94" w:rsidR="00D07377" w:rsidRPr="00FA2A15" w:rsidDel="004D4A3D" w:rsidRDefault="00D07377" w:rsidP="003E6A3D">
            <w:pPr>
              <w:overflowPunct/>
              <w:autoSpaceDE/>
              <w:autoSpaceDN/>
              <w:adjustRightInd/>
              <w:spacing w:after="0"/>
              <w:textAlignment w:val="auto"/>
              <w:rPr>
                <w:del w:id="383" w:author="Dmitri.Khijniak@7Layers.com" w:date="2017-04-09T10:14:00Z"/>
                <w:rFonts w:ascii="Calibri" w:hAnsi="Calibri"/>
                <w:color w:val="000000"/>
                <w:sz w:val="22"/>
                <w:szCs w:val="22"/>
              </w:rPr>
            </w:pPr>
            <w:del w:id="384" w:author="Dmitri.Khijniak@7Layers.com" w:date="2017-04-09T10:14:00Z">
              <w:r w:rsidRPr="00FA2A15" w:rsidDel="004D4A3D">
                <w:rPr>
                  <w:rFonts w:ascii="Calibri" w:hAnsi="Calibri"/>
                  <w:color w:val="000000"/>
                  <w:sz w:val="22"/>
                  <w:szCs w:val="22"/>
                </w:rPr>
                <w:delText>5</w:delText>
              </w:r>
            </w:del>
          </w:p>
        </w:tc>
        <w:tc>
          <w:tcPr>
            <w:tcW w:w="3600" w:type="dxa"/>
            <w:tcMar>
              <w:left w:w="29" w:type="dxa"/>
              <w:right w:w="29" w:type="dxa"/>
            </w:tcMar>
          </w:tcPr>
          <w:p w14:paraId="2CD7188D" w14:textId="47720D2E" w:rsidR="00D07377" w:rsidRPr="002E1405" w:rsidDel="004D4A3D" w:rsidRDefault="00D07377" w:rsidP="003E6A3D">
            <w:pPr>
              <w:overflowPunct/>
              <w:autoSpaceDE/>
              <w:autoSpaceDN/>
              <w:adjustRightInd/>
              <w:spacing w:after="0"/>
              <w:textAlignment w:val="auto"/>
              <w:rPr>
                <w:del w:id="385" w:author="Dmitri.Khijniak@7Layers.com" w:date="2017-04-09T10:14:00Z"/>
                <w:rFonts w:ascii="Calibri" w:hAnsi="Calibri"/>
                <w:color w:val="000000"/>
                <w:sz w:val="22"/>
                <w:szCs w:val="22"/>
              </w:rPr>
            </w:pPr>
            <w:del w:id="386" w:author="Dmitri.Khijniak@7Layers.com" w:date="2017-04-09T10:14:00Z">
              <w:r w:rsidDel="004D4A3D">
                <w:rPr>
                  <w:rFonts w:ascii="Calibri" w:hAnsi="Calibri"/>
                  <w:color w:val="000000"/>
                  <w:sz w:val="22"/>
                  <w:szCs w:val="22"/>
                </w:rPr>
                <w:delText>The SUT stops receiving WSMs</w:delText>
              </w:r>
            </w:del>
          </w:p>
        </w:tc>
        <w:tc>
          <w:tcPr>
            <w:tcW w:w="990" w:type="dxa"/>
            <w:tcMar>
              <w:left w:w="29" w:type="dxa"/>
              <w:right w:w="29" w:type="dxa"/>
            </w:tcMar>
          </w:tcPr>
          <w:p w14:paraId="52D59996" w14:textId="7D708123" w:rsidR="00D07377" w:rsidDel="004D4A3D" w:rsidRDefault="00D07377" w:rsidP="003E6A3D">
            <w:pPr>
              <w:overflowPunct/>
              <w:autoSpaceDE/>
              <w:autoSpaceDN/>
              <w:adjustRightInd/>
              <w:spacing w:after="0"/>
              <w:textAlignment w:val="auto"/>
              <w:rPr>
                <w:del w:id="387" w:author="Dmitri.Khijniak@7Layers.com" w:date="2017-04-09T10:14:00Z"/>
                <w:rFonts w:ascii="Calibri" w:hAnsi="Calibri"/>
                <w:color w:val="000000"/>
                <w:sz w:val="22"/>
                <w:szCs w:val="22"/>
              </w:rPr>
            </w:pPr>
            <w:del w:id="388" w:author="Dmitri.Khijniak@7Layers.com" w:date="2017-04-09T10:14:00Z">
              <w:r w:rsidDel="004D4A3D">
                <w:rPr>
                  <w:rFonts w:ascii="Calibri" w:hAnsi="Calibri"/>
                  <w:color w:val="000000"/>
                  <w:sz w:val="22"/>
                  <w:szCs w:val="22"/>
                </w:rPr>
                <w:delText>TS -&gt; SUT</w:delText>
              </w:r>
            </w:del>
          </w:p>
          <w:p w14:paraId="6771EA74" w14:textId="71CD75BC" w:rsidR="00D07377" w:rsidDel="004D4A3D" w:rsidRDefault="00D07377" w:rsidP="003E6A3D">
            <w:pPr>
              <w:spacing w:after="0"/>
              <w:rPr>
                <w:del w:id="389" w:author="Dmitri.Khijniak@7Layers.com" w:date="2017-04-09T10:14:00Z"/>
              </w:rPr>
            </w:pPr>
            <w:del w:id="390"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183C519D" w14:textId="665826F9" w:rsidR="00D07377" w:rsidDel="004D4A3D" w:rsidRDefault="00D07377" w:rsidP="003E6A3D">
            <w:pPr>
              <w:overflowPunct/>
              <w:autoSpaceDE/>
              <w:autoSpaceDN/>
              <w:adjustRightInd/>
              <w:spacing w:after="0"/>
              <w:textAlignment w:val="auto"/>
              <w:rPr>
                <w:del w:id="391" w:author="Dmitri.Khijniak@7Layers.com" w:date="2017-04-09T10:14:00Z"/>
                <w:rFonts w:ascii="Calibri" w:hAnsi="Calibri"/>
                <w:color w:val="000000"/>
                <w:sz w:val="22"/>
                <w:szCs w:val="22"/>
              </w:rPr>
            </w:pPr>
            <w:del w:id="392" w:author="Dmitri.Khijniak@7Layers.com" w:date="2017-04-09T10:14:00Z">
              <w:r w:rsidRPr="008328FB" w:rsidDel="004D4A3D">
                <w:rPr>
                  <w:rFonts w:ascii="Calibri" w:hAnsi="Calibri"/>
                  <w:color w:val="000000"/>
                  <w:sz w:val="22"/>
                  <w:szCs w:val="22"/>
                </w:rPr>
                <w:delText>request.StopRx</w:delText>
              </w:r>
            </w:del>
          </w:p>
          <w:p w14:paraId="5D13B5F8" w14:textId="5EDC02C9" w:rsidR="00D07377" w:rsidRPr="008328FB" w:rsidDel="004D4A3D" w:rsidRDefault="00D07377" w:rsidP="003E6A3D">
            <w:pPr>
              <w:overflowPunct/>
              <w:autoSpaceDE/>
              <w:autoSpaceDN/>
              <w:adjustRightInd/>
              <w:spacing w:after="0"/>
              <w:textAlignment w:val="auto"/>
              <w:rPr>
                <w:del w:id="393" w:author="Dmitri.Khijniak@7Layers.com" w:date="2017-04-09T10:14:00Z"/>
                <w:rFonts w:ascii="Calibri" w:hAnsi="Calibri"/>
                <w:color w:val="000000"/>
                <w:sz w:val="22"/>
                <w:szCs w:val="22"/>
              </w:rPr>
            </w:pPr>
            <w:del w:id="394" w:author="Dmitri.Khijniak@7Layers.com" w:date="2017-04-09T10:14:00Z">
              <w:r w:rsidRPr="008328FB" w:rsidDel="004D4A3D">
                <w:rPr>
                  <w:rFonts w:ascii="Calibri" w:hAnsi="Calibri"/>
                  <w:color w:val="000000"/>
                  <w:sz w:val="22"/>
                  <w:szCs w:val="22"/>
                </w:rPr>
                <w:delText>response</w:delText>
              </w:r>
            </w:del>
          </w:p>
        </w:tc>
      </w:tr>
      <w:tr w:rsidR="00D07377" w:rsidDel="004D4A3D" w14:paraId="72984ED4" w14:textId="72145908" w:rsidTr="003E6A3D">
        <w:trPr>
          <w:del w:id="395" w:author="Dmitri.Khijniak@7Layers.com" w:date="2017-04-09T10:14:00Z"/>
        </w:trPr>
        <w:tc>
          <w:tcPr>
            <w:tcW w:w="389" w:type="dxa"/>
            <w:tcMar>
              <w:left w:w="29" w:type="dxa"/>
              <w:right w:w="29" w:type="dxa"/>
            </w:tcMar>
          </w:tcPr>
          <w:p w14:paraId="19C19EA1" w14:textId="4210853D" w:rsidR="00D07377" w:rsidRPr="00FA2A15" w:rsidDel="004D4A3D" w:rsidRDefault="00D07377" w:rsidP="003E6A3D">
            <w:pPr>
              <w:overflowPunct/>
              <w:autoSpaceDE/>
              <w:autoSpaceDN/>
              <w:adjustRightInd/>
              <w:spacing w:after="0"/>
              <w:textAlignment w:val="auto"/>
              <w:rPr>
                <w:del w:id="396" w:author="Dmitri.Khijniak@7Layers.com" w:date="2017-04-09T10:14:00Z"/>
                <w:rFonts w:ascii="Calibri" w:hAnsi="Calibri"/>
                <w:color w:val="000000"/>
                <w:sz w:val="22"/>
                <w:szCs w:val="22"/>
              </w:rPr>
            </w:pPr>
            <w:del w:id="397" w:author="Dmitri.Khijniak@7Layers.com" w:date="2017-04-09T10:14:00Z">
              <w:r w:rsidRPr="00FA2A15" w:rsidDel="004D4A3D">
                <w:rPr>
                  <w:rFonts w:ascii="Calibri" w:hAnsi="Calibri"/>
                  <w:color w:val="000000"/>
                  <w:sz w:val="22"/>
                  <w:szCs w:val="22"/>
                </w:rPr>
                <w:delText>6</w:delText>
              </w:r>
            </w:del>
          </w:p>
        </w:tc>
        <w:tc>
          <w:tcPr>
            <w:tcW w:w="3600" w:type="dxa"/>
            <w:tcMar>
              <w:left w:w="29" w:type="dxa"/>
              <w:right w:w="29" w:type="dxa"/>
            </w:tcMar>
          </w:tcPr>
          <w:p w14:paraId="33EF504B" w14:textId="02466068" w:rsidR="00D07377" w:rsidRPr="002E1405" w:rsidDel="004D4A3D" w:rsidRDefault="00D07377" w:rsidP="003E6A3D">
            <w:pPr>
              <w:overflowPunct/>
              <w:autoSpaceDE/>
              <w:autoSpaceDN/>
              <w:adjustRightInd/>
              <w:spacing w:after="0"/>
              <w:textAlignment w:val="auto"/>
              <w:rPr>
                <w:del w:id="398" w:author="Dmitri.Khijniak@7Layers.com" w:date="2017-04-09T10:14:00Z"/>
                <w:rFonts w:ascii="Calibri" w:hAnsi="Calibri"/>
                <w:color w:val="000000"/>
                <w:sz w:val="22"/>
                <w:szCs w:val="22"/>
              </w:rPr>
            </w:pPr>
            <w:del w:id="399" w:author="Dmitri.Khijniak@7Layers.com" w:date="2017-04-09T10:14:00Z">
              <w:r w:rsidDel="004D4A3D">
                <w:rPr>
                  <w:rFonts w:ascii="Calibri" w:hAnsi="Calibri"/>
                  <w:color w:val="000000"/>
                  <w:sz w:val="22"/>
                  <w:szCs w:val="22"/>
                </w:rPr>
                <w:delText>The SUT starts transmitting WSAs</w:delText>
              </w:r>
            </w:del>
          </w:p>
        </w:tc>
        <w:tc>
          <w:tcPr>
            <w:tcW w:w="990" w:type="dxa"/>
            <w:tcMar>
              <w:left w:w="29" w:type="dxa"/>
              <w:right w:w="29" w:type="dxa"/>
            </w:tcMar>
          </w:tcPr>
          <w:p w14:paraId="7EE823DC" w14:textId="60ED3A44" w:rsidR="00D07377" w:rsidDel="004D4A3D" w:rsidRDefault="00D07377" w:rsidP="003E6A3D">
            <w:pPr>
              <w:overflowPunct/>
              <w:autoSpaceDE/>
              <w:autoSpaceDN/>
              <w:adjustRightInd/>
              <w:spacing w:after="0"/>
              <w:textAlignment w:val="auto"/>
              <w:rPr>
                <w:del w:id="400" w:author="Dmitri.Khijniak@7Layers.com" w:date="2017-04-09T10:14:00Z"/>
                <w:rFonts w:ascii="Calibri" w:hAnsi="Calibri"/>
                <w:color w:val="000000"/>
                <w:sz w:val="22"/>
                <w:szCs w:val="22"/>
              </w:rPr>
            </w:pPr>
            <w:del w:id="401" w:author="Dmitri.Khijniak@7Layers.com" w:date="2017-04-09T10:14:00Z">
              <w:r w:rsidDel="004D4A3D">
                <w:rPr>
                  <w:rFonts w:ascii="Calibri" w:hAnsi="Calibri"/>
                  <w:color w:val="000000"/>
                  <w:sz w:val="22"/>
                  <w:szCs w:val="22"/>
                </w:rPr>
                <w:delText>TS -&gt; SUT</w:delText>
              </w:r>
            </w:del>
          </w:p>
          <w:p w14:paraId="2AB4AE3A" w14:textId="622DA7E0" w:rsidR="00D07377" w:rsidDel="004D4A3D" w:rsidRDefault="00D07377" w:rsidP="003E6A3D">
            <w:pPr>
              <w:spacing w:after="0"/>
              <w:rPr>
                <w:del w:id="402" w:author="Dmitri.Khijniak@7Layers.com" w:date="2017-04-09T10:14:00Z"/>
              </w:rPr>
            </w:pPr>
            <w:del w:id="403"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708CB1EC" w14:textId="45DC80C7" w:rsidR="00D07377" w:rsidDel="004D4A3D" w:rsidRDefault="00D07377" w:rsidP="003E6A3D">
            <w:pPr>
              <w:overflowPunct/>
              <w:autoSpaceDE/>
              <w:autoSpaceDN/>
              <w:adjustRightInd/>
              <w:spacing w:after="0"/>
              <w:textAlignment w:val="auto"/>
              <w:rPr>
                <w:del w:id="404" w:author="Dmitri.Khijniak@7Layers.com" w:date="2017-04-09T10:14:00Z"/>
                <w:rFonts w:ascii="Calibri" w:hAnsi="Calibri"/>
                <w:color w:val="000000"/>
                <w:sz w:val="22"/>
                <w:szCs w:val="22"/>
              </w:rPr>
            </w:pPr>
            <w:del w:id="405" w:author="Dmitri.Khijniak@7Layers.com" w:date="2017-04-09T10:14:00Z">
              <w:r w:rsidRPr="008328FB" w:rsidDel="004D4A3D">
                <w:rPr>
                  <w:rFonts w:ascii="Calibri" w:hAnsi="Calibri"/>
                  <w:color w:val="000000"/>
                  <w:sz w:val="22"/>
                  <w:szCs w:val="22"/>
                </w:rPr>
                <w:delText>request.StartWsaTxPeriodic</w:delText>
              </w:r>
            </w:del>
          </w:p>
          <w:p w14:paraId="6092962E" w14:textId="3745211E" w:rsidR="00D07377" w:rsidRPr="008328FB" w:rsidDel="004D4A3D" w:rsidRDefault="00D07377" w:rsidP="003E6A3D">
            <w:pPr>
              <w:overflowPunct/>
              <w:autoSpaceDE/>
              <w:autoSpaceDN/>
              <w:adjustRightInd/>
              <w:spacing w:after="0"/>
              <w:textAlignment w:val="auto"/>
              <w:rPr>
                <w:del w:id="406" w:author="Dmitri.Khijniak@7Layers.com" w:date="2017-04-09T10:14:00Z"/>
                <w:rFonts w:ascii="Calibri" w:hAnsi="Calibri"/>
                <w:color w:val="000000"/>
                <w:sz w:val="22"/>
                <w:szCs w:val="22"/>
              </w:rPr>
            </w:pPr>
            <w:del w:id="407" w:author="Dmitri.Khijniak@7Layers.com" w:date="2017-04-09T10:14:00Z">
              <w:r w:rsidRPr="008328FB" w:rsidDel="004D4A3D">
                <w:rPr>
                  <w:rFonts w:ascii="Calibri" w:hAnsi="Calibri"/>
                  <w:color w:val="000000"/>
                  <w:sz w:val="22"/>
                  <w:szCs w:val="22"/>
                </w:rPr>
                <w:delText>response</w:delText>
              </w:r>
            </w:del>
          </w:p>
        </w:tc>
      </w:tr>
      <w:tr w:rsidR="00D07377" w:rsidDel="004D4A3D" w14:paraId="3259FF06" w14:textId="6521F438" w:rsidTr="003E6A3D">
        <w:trPr>
          <w:del w:id="408" w:author="Dmitri.Khijniak@7Layers.com" w:date="2017-04-09T10:14:00Z"/>
        </w:trPr>
        <w:tc>
          <w:tcPr>
            <w:tcW w:w="389" w:type="dxa"/>
            <w:tcMar>
              <w:left w:w="29" w:type="dxa"/>
              <w:right w:w="29" w:type="dxa"/>
            </w:tcMar>
          </w:tcPr>
          <w:p w14:paraId="58151F56" w14:textId="11A87FA5" w:rsidR="00D07377" w:rsidRPr="00FA2A15" w:rsidDel="004D4A3D" w:rsidRDefault="00D07377" w:rsidP="003E6A3D">
            <w:pPr>
              <w:overflowPunct/>
              <w:autoSpaceDE/>
              <w:autoSpaceDN/>
              <w:adjustRightInd/>
              <w:spacing w:after="0"/>
              <w:textAlignment w:val="auto"/>
              <w:rPr>
                <w:del w:id="409" w:author="Dmitri.Khijniak@7Layers.com" w:date="2017-04-09T10:14:00Z"/>
                <w:rFonts w:ascii="Calibri" w:hAnsi="Calibri"/>
                <w:color w:val="000000"/>
                <w:sz w:val="22"/>
                <w:szCs w:val="22"/>
              </w:rPr>
            </w:pPr>
            <w:del w:id="410" w:author="Dmitri.Khijniak@7Layers.com" w:date="2017-04-09T10:14:00Z">
              <w:r w:rsidRPr="00FA2A15" w:rsidDel="004D4A3D">
                <w:rPr>
                  <w:rFonts w:ascii="Calibri" w:hAnsi="Calibri"/>
                  <w:color w:val="000000"/>
                  <w:sz w:val="22"/>
                  <w:szCs w:val="22"/>
                </w:rPr>
                <w:delText>7</w:delText>
              </w:r>
            </w:del>
          </w:p>
        </w:tc>
        <w:tc>
          <w:tcPr>
            <w:tcW w:w="3600" w:type="dxa"/>
            <w:tcMar>
              <w:left w:w="29" w:type="dxa"/>
              <w:right w:w="29" w:type="dxa"/>
            </w:tcMar>
          </w:tcPr>
          <w:p w14:paraId="3D601E0E" w14:textId="08359A9C" w:rsidR="00D07377" w:rsidDel="004D4A3D" w:rsidRDefault="00D07377" w:rsidP="003E6A3D">
            <w:pPr>
              <w:overflowPunct/>
              <w:autoSpaceDE/>
              <w:autoSpaceDN/>
              <w:adjustRightInd/>
              <w:spacing w:after="0"/>
              <w:textAlignment w:val="auto"/>
              <w:rPr>
                <w:del w:id="411" w:author="Dmitri.Khijniak@7Layers.com" w:date="2017-04-09T10:14:00Z"/>
                <w:rFonts w:ascii="Calibri" w:hAnsi="Calibri"/>
                <w:color w:val="000000"/>
                <w:sz w:val="22"/>
                <w:szCs w:val="22"/>
              </w:rPr>
            </w:pPr>
            <w:del w:id="412" w:author="Dmitri.Khijniak@7Layers.com" w:date="2017-04-09T10:14:00Z">
              <w:r w:rsidDel="004D4A3D">
                <w:rPr>
                  <w:rFonts w:ascii="Calibri" w:hAnsi="Calibri"/>
                  <w:color w:val="000000"/>
                  <w:sz w:val="22"/>
                  <w:szCs w:val="22"/>
                </w:rPr>
                <w:delText>The SUT stops transmitting WSAs</w:delText>
              </w:r>
            </w:del>
          </w:p>
        </w:tc>
        <w:tc>
          <w:tcPr>
            <w:tcW w:w="990" w:type="dxa"/>
            <w:tcMar>
              <w:left w:w="29" w:type="dxa"/>
              <w:right w:w="29" w:type="dxa"/>
            </w:tcMar>
          </w:tcPr>
          <w:p w14:paraId="2B6DC392" w14:textId="0B7918F5" w:rsidR="00D07377" w:rsidDel="004D4A3D" w:rsidRDefault="00D07377" w:rsidP="003E6A3D">
            <w:pPr>
              <w:overflowPunct/>
              <w:autoSpaceDE/>
              <w:autoSpaceDN/>
              <w:adjustRightInd/>
              <w:spacing w:after="0"/>
              <w:textAlignment w:val="auto"/>
              <w:rPr>
                <w:del w:id="413" w:author="Dmitri.Khijniak@7Layers.com" w:date="2017-04-09T10:14:00Z"/>
                <w:rFonts w:ascii="Calibri" w:hAnsi="Calibri"/>
                <w:color w:val="000000"/>
                <w:sz w:val="22"/>
                <w:szCs w:val="22"/>
              </w:rPr>
            </w:pPr>
            <w:del w:id="414" w:author="Dmitri.Khijniak@7Layers.com" w:date="2017-04-09T10:14:00Z">
              <w:r w:rsidDel="004D4A3D">
                <w:rPr>
                  <w:rFonts w:ascii="Calibri" w:hAnsi="Calibri"/>
                  <w:color w:val="000000"/>
                  <w:sz w:val="22"/>
                  <w:szCs w:val="22"/>
                </w:rPr>
                <w:delText>TS -&gt; SUT</w:delText>
              </w:r>
            </w:del>
          </w:p>
          <w:p w14:paraId="2CF492A1" w14:textId="24C84145" w:rsidR="00D07377" w:rsidDel="004D4A3D" w:rsidRDefault="00D07377" w:rsidP="003E6A3D">
            <w:pPr>
              <w:spacing w:after="0"/>
              <w:rPr>
                <w:del w:id="415" w:author="Dmitri.Khijniak@7Layers.com" w:date="2017-04-09T10:14:00Z"/>
              </w:rPr>
            </w:pPr>
            <w:del w:id="416"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3DA9F51E" w14:textId="170EC758" w:rsidR="00D07377" w:rsidDel="004D4A3D" w:rsidRDefault="00D07377" w:rsidP="003E6A3D">
            <w:pPr>
              <w:overflowPunct/>
              <w:autoSpaceDE/>
              <w:autoSpaceDN/>
              <w:adjustRightInd/>
              <w:spacing w:after="0"/>
              <w:textAlignment w:val="auto"/>
              <w:rPr>
                <w:del w:id="417" w:author="Dmitri.Khijniak@7Layers.com" w:date="2017-04-09T10:14:00Z"/>
                <w:rFonts w:ascii="Calibri" w:hAnsi="Calibri"/>
                <w:color w:val="000000"/>
                <w:sz w:val="22"/>
                <w:szCs w:val="22"/>
              </w:rPr>
            </w:pPr>
            <w:del w:id="418" w:author="Dmitri.Khijniak@7Layers.com" w:date="2017-04-09T10:14:00Z">
              <w:r w:rsidRPr="008328FB" w:rsidDel="004D4A3D">
                <w:rPr>
                  <w:rFonts w:ascii="Calibri" w:hAnsi="Calibri"/>
                  <w:color w:val="000000"/>
                  <w:sz w:val="22"/>
                  <w:szCs w:val="22"/>
                </w:rPr>
                <w:delText>request.StopWsaTxPeriodic</w:delText>
              </w:r>
            </w:del>
          </w:p>
          <w:p w14:paraId="3C2D5671" w14:textId="46B9E8BA" w:rsidR="00D07377" w:rsidRPr="008328FB" w:rsidDel="004D4A3D" w:rsidRDefault="00D07377" w:rsidP="003E6A3D">
            <w:pPr>
              <w:overflowPunct/>
              <w:autoSpaceDE/>
              <w:autoSpaceDN/>
              <w:adjustRightInd/>
              <w:spacing w:after="0"/>
              <w:textAlignment w:val="auto"/>
              <w:rPr>
                <w:del w:id="419" w:author="Dmitri.Khijniak@7Layers.com" w:date="2017-04-09T10:14:00Z"/>
                <w:rFonts w:ascii="Calibri" w:hAnsi="Calibri"/>
                <w:color w:val="000000"/>
                <w:sz w:val="22"/>
                <w:szCs w:val="22"/>
              </w:rPr>
            </w:pPr>
            <w:del w:id="420" w:author="Dmitri.Khijniak@7Layers.com" w:date="2017-04-09T10:14:00Z">
              <w:r w:rsidRPr="008328FB" w:rsidDel="004D4A3D">
                <w:rPr>
                  <w:rFonts w:ascii="Calibri" w:hAnsi="Calibri"/>
                  <w:color w:val="000000"/>
                  <w:sz w:val="22"/>
                  <w:szCs w:val="22"/>
                </w:rPr>
                <w:delText>response</w:delText>
              </w:r>
            </w:del>
          </w:p>
        </w:tc>
      </w:tr>
      <w:tr w:rsidR="00D07377" w:rsidDel="004D4A3D" w14:paraId="70080D20" w14:textId="7C175AAF" w:rsidTr="003E6A3D">
        <w:trPr>
          <w:del w:id="421" w:author="Dmitri.Khijniak@7Layers.com" w:date="2017-04-09T10:14:00Z"/>
        </w:trPr>
        <w:tc>
          <w:tcPr>
            <w:tcW w:w="389" w:type="dxa"/>
            <w:tcMar>
              <w:left w:w="29" w:type="dxa"/>
              <w:right w:w="29" w:type="dxa"/>
            </w:tcMar>
          </w:tcPr>
          <w:p w14:paraId="41995814" w14:textId="62A30193" w:rsidR="00D07377" w:rsidRPr="00FA2A15" w:rsidDel="004D4A3D" w:rsidRDefault="00D07377" w:rsidP="003E6A3D">
            <w:pPr>
              <w:overflowPunct/>
              <w:autoSpaceDE/>
              <w:autoSpaceDN/>
              <w:adjustRightInd/>
              <w:spacing w:after="0"/>
              <w:textAlignment w:val="auto"/>
              <w:rPr>
                <w:del w:id="422" w:author="Dmitri.Khijniak@7Layers.com" w:date="2017-04-09T10:14:00Z"/>
                <w:rFonts w:ascii="Calibri" w:hAnsi="Calibri"/>
                <w:color w:val="000000"/>
                <w:sz w:val="22"/>
                <w:szCs w:val="22"/>
              </w:rPr>
            </w:pPr>
            <w:del w:id="423" w:author="Dmitri.Khijniak@7Layers.com" w:date="2017-04-09T10:14:00Z">
              <w:r w:rsidRPr="00FA2A15" w:rsidDel="004D4A3D">
                <w:rPr>
                  <w:rFonts w:ascii="Calibri" w:hAnsi="Calibri"/>
                  <w:color w:val="000000"/>
                  <w:sz w:val="22"/>
                  <w:szCs w:val="22"/>
                </w:rPr>
                <w:delText>8</w:delText>
              </w:r>
            </w:del>
          </w:p>
        </w:tc>
        <w:tc>
          <w:tcPr>
            <w:tcW w:w="3600" w:type="dxa"/>
            <w:tcMar>
              <w:left w:w="29" w:type="dxa"/>
              <w:right w:w="29" w:type="dxa"/>
            </w:tcMar>
          </w:tcPr>
          <w:p w14:paraId="32D4DB5F" w14:textId="320526F7" w:rsidR="00D07377" w:rsidRPr="002E1405" w:rsidDel="004D4A3D" w:rsidRDefault="00D07377" w:rsidP="003E6A3D">
            <w:pPr>
              <w:overflowPunct/>
              <w:autoSpaceDE/>
              <w:autoSpaceDN/>
              <w:adjustRightInd/>
              <w:spacing w:after="0"/>
              <w:textAlignment w:val="auto"/>
              <w:rPr>
                <w:del w:id="424" w:author="Dmitri.Khijniak@7Layers.com" w:date="2017-04-09T10:14:00Z"/>
                <w:rFonts w:ascii="Calibri" w:hAnsi="Calibri"/>
                <w:color w:val="000000"/>
                <w:sz w:val="22"/>
                <w:szCs w:val="22"/>
              </w:rPr>
            </w:pPr>
            <w:del w:id="425" w:author="Dmitri.Khijniak@7Layers.com" w:date="2017-04-09T10:14:00Z">
              <w:r w:rsidDel="004D4A3D">
                <w:rPr>
                  <w:rFonts w:ascii="Calibri" w:hAnsi="Calibri"/>
                  <w:color w:val="000000"/>
                  <w:sz w:val="22"/>
                  <w:szCs w:val="22"/>
                </w:rPr>
                <w:delText>The SUT adds a provider service to WSA</w:delText>
              </w:r>
            </w:del>
          </w:p>
        </w:tc>
        <w:tc>
          <w:tcPr>
            <w:tcW w:w="990" w:type="dxa"/>
            <w:tcMar>
              <w:left w:w="29" w:type="dxa"/>
              <w:right w:w="29" w:type="dxa"/>
            </w:tcMar>
          </w:tcPr>
          <w:p w14:paraId="2AF098C4" w14:textId="0AB4A37B" w:rsidR="00D07377" w:rsidDel="004D4A3D" w:rsidRDefault="00D07377" w:rsidP="003E6A3D">
            <w:pPr>
              <w:overflowPunct/>
              <w:autoSpaceDE/>
              <w:autoSpaceDN/>
              <w:adjustRightInd/>
              <w:spacing w:after="0"/>
              <w:textAlignment w:val="auto"/>
              <w:rPr>
                <w:del w:id="426" w:author="Dmitri.Khijniak@7Layers.com" w:date="2017-04-09T10:14:00Z"/>
                <w:rFonts w:ascii="Calibri" w:hAnsi="Calibri"/>
                <w:color w:val="000000"/>
                <w:sz w:val="22"/>
                <w:szCs w:val="22"/>
              </w:rPr>
            </w:pPr>
            <w:del w:id="427" w:author="Dmitri.Khijniak@7Layers.com" w:date="2017-04-09T10:14:00Z">
              <w:r w:rsidDel="004D4A3D">
                <w:rPr>
                  <w:rFonts w:ascii="Calibri" w:hAnsi="Calibri"/>
                  <w:color w:val="000000"/>
                  <w:sz w:val="22"/>
                  <w:szCs w:val="22"/>
                </w:rPr>
                <w:delText>TS -&gt; SUT</w:delText>
              </w:r>
            </w:del>
          </w:p>
          <w:p w14:paraId="6B215517" w14:textId="76936050" w:rsidR="00D07377" w:rsidDel="004D4A3D" w:rsidRDefault="00D07377" w:rsidP="003E6A3D">
            <w:pPr>
              <w:spacing w:after="0"/>
              <w:rPr>
                <w:del w:id="428" w:author="Dmitri.Khijniak@7Layers.com" w:date="2017-04-09T10:14:00Z"/>
              </w:rPr>
            </w:pPr>
            <w:del w:id="429"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78CA54E7" w14:textId="18B5C947" w:rsidR="00D07377" w:rsidDel="004D4A3D" w:rsidRDefault="00D07377" w:rsidP="003E6A3D">
            <w:pPr>
              <w:overflowPunct/>
              <w:autoSpaceDE/>
              <w:autoSpaceDN/>
              <w:adjustRightInd/>
              <w:spacing w:after="0"/>
              <w:textAlignment w:val="auto"/>
              <w:rPr>
                <w:del w:id="430" w:author="Dmitri.Khijniak@7Layers.com" w:date="2017-04-09T10:14:00Z"/>
                <w:rFonts w:ascii="Calibri" w:hAnsi="Calibri"/>
                <w:color w:val="000000"/>
                <w:sz w:val="22"/>
                <w:szCs w:val="22"/>
              </w:rPr>
            </w:pPr>
            <w:del w:id="431" w:author="Dmitri.Khijniak@7Layers.com" w:date="2017-04-09T10:14:00Z">
              <w:r w:rsidRPr="008328FB" w:rsidDel="004D4A3D">
                <w:rPr>
                  <w:rFonts w:ascii="Calibri" w:hAnsi="Calibri"/>
                  <w:color w:val="000000"/>
                  <w:sz w:val="22"/>
                  <w:szCs w:val="22"/>
                </w:rPr>
                <w:delText>request.</w:delText>
              </w:r>
              <w:r w:rsidRPr="00626904" w:rsidDel="004D4A3D">
                <w:rPr>
                  <w:rFonts w:ascii="Calibri" w:hAnsi="Calibri"/>
                  <w:color w:val="000000"/>
                  <w:sz w:val="22"/>
                  <w:szCs w:val="22"/>
                </w:rPr>
                <w:delText>AddWsaProviderService</w:delText>
              </w:r>
            </w:del>
          </w:p>
          <w:p w14:paraId="0528245F" w14:textId="10F758D3" w:rsidR="00D07377" w:rsidRPr="008328FB" w:rsidDel="004D4A3D" w:rsidRDefault="00D07377" w:rsidP="003E6A3D">
            <w:pPr>
              <w:overflowPunct/>
              <w:autoSpaceDE/>
              <w:autoSpaceDN/>
              <w:adjustRightInd/>
              <w:spacing w:after="0"/>
              <w:textAlignment w:val="auto"/>
              <w:rPr>
                <w:del w:id="432" w:author="Dmitri.Khijniak@7Layers.com" w:date="2017-04-09T10:14:00Z"/>
                <w:rFonts w:ascii="Calibri" w:hAnsi="Calibri"/>
                <w:color w:val="000000"/>
                <w:sz w:val="22"/>
                <w:szCs w:val="22"/>
              </w:rPr>
            </w:pPr>
            <w:del w:id="433" w:author="Dmitri.Khijniak@7Layers.com" w:date="2017-04-09T10:14:00Z">
              <w:r w:rsidRPr="008328FB" w:rsidDel="004D4A3D">
                <w:rPr>
                  <w:rFonts w:ascii="Calibri" w:hAnsi="Calibri"/>
                  <w:color w:val="000000"/>
                  <w:sz w:val="22"/>
                  <w:szCs w:val="22"/>
                </w:rPr>
                <w:delText>response</w:delText>
              </w:r>
            </w:del>
          </w:p>
        </w:tc>
      </w:tr>
      <w:tr w:rsidR="00D07377" w:rsidDel="004D4A3D" w14:paraId="55261042" w14:textId="303D046F" w:rsidTr="003E6A3D">
        <w:trPr>
          <w:del w:id="434" w:author="Dmitri.Khijniak@7Layers.com" w:date="2017-04-09T10:14:00Z"/>
        </w:trPr>
        <w:tc>
          <w:tcPr>
            <w:tcW w:w="389" w:type="dxa"/>
            <w:tcMar>
              <w:left w:w="29" w:type="dxa"/>
              <w:right w:w="29" w:type="dxa"/>
            </w:tcMar>
          </w:tcPr>
          <w:p w14:paraId="7FEC82CD" w14:textId="26FEE915" w:rsidR="00D07377" w:rsidRPr="00FA2A15" w:rsidDel="004D4A3D" w:rsidRDefault="00D07377" w:rsidP="003E6A3D">
            <w:pPr>
              <w:overflowPunct/>
              <w:autoSpaceDE/>
              <w:autoSpaceDN/>
              <w:adjustRightInd/>
              <w:spacing w:after="0"/>
              <w:textAlignment w:val="auto"/>
              <w:rPr>
                <w:del w:id="435" w:author="Dmitri.Khijniak@7Layers.com" w:date="2017-04-09T10:14:00Z"/>
                <w:rFonts w:ascii="Calibri" w:hAnsi="Calibri"/>
                <w:color w:val="000000"/>
                <w:sz w:val="22"/>
                <w:szCs w:val="22"/>
              </w:rPr>
            </w:pPr>
            <w:del w:id="436" w:author="Dmitri.Khijniak@7Layers.com" w:date="2017-04-09T10:14:00Z">
              <w:r w:rsidRPr="00FA2A15" w:rsidDel="004D4A3D">
                <w:rPr>
                  <w:rFonts w:ascii="Calibri" w:hAnsi="Calibri"/>
                  <w:color w:val="000000"/>
                  <w:sz w:val="22"/>
                  <w:szCs w:val="22"/>
                </w:rPr>
                <w:delText>9</w:delText>
              </w:r>
            </w:del>
          </w:p>
        </w:tc>
        <w:tc>
          <w:tcPr>
            <w:tcW w:w="3600" w:type="dxa"/>
            <w:tcMar>
              <w:left w:w="29" w:type="dxa"/>
              <w:right w:w="29" w:type="dxa"/>
            </w:tcMar>
          </w:tcPr>
          <w:p w14:paraId="2F62EE2E" w14:textId="1C4087B3" w:rsidR="00D07377" w:rsidDel="004D4A3D" w:rsidRDefault="00D07377" w:rsidP="003E6A3D">
            <w:pPr>
              <w:overflowPunct/>
              <w:autoSpaceDE/>
              <w:autoSpaceDN/>
              <w:adjustRightInd/>
              <w:spacing w:after="0"/>
              <w:textAlignment w:val="auto"/>
              <w:rPr>
                <w:del w:id="437" w:author="Dmitri.Khijniak@7Layers.com" w:date="2017-04-09T10:14:00Z"/>
                <w:rFonts w:ascii="Calibri" w:hAnsi="Calibri"/>
                <w:color w:val="000000"/>
                <w:sz w:val="22"/>
                <w:szCs w:val="22"/>
              </w:rPr>
            </w:pPr>
            <w:del w:id="438" w:author="Dmitri.Khijniak@7Layers.com" w:date="2017-04-09T10:14:00Z">
              <w:r w:rsidDel="004D4A3D">
                <w:rPr>
                  <w:rFonts w:ascii="Calibri" w:hAnsi="Calibri"/>
                  <w:color w:val="000000"/>
                  <w:sz w:val="22"/>
                  <w:szCs w:val="22"/>
                </w:rPr>
                <w:delText>The SUT deletes a provider service from WSA</w:delText>
              </w:r>
            </w:del>
          </w:p>
        </w:tc>
        <w:tc>
          <w:tcPr>
            <w:tcW w:w="990" w:type="dxa"/>
            <w:tcMar>
              <w:left w:w="29" w:type="dxa"/>
              <w:right w:w="29" w:type="dxa"/>
            </w:tcMar>
          </w:tcPr>
          <w:p w14:paraId="0158305C" w14:textId="72A292ED" w:rsidR="00D07377" w:rsidDel="004D4A3D" w:rsidRDefault="00D07377" w:rsidP="003E6A3D">
            <w:pPr>
              <w:overflowPunct/>
              <w:autoSpaceDE/>
              <w:autoSpaceDN/>
              <w:adjustRightInd/>
              <w:spacing w:after="0"/>
              <w:textAlignment w:val="auto"/>
              <w:rPr>
                <w:del w:id="439" w:author="Dmitri.Khijniak@7Layers.com" w:date="2017-04-09T10:14:00Z"/>
                <w:rFonts w:ascii="Calibri" w:hAnsi="Calibri"/>
                <w:color w:val="000000"/>
                <w:sz w:val="22"/>
                <w:szCs w:val="22"/>
              </w:rPr>
            </w:pPr>
            <w:del w:id="440" w:author="Dmitri.Khijniak@7Layers.com" w:date="2017-04-09T10:14:00Z">
              <w:r w:rsidDel="004D4A3D">
                <w:rPr>
                  <w:rFonts w:ascii="Calibri" w:hAnsi="Calibri"/>
                  <w:color w:val="000000"/>
                  <w:sz w:val="22"/>
                  <w:szCs w:val="22"/>
                </w:rPr>
                <w:delText>TS -&gt; SUT</w:delText>
              </w:r>
            </w:del>
          </w:p>
          <w:p w14:paraId="2F43DE23" w14:textId="205DE429" w:rsidR="00D07377" w:rsidDel="004D4A3D" w:rsidRDefault="00D07377" w:rsidP="003E6A3D">
            <w:pPr>
              <w:spacing w:after="0"/>
              <w:rPr>
                <w:del w:id="441" w:author="Dmitri.Khijniak@7Layers.com" w:date="2017-04-09T10:14:00Z"/>
              </w:rPr>
            </w:pPr>
            <w:del w:id="442"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59ADBEB4" w14:textId="6A48ACDA" w:rsidR="00D07377" w:rsidDel="004D4A3D" w:rsidRDefault="00D07377" w:rsidP="003E6A3D">
            <w:pPr>
              <w:overflowPunct/>
              <w:autoSpaceDE/>
              <w:autoSpaceDN/>
              <w:adjustRightInd/>
              <w:spacing w:after="0"/>
              <w:textAlignment w:val="auto"/>
              <w:rPr>
                <w:del w:id="443" w:author="Dmitri.Khijniak@7Layers.com" w:date="2017-04-09T10:14:00Z"/>
                <w:rFonts w:ascii="Calibri" w:hAnsi="Calibri"/>
                <w:color w:val="000000"/>
                <w:sz w:val="22"/>
                <w:szCs w:val="22"/>
              </w:rPr>
            </w:pPr>
            <w:del w:id="444" w:author="Dmitri.Khijniak@7Layers.com" w:date="2017-04-09T10:14:00Z">
              <w:r w:rsidRPr="008328FB" w:rsidDel="004D4A3D">
                <w:rPr>
                  <w:rFonts w:ascii="Calibri" w:hAnsi="Calibri"/>
                  <w:color w:val="000000"/>
                  <w:sz w:val="22"/>
                  <w:szCs w:val="22"/>
                </w:rPr>
                <w:delText>request.</w:delText>
              </w:r>
              <w:r w:rsidRPr="00626904" w:rsidDel="004D4A3D">
                <w:rPr>
                  <w:rFonts w:ascii="Calibri" w:hAnsi="Calibri"/>
                  <w:color w:val="000000"/>
                  <w:sz w:val="22"/>
                  <w:szCs w:val="22"/>
                </w:rPr>
                <w:delText>DelWsaProviderService</w:delText>
              </w:r>
            </w:del>
          </w:p>
          <w:p w14:paraId="7979EA7F" w14:textId="011C2827" w:rsidR="00D07377" w:rsidRPr="008328FB" w:rsidDel="004D4A3D" w:rsidRDefault="00D07377" w:rsidP="003E6A3D">
            <w:pPr>
              <w:overflowPunct/>
              <w:autoSpaceDE/>
              <w:autoSpaceDN/>
              <w:adjustRightInd/>
              <w:spacing w:after="0"/>
              <w:textAlignment w:val="auto"/>
              <w:rPr>
                <w:del w:id="445" w:author="Dmitri.Khijniak@7Layers.com" w:date="2017-04-09T10:14:00Z"/>
                <w:rFonts w:ascii="Calibri" w:hAnsi="Calibri"/>
                <w:color w:val="000000"/>
                <w:sz w:val="22"/>
                <w:szCs w:val="22"/>
              </w:rPr>
            </w:pPr>
            <w:del w:id="446" w:author="Dmitri.Khijniak@7Layers.com" w:date="2017-04-09T10:14:00Z">
              <w:r w:rsidRPr="008328FB" w:rsidDel="004D4A3D">
                <w:rPr>
                  <w:rFonts w:ascii="Calibri" w:hAnsi="Calibri"/>
                  <w:color w:val="000000"/>
                  <w:sz w:val="22"/>
                  <w:szCs w:val="22"/>
                </w:rPr>
                <w:delText>response</w:delText>
              </w:r>
            </w:del>
          </w:p>
        </w:tc>
      </w:tr>
      <w:tr w:rsidR="00D07377" w:rsidDel="004D4A3D" w14:paraId="241DBFE5" w14:textId="474010E2" w:rsidTr="003E6A3D">
        <w:trPr>
          <w:del w:id="447" w:author="Dmitri.Khijniak@7Layers.com" w:date="2017-04-09T10:14:00Z"/>
        </w:trPr>
        <w:tc>
          <w:tcPr>
            <w:tcW w:w="389" w:type="dxa"/>
            <w:tcMar>
              <w:left w:w="29" w:type="dxa"/>
              <w:right w:w="29" w:type="dxa"/>
            </w:tcMar>
          </w:tcPr>
          <w:p w14:paraId="304A9336" w14:textId="4FEC28CF" w:rsidR="00D07377" w:rsidRPr="00FA2A15" w:rsidDel="004D4A3D" w:rsidRDefault="00D07377" w:rsidP="000978FB">
            <w:pPr>
              <w:overflowPunct/>
              <w:autoSpaceDE/>
              <w:autoSpaceDN/>
              <w:adjustRightInd/>
              <w:spacing w:after="0"/>
              <w:textAlignment w:val="auto"/>
              <w:rPr>
                <w:del w:id="448" w:author="Dmitri.Khijniak@7Layers.com" w:date="2017-04-09T10:14:00Z"/>
                <w:rFonts w:ascii="Calibri" w:hAnsi="Calibri"/>
                <w:color w:val="000000"/>
                <w:sz w:val="22"/>
                <w:szCs w:val="22"/>
              </w:rPr>
            </w:pPr>
            <w:del w:id="449" w:author="Dmitri.Khijniak@7Layers.com" w:date="2017-04-09T10:14:00Z">
              <w:r w:rsidDel="004D4A3D">
                <w:rPr>
                  <w:rFonts w:ascii="Calibri" w:hAnsi="Calibri"/>
                  <w:color w:val="000000"/>
                  <w:sz w:val="22"/>
                  <w:szCs w:val="22"/>
                </w:rPr>
                <w:delText>1</w:delText>
              </w:r>
              <w:r w:rsidR="000978FB" w:rsidDel="004D4A3D">
                <w:rPr>
                  <w:rFonts w:ascii="Calibri" w:hAnsi="Calibri"/>
                  <w:color w:val="000000"/>
                  <w:sz w:val="22"/>
                  <w:szCs w:val="22"/>
                </w:rPr>
                <w:delText>0</w:delText>
              </w:r>
            </w:del>
          </w:p>
        </w:tc>
        <w:tc>
          <w:tcPr>
            <w:tcW w:w="3600" w:type="dxa"/>
            <w:tcMar>
              <w:left w:w="29" w:type="dxa"/>
              <w:right w:w="29" w:type="dxa"/>
            </w:tcMar>
          </w:tcPr>
          <w:p w14:paraId="37FE5349" w14:textId="70A6C9CF" w:rsidR="00D07377" w:rsidDel="004D4A3D" w:rsidRDefault="00D07377" w:rsidP="003E6A3D">
            <w:pPr>
              <w:overflowPunct/>
              <w:autoSpaceDE/>
              <w:autoSpaceDN/>
              <w:adjustRightInd/>
              <w:spacing w:after="0"/>
              <w:textAlignment w:val="auto"/>
              <w:rPr>
                <w:del w:id="450" w:author="Dmitri.Khijniak@7Layers.com" w:date="2017-04-09T10:14:00Z"/>
                <w:rFonts w:ascii="Calibri" w:hAnsi="Calibri"/>
                <w:color w:val="000000"/>
                <w:sz w:val="22"/>
                <w:szCs w:val="22"/>
              </w:rPr>
            </w:pPr>
            <w:del w:id="451" w:author="Dmitri.Khijniak@7Layers.com" w:date="2017-04-09T10:14:00Z">
              <w:r w:rsidDel="004D4A3D">
                <w:rPr>
                  <w:rFonts w:ascii="Calibri" w:hAnsi="Calibri"/>
                  <w:color w:val="000000"/>
                  <w:sz w:val="22"/>
                  <w:szCs w:val="22"/>
                </w:rPr>
                <w:delText>An exception occurred on SUT and reported to the TS</w:delText>
              </w:r>
            </w:del>
          </w:p>
        </w:tc>
        <w:tc>
          <w:tcPr>
            <w:tcW w:w="990" w:type="dxa"/>
            <w:tcMar>
              <w:left w:w="29" w:type="dxa"/>
              <w:right w:w="29" w:type="dxa"/>
            </w:tcMar>
          </w:tcPr>
          <w:p w14:paraId="32CDFB1A" w14:textId="4998FC17" w:rsidR="00D07377" w:rsidDel="004D4A3D" w:rsidRDefault="00D07377" w:rsidP="003E6A3D">
            <w:pPr>
              <w:overflowPunct/>
              <w:autoSpaceDE/>
              <w:autoSpaceDN/>
              <w:adjustRightInd/>
              <w:spacing w:after="0"/>
              <w:textAlignment w:val="auto"/>
              <w:rPr>
                <w:del w:id="452" w:author="Dmitri.Khijniak@7Layers.com" w:date="2017-04-09T10:14:00Z"/>
                <w:rFonts w:ascii="Calibri" w:hAnsi="Calibri"/>
                <w:color w:val="000000"/>
                <w:sz w:val="22"/>
                <w:szCs w:val="22"/>
              </w:rPr>
            </w:pPr>
            <w:del w:id="453" w:author="Dmitri.Khijniak@7Layers.com" w:date="2017-04-09T10:14:00Z">
              <w:r w:rsidDel="004D4A3D">
                <w:rPr>
                  <w:rFonts w:ascii="Calibri" w:hAnsi="Calibri"/>
                  <w:color w:val="000000"/>
                  <w:sz w:val="22"/>
                  <w:szCs w:val="22"/>
                </w:rPr>
                <w:delText>SUT -&gt; TS</w:delText>
              </w:r>
            </w:del>
          </w:p>
        </w:tc>
        <w:tc>
          <w:tcPr>
            <w:tcW w:w="4039" w:type="dxa"/>
            <w:tcMar>
              <w:left w:w="29" w:type="dxa"/>
              <w:right w:w="29" w:type="dxa"/>
            </w:tcMar>
          </w:tcPr>
          <w:p w14:paraId="2326D749" w14:textId="1AFBC1A1" w:rsidR="00D07377" w:rsidRPr="008328FB" w:rsidDel="004D4A3D" w:rsidRDefault="00D07377" w:rsidP="003E6A3D">
            <w:pPr>
              <w:overflowPunct/>
              <w:autoSpaceDE/>
              <w:autoSpaceDN/>
              <w:adjustRightInd/>
              <w:spacing w:after="0"/>
              <w:textAlignment w:val="auto"/>
              <w:rPr>
                <w:del w:id="454" w:author="Dmitri.Khijniak@7Layers.com" w:date="2017-04-09T10:14:00Z"/>
                <w:rFonts w:ascii="Calibri" w:hAnsi="Calibri"/>
                <w:color w:val="000000"/>
                <w:sz w:val="22"/>
                <w:szCs w:val="22"/>
              </w:rPr>
            </w:pPr>
            <w:del w:id="455" w:author="Dmitri.Khijniak@7Layers.com" w:date="2017-04-09T10:14:00Z">
              <w:r w:rsidDel="004D4A3D">
                <w:rPr>
                  <w:rFonts w:ascii="Calibri" w:hAnsi="Calibri"/>
                  <w:color w:val="000000"/>
                  <w:sz w:val="22"/>
                  <w:szCs w:val="22"/>
                </w:rPr>
                <w:delText>exception</w:delText>
              </w:r>
            </w:del>
          </w:p>
        </w:tc>
      </w:tr>
    </w:tbl>
    <w:p w14:paraId="24578CC2" w14:textId="7FD48E4E" w:rsidR="00D07377" w:rsidDel="004D4A3D" w:rsidRDefault="00D07377" w:rsidP="00D07377">
      <w:pPr>
        <w:rPr>
          <w:del w:id="456" w:author="Dmitri.Khijniak@7Layers.com" w:date="2017-04-09T10:14:00Z"/>
        </w:rPr>
      </w:pPr>
    </w:p>
    <w:p w14:paraId="4DBFBCC7" w14:textId="18644F3C" w:rsidR="00D07377" w:rsidDel="004D4A3D" w:rsidRDefault="00D07377" w:rsidP="00D07377">
      <w:pPr>
        <w:rPr>
          <w:del w:id="457" w:author="Dmitri.Khijniak@7Layers.com" w:date="2017-04-09T10:14:00Z"/>
        </w:rPr>
      </w:pPr>
      <w:del w:id="458" w:author="Dmitri.Khijniak@7Layers.com" w:date="2017-04-09T10:14:00Z">
        <w:r w:rsidDel="004D4A3D">
          <w:delText>The following dependencies are assumed among use cases:</w:delText>
        </w:r>
      </w:del>
    </w:p>
    <w:p w14:paraId="4FB9F103" w14:textId="5B405EE0" w:rsidR="00D07377" w:rsidDel="004D4A3D" w:rsidRDefault="00D07377" w:rsidP="00D07377">
      <w:pPr>
        <w:pStyle w:val="ListParagraph"/>
        <w:numPr>
          <w:ilvl w:val="0"/>
          <w:numId w:val="33"/>
        </w:numPr>
        <w:rPr>
          <w:del w:id="459" w:author="Dmitri.Khijniak@7Layers.com" w:date="2017-04-09T10:14:00Z"/>
        </w:rPr>
      </w:pPr>
      <w:del w:id="460" w:author="Dmitri.Khijniak@7Layers.com" w:date="2017-04-09T10:14:00Z">
        <w:r w:rsidDel="004D4A3D">
          <w:delText xml:space="preserve">UC1 must precede UC 2, UC4, UC6 </w:delText>
        </w:r>
      </w:del>
    </w:p>
    <w:p w14:paraId="2B5FEE50" w14:textId="4F84AC6A" w:rsidR="00D07377" w:rsidDel="004D4A3D" w:rsidRDefault="00D07377" w:rsidP="00D07377">
      <w:pPr>
        <w:pStyle w:val="ListParagraph"/>
        <w:numPr>
          <w:ilvl w:val="0"/>
          <w:numId w:val="33"/>
        </w:numPr>
        <w:rPr>
          <w:del w:id="461" w:author="Dmitri.Khijniak@7Layers.com" w:date="2017-04-09T10:14:00Z"/>
        </w:rPr>
      </w:pPr>
      <w:del w:id="462" w:author="Dmitri.Khijniak@7Layers.com" w:date="2017-04-09T10:14:00Z">
        <w:r w:rsidDel="004D4A3D">
          <w:delText>UC3 must follow UC2</w:delText>
        </w:r>
      </w:del>
    </w:p>
    <w:p w14:paraId="1A462DF5" w14:textId="2FD72DB5" w:rsidR="00D07377" w:rsidDel="004D4A3D" w:rsidRDefault="00D07377" w:rsidP="00D07377">
      <w:pPr>
        <w:pStyle w:val="ListParagraph"/>
        <w:numPr>
          <w:ilvl w:val="0"/>
          <w:numId w:val="33"/>
        </w:numPr>
        <w:rPr>
          <w:del w:id="463" w:author="Dmitri.Khijniak@7Layers.com" w:date="2017-04-09T10:14:00Z"/>
        </w:rPr>
      </w:pPr>
      <w:del w:id="464" w:author="Dmitri.Khijniak@7Layers.com" w:date="2017-04-09T10:14:00Z">
        <w:r w:rsidDel="004D4A3D">
          <w:delText>UC5 must follow UC4</w:delText>
        </w:r>
      </w:del>
    </w:p>
    <w:p w14:paraId="115DE101" w14:textId="6D01525E" w:rsidR="00D07377" w:rsidDel="004D4A3D" w:rsidRDefault="00D07377" w:rsidP="00D07377">
      <w:pPr>
        <w:pStyle w:val="ListParagraph"/>
        <w:numPr>
          <w:ilvl w:val="0"/>
          <w:numId w:val="33"/>
        </w:numPr>
        <w:rPr>
          <w:del w:id="465" w:author="Dmitri.Khijniak@7Layers.com" w:date="2017-04-09T10:14:00Z"/>
        </w:rPr>
      </w:pPr>
      <w:del w:id="466" w:author="Dmitri.Khijniak@7Layers.com" w:date="2017-04-09T10:14:00Z">
        <w:r w:rsidDel="004D4A3D">
          <w:delText>UC7 must follow UC6</w:delText>
        </w:r>
      </w:del>
    </w:p>
    <w:p w14:paraId="598DA466" w14:textId="66C1C347" w:rsidR="00D07377" w:rsidDel="004D4A3D" w:rsidRDefault="00D07377" w:rsidP="00D07377">
      <w:pPr>
        <w:pStyle w:val="ListParagraph"/>
        <w:numPr>
          <w:ilvl w:val="0"/>
          <w:numId w:val="33"/>
        </w:numPr>
        <w:rPr>
          <w:del w:id="467" w:author="Dmitri.Khijniak@7Layers.com" w:date="2017-04-09T10:14:00Z"/>
        </w:rPr>
      </w:pPr>
      <w:del w:id="468" w:author="Dmitri.Khijniak@7Layers.com" w:date="2017-04-09T10:14:00Z">
        <w:r w:rsidDel="004D4A3D">
          <w:delText>UC8 must follow UC6</w:delText>
        </w:r>
      </w:del>
    </w:p>
    <w:p w14:paraId="29E8D05F" w14:textId="326D609F" w:rsidR="00D07377" w:rsidDel="004D4A3D" w:rsidRDefault="00D07377" w:rsidP="00D07377">
      <w:pPr>
        <w:pStyle w:val="ListParagraph"/>
        <w:numPr>
          <w:ilvl w:val="0"/>
          <w:numId w:val="33"/>
        </w:numPr>
        <w:rPr>
          <w:del w:id="469" w:author="Dmitri.Khijniak@7Layers.com" w:date="2017-04-09T10:14:00Z"/>
        </w:rPr>
      </w:pPr>
      <w:del w:id="470" w:author="Dmitri.Khijniak@7Layers.com" w:date="2017-04-09T10:14:00Z">
        <w:r w:rsidDel="004D4A3D">
          <w:delText>UC9 must follow UC8</w:delText>
        </w:r>
      </w:del>
    </w:p>
    <w:p w14:paraId="638E94E4" w14:textId="026A3000" w:rsidR="00D07377" w:rsidDel="004D4A3D" w:rsidRDefault="00D07377" w:rsidP="00D07377">
      <w:pPr>
        <w:pStyle w:val="ListParagraph"/>
        <w:numPr>
          <w:ilvl w:val="0"/>
          <w:numId w:val="33"/>
        </w:numPr>
        <w:rPr>
          <w:del w:id="471" w:author="Dmitri.Khijniak@7Layers.com" w:date="2017-04-09T10:14:00Z"/>
        </w:rPr>
      </w:pPr>
      <w:del w:id="472" w:author="Dmitri.Khijniak@7Layers.com" w:date="2017-04-09T10:14:00Z">
        <w:r w:rsidDel="004D4A3D">
          <w:delText>UC1</w:delText>
        </w:r>
        <w:r w:rsidR="000978FB" w:rsidDel="004D4A3D">
          <w:delText>0</w:delText>
        </w:r>
        <w:r w:rsidDel="004D4A3D">
          <w:delText xml:space="preserve"> may occur at any time, including during execution of any other UC.</w:delText>
        </w:r>
      </w:del>
    </w:p>
    <w:p w14:paraId="6FF2DA7F" w14:textId="6A6604C7" w:rsidR="008027FB" w:rsidDel="004D4A3D" w:rsidRDefault="008027FB" w:rsidP="008027FB">
      <w:pPr>
        <w:pStyle w:val="Heading3"/>
        <w:rPr>
          <w:del w:id="473" w:author="Dmitri.Khijniak@7Layers.com" w:date="2017-04-09T10:14:00Z"/>
        </w:rPr>
      </w:pPr>
      <w:del w:id="474" w:author="Dmitri.Khijniak@7Layers.com" w:date="2017-04-09T10:14:00Z">
        <w:r w:rsidRPr="00CE390B" w:rsidDel="004D4A3D">
          <w:rPr>
            <w:i/>
          </w:rPr>
          <w:delText>Request</w:delText>
        </w:r>
        <w:r w:rsidDel="004D4A3D">
          <w:delText xml:space="preserve"> messages</w:delText>
        </w:r>
      </w:del>
    </w:p>
    <w:p w14:paraId="52B53B03" w14:textId="1B734EDB" w:rsidR="008027FB" w:rsidDel="004D4A3D" w:rsidRDefault="0051390D" w:rsidP="008027FB">
      <w:pPr>
        <w:rPr>
          <w:del w:id="475" w:author="Dmitri.Khijniak@7Layers.com" w:date="2017-04-09T10:14:00Z"/>
        </w:rPr>
      </w:pPr>
      <w:del w:id="476" w:author="Dmitri.Khijniak@7Layers.com" w:date="2017-04-09T10:14:00Z">
        <w:r w:rsidDel="004D4A3D">
          <w:fldChar w:fldCharType="begin"/>
        </w:r>
        <w:r w:rsidDel="004D4A3D">
          <w:delInstrText xml:space="preserve"> REF _Ref456107313 \h </w:delInstrText>
        </w:r>
        <w:r w:rsidDel="004D4A3D">
          <w:fldChar w:fldCharType="separate"/>
        </w:r>
        <w:r w:rsidDel="004D4A3D">
          <w:delText xml:space="preserve">Table </w:delText>
        </w:r>
        <w:r w:rsidDel="004D4A3D">
          <w:rPr>
            <w:noProof/>
          </w:rPr>
          <w:delText>35</w:delText>
        </w:r>
        <w:r w:rsidDel="004D4A3D">
          <w:fldChar w:fldCharType="end"/>
        </w:r>
        <w:r w:rsidDel="004D4A3D">
          <w:delText xml:space="preserve"> </w:delText>
        </w:r>
        <w:r w:rsidR="008027FB" w:rsidDel="004D4A3D">
          <w:delText>lists all supported R</w:delText>
        </w:r>
        <w:r w:rsidR="008027FB" w:rsidRPr="00A52B97" w:rsidDel="004D4A3D">
          <w:rPr>
            <w:i/>
          </w:rPr>
          <w:delText>equest</w:delText>
        </w:r>
        <w:r w:rsidR="008027FB" w:rsidDel="004D4A3D">
          <w:delText xml:space="preserve"> messages supported in the </w:delText>
        </w:r>
        <w:r w:rsidR="008027FB" w:rsidDel="004D4A3D">
          <w:rPr>
            <w:i/>
          </w:rPr>
          <w:delText>TCI16092</w:delText>
        </w:r>
        <w:r w:rsidR="008027FB" w:rsidDel="004D4A3D">
          <w:delText xml:space="preserve"> frame. When </w:delText>
        </w:r>
        <w:r w:rsidR="00406EFF" w:rsidDel="004D4A3D">
          <w:delText xml:space="preserve">the </w:delText>
        </w:r>
        <w:r w:rsidR="008027FB" w:rsidDel="004D4A3D">
          <w:delText xml:space="preserve">SUT sends a </w:delText>
        </w:r>
        <w:r w:rsidR="008027FB" w:rsidRPr="00A23470" w:rsidDel="004D4A3D">
          <w:rPr>
            <w:i/>
          </w:rPr>
          <w:delText>R</w:delText>
        </w:r>
        <w:r w:rsidR="008027FB" w:rsidRPr="00A52B97" w:rsidDel="004D4A3D">
          <w:rPr>
            <w:i/>
          </w:rPr>
          <w:delText>esponse</w:delText>
        </w:r>
        <w:r w:rsidR="008027FB" w:rsidDel="004D4A3D">
          <w:delText xml:space="preserve"> message, it must include the MsgID corresponding to the </w:delText>
        </w:r>
        <w:r w:rsidR="008027FB" w:rsidRPr="00A23470" w:rsidDel="004D4A3D">
          <w:rPr>
            <w:i/>
          </w:rPr>
          <w:delText>R</w:delText>
        </w:r>
        <w:r w:rsidR="008027FB" w:rsidRPr="00A52B97" w:rsidDel="004D4A3D">
          <w:rPr>
            <w:i/>
          </w:rPr>
          <w:delText>equest</w:delText>
        </w:r>
        <w:r w:rsidR="008027FB" w:rsidDel="004D4A3D">
          <w:delText xml:space="preserve"> message.</w:delText>
        </w:r>
      </w:del>
    </w:p>
    <w:p w14:paraId="0DA5CC1E" w14:textId="0B862041" w:rsidR="008027FB" w:rsidDel="004D4A3D" w:rsidRDefault="008027FB" w:rsidP="008027FB">
      <w:pPr>
        <w:pStyle w:val="Caption"/>
        <w:keepNext/>
        <w:rPr>
          <w:del w:id="477" w:author="Dmitri.Khijniak@7Layers.com" w:date="2017-04-09T10:14:00Z"/>
        </w:rPr>
      </w:pPr>
      <w:bookmarkStart w:id="478" w:name="_Ref456107313"/>
      <w:del w:id="479" w:author="Dmitri.Khijniak@7Layers.com" w:date="2017-04-09T10:14:00Z">
        <w:r w:rsidDel="004D4A3D">
          <w:delText xml:space="preserve">Table </w:delText>
        </w:r>
        <w:r w:rsidR="00517DC9" w:rsidDel="004D4A3D">
          <w:rPr>
            <w:b w:val="0"/>
            <w:iCs w:val="0"/>
          </w:rPr>
          <w:fldChar w:fldCharType="begin"/>
        </w:r>
        <w:r w:rsidR="00517DC9" w:rsidDel="004D4A3D">
          <w:delInstrText xml:space="preserve"> SEQ Table \* ARABIC </w:delInstrText>
        </w:r>
        <w:r w:rsidR="00517DC9" w:rsidDel="004D4A3D">
          <w:rPr>
            <w:b w:val="0"/>
            <w:iCs w:val="0"/>
          </w:rPr>
          <w:fldChar w:fldCharType="separate"/>
        </w:r>
        <w:r w:rsidR="004B45CD" w:rsidDel="004D4A3D">
          <w:rPr>
            <w:noProof/>
          </w:rPr>
          <w:delText>35</w:delText>
        </w:r>
        <w:r w:rsidR="00517DC9" w:rsidDel="004D4A3D">
          <w:rPr>
            <w:b w:val="0"/>
            <w:iCs w:val="0"/>
            <w:noProof/>
          </w:rPr>
          <w:fldChar w:fldCharType="end"/>
        </w:r>
        <w:bookmarkEnd w:id="478"/>
        <w:r w:rsidRPr="00E554FE" w:rsidDel="004D4A3D">
          <w:tab/>
        </w:r>
        <w:r w:rsidDel="004D4A3D">
          <w:delText xml:space="preserve">Listing of </w:delText>
        </w:r>
        <w:r w:rsidRPr="00F44477" w:rsidDel="004D4A3D">
          <w:rPr>
            <w:i/>
          </w:rPr>
          <w:delText>Request</w:delText>
        </w:r>
        <w:r w:rsidDel="004D4A3D">
          <w:delText xml:space="preserve"> messages</w:delText>
        </w:r>
      </w:del>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rsidDel="004D4A3D" w14:paraId="4FB535B4" w14:textId="7967CEB7" w:rsidTr="00930E79">
        <w:trPr>
          <w:tblHeader/>
          <w:del w:id="480" w:author="Dmitri.Khijniak@7Layers.com" w:date="2017-04-09T10:14:00Z"/>
        </w:trPr>
        <w:tc>
          <w:tcPr>
            <w:tcW w:w="2988" w:type="dxa"/>
          </w:tcPr>
          <w:p w14:paraId="2C944F33" w14:textId="3715063D" w:rsidR="008027FB" w:rsidRPr="003D68B7" w:rsidDel="004D4A3D" w:rsidRDefault="008027FB" w:rsidP="00930E79">
            <w:pPr>
              <w:pStyle w:val="TAL"/>
              <w:rPr>
                <w:del w:id="481" w:author="Dmitri.Khijniak@7Layers.com" w:date="2017-04-09T10:14:00Z"/>
                <w:b/>
              </w:rPr>
            </w:pPr>
            <w:del w:id="482" w:author="Dmitri.Khijniak@7Layers.com" w:date="2017-04-09T10:14:00Z">
              <w:r w:rsidDel="004D4A3D">
                <w:rPr>
                  <w:b/>
                </w:rPr>
                <w:delText>Request Messages</w:delText>
              </w:r>
            </w:del>
          </w:p>
        </w:tc>
        <w:tc>
          <w:tcPr>
            <w:tcW w:w="1170" w:type="dxa"/>
          </w:tcPr>
          <w:p w14:paraId="50AF2920" w14:textId="726927CB" w:rsidR="008027FB" w:rsidRPr="003D68B7" w:rsidDel="004D4A3D" w:rsidRDefault="008027FB" w:rsidP="00930E79">
            <w:pPr>
              <w:pStyle w:val="TAL"/>
              <w:rPr>
                <w:del w:id="483" w:author="Dmitri.Khijniak@7Layers.com" w:date="2017-04-09T10:14:00Z"/>
                <w:b/>
                <w:lang w:eastAsia="en-US"/>
              </w:rPr>
            </w:pPr>
            <w:del w:id="484" w:author="Dmitri.Khijniak@7Layers.com" w:date="2017-04-09T10:14:00Z">
              <w:r w:rsidDel="004D4A3D">
                <w:rPr>
                  <w:b/>
                  <w:lang w:eastAsia="en-US"/>
                </w:rPr>
                <w:delText>MsgID</w:delText>
              </w:r>
            </w:del>
          </w:p>
        </w:tc>
        <w:tc>
          <w:tcPr>
            <w:tcW w:w="4680" w:type="dxa"/>
          </w:tcPr>
          <w:p w14:paraId="6AC9830B" w14:textId="47288AF6" w:rsidR="008027FB" w:rsidDel="004D4A3D" w:rsidRDefault="008027FB" w:rsidP="00930E79">
            <w:pPr>
              <w:pStyle w:val="TAL"/>
              <w:rPr>
                <w:del w:id="485" w:author="Dmitri.Khijniak@7Layers.com" w:date="2017-04-09T10:14:00Z"/>
                <w:b/>
                <w:lang w:eastAsia="en-US"/>
              </w:rPr>
            </w:pPr>
            <w:del w:id="486" w:author="Dmitri.Khijniak@7Layers.com" w:date="2017-04-09T10:14:00Z">
              <w:r w:rsidDel="004D4A3D">
                <w:rPr>
                  <w:b/>
                  <w:lang w:eastAsia="en-US"/>
                </w:rPr>
                <w:delText>Explanation</w:delText>
              </w:r>
            </w:del>
          </w:p>
        </w:tc>
      </w:tr>
      <w:tr w:rsidR="008027FB" w:rsidRPr="00274BB0" w:rsidDel="004D4A3D" w14:paraId="1348B962" w14:textId="0BB50094" w:rsidTr="00930E79">
        <w:trPr>
          <w:tblHeader/>
          <w:del w:id="487" w:author="Dmitri.Khijniak@7Layers.com" w:date="2017-04-09T10:14:00Z"/>
        </w:trPr>
        <w:tc>
          <w:tcPr>
            <w:tcW w:w="2988" w:type="dxa"/>
            <w:noWrap/>
            <w:hideMark/>
          </w:tcPr>
          <w:p w14:paraId="75DA2C34" w14:textId="1E722A09" w:rsidR="008027FB" w:rsidRPr="00274BB0" w:rsidDel="004D4A3D" w:rsidRDefault="008027FB" w:rsidP="00930E79">
            <w:pPr>
              <w:overflowPunct/>
              <w:autoSpaceDE/>
              <w:autoSpaceDN/>
              <w:adjustRightInd/>
              <w:spacing w:after="0"/>
              <w:textAlignment w:val="auto"/>
              <w:rPr>
                <w:del w:id="488" w:author="Dmitri.Khijniak@7Layers.com" w:date="2017-04-09T10:14:00Z"/>
                <w:rFonts w:ascii="Calibri" w:hAnsi="Calibri"/>
                <w:color w:val="000000"/>
                <w:sz w:val="22"/>
                <w:szCs w:val="22"/>
              </w:rPr>
            </w:pPr>
            <w:del w:id="489" w:author="Dmitri.Khijniak@7Layers.com" w:date="2017-04-09T10:14:00Z">
              <w:r w:rsidRPr="00274BB0" w:rsidDel="004D4A3D">
                <w:rPr>
                  <w:rFonts w:ascii="Calibri" w:hAnsi="Calibri"/>
                  <w:color w:val="000000"/>
                  <w:sz w:val="22"/>
                  <w:szCs w:val="22"/>
                </w:rPr>
                <w:delText xml:space="preserve">setInitialState     </w:delText>
              </w:r>
            </w:del>
          </w:p>
        </w:tc>
        <w:tc>
          <w:tcPr>
            <w:tcW w:w="1170" w:type="dxa"/>
            <w:noWrap/>
            <w:hideMark/>
          </w:tcPr>
          <w:p w14:paraId="4DDEC3B8" w14:textId="1CC34FF2" w:rsidR="008027FB" w:rsidRPr="00274BB0" w:rsidDel="004D4A3D" w:rsidRDefault="008027FB" w:rsidP="00930E79">
            <w:pPr>
              <w:overflowPunct/>
              <w:autoSpaceDE/>
              <w:autoSpaceDN/>
              <w:adjustRightInd/>
              <w:spacing w:after="0"/>
              <w:textAlignment w:val="auto"/>
              <w:rPr>
                <w:del w:id="490" w:author="Dmitri.Khijniak@7Layers.com" w:date="2017-04-09T10:14:00Z"/>
                <w:rFonts w:ascii="Calibri" w:hAnsi="Calibri"/>
                <w:color w:val="000000"/>
                <w:sz w:val="22"/>
                <w:szCs w:val="22"/>
              </w:rPr>
            </w:pPr>
            <w:del w:id="491" w:author="Dmitri.Khijniak@7Layers.com" w:date="2017-04-09T10:14:00Z">
              <w:r w:rsidRPr="00274BB0" w:rsidDel="004D4A3D">
                <w:rPr>
                  <w:rFonts w:ascii="Calibri" w:hAnsi="Calibri"/>
                  <w:color w:val="000000"/>
                  <w:sz w:val="22"/>
                  <w:szCs w:val="22"/>
                </w:rPr>
                <w:delText>1</w:delText>
              </w:r>
            </w:del>
          </w:p>
        </w:tc>
        <w:tc>
          <w:tcPr>
            <w:tcW w:w="4680" w:type="dxa"/>
          </w:tcPr>
          <w:p w14:paraId="76075B5B" w14:textId="7C380216" w:rsidR="008027FB" w:rsidRPr="00274BB0" w:rsidDel="004D4A3D" w:rsidRDefault="008027FB" w:rsidP="00930E79">
            <w:pPr>
              <w:overflowPunct/>
              <w:autoSpaceDE/>
              <w:autoSpaceDN/>
              <w:adjustRightInd/>
              <w:spacing w:after="0"/>
              <w:textAlignment w:val="auto"/>
              <w:rPr>
                <w:del w:id="492" w:author="Dmitri.Khijniak@7Layers.com" w:date="2017-04-09T10:14:00Z"/>
                <w:rFonts w:ascii="Calibri" w:hAnsi="Calibri"/>
                <w:color w:val="000000"/>
                <w:sz w:val="22"/>
                <w:szCs w:val="22"/>
              </w:rPr>
            </w:pPr>
            <w:del w:id="493" w:author="Dmitri.Khijniak@7Layers.com" w:date="2017-04-09T10:14:00Z">
              <w:r w:rsidDel="004D4A3D">
                <w:rPr>
                  <w:rFonts w:ascii="Calibri" w:hAnsi="Calibri"/>
                  <w:color w:val="000000"/>
                  <w:sz w:val="22"/>
                  <w:szCs w:val="22"/>
                </w:rPr>
                <w:delText>Request to configure SUT to the Initial state</w:delText>
              </w:r>
            </w:del>
          </w:p>
        </w:tc>
      </w:tr>
      <w:tr w:rsidR="008027FB" w:rsidRPr="00274BB0" w:rsidDel="004D4A3D" w14:paraId="4C8F58DB" w14:textId="5688AF41" w:rsidTr="00930E79">
        <w:trPr>
          <w:tblHeader/>
          <w:del w:id="494" w:author="Dmitri.Khijniak@7Layers.com" w:date="2017-04-09T10:14:00Z"/>
        </w:trPr>
        <w:tc>
          <w:tcPr>
            <w:tcW w:w="2988" w:type="dxa"/>
            <w:noWrap/>
            <w:hideMark/>
          </w:tcPr>
          <w:p w14:paraId="67FC99E0" w14:textId="39E3E789" w:rsidR="008027FB" w:rsidRPr="00274BB0" w:rsidDel="004D4A3D" w:rsidRDefault="008027FB" w:rsidP="00930E79">
            <w:pPr>
              <w:overflowPunct/>
              <w:autoSpaceDE/>
              <w:autoSpaceDN/>
              <w:adjustRightInd/>
              <w:spacing w:after="0"/>
              <w:textAlignment w:val="auto"/>
              <w:rPr>
                <w:del w:id="495" w:author="Dmitri.Khijniak@7Layers.com" w:date="2017-04-09T10:14:00Z"/>
                <w:rFonts w:ascii="Calibri" w:hAnsi="Calibri"/>
                <w:color w:val="000000"/>
                <w:sz w:val="22"/>
                <w:szCs w:val="22"/>
              </w:rPr>
            </w:pPr>
            <w:del w:id="496" w:author="Dmitri.Khijniak@7Layers.com" w:date="2017-04-09T10:14:00Z">
              <w:r w:rsidRPr="00274BB0" w:rsidDel="004D4A3D">
                <w:rPr>
                  <w:rFonts w:ascii="Calibri" w:hAnsi="Calibri"/>
                  <w:color w:val="000000"/>
                  <w:sz w:val="22"/>
                  <w:szCs w:val="22"/>
                </w:rPr>
                <w:delText xml:space="preserve">setWsmTxInfo     </w:delText>
              </w:r>
            </w:del>
          </w:p>
        </w:tc>
        <w:tc>
          <w:tcPr>
            <w:tcW w:w="1170" w:type="dxa"/>
            <w:noWrap/>
            <w:hideMark/>
          </w:tcPr>
          <w:p w14:paraId="60A805D5" w14:textId="77364E54" w:rsidR="008027FB" w:rsidRPr="00274BB0" w:rsidDel="004D4A3D" w:rsidRDefault="008027FB" w:rsidP="00930E79">
            <w:pPr>
              <w:overflowPunct/>
              <w:autoSpaceDE/>
              <w:autoSpaceDN/>
              <w:adjustRightInd/>
              <w:spacing w:after="0"/>
              <w:textAlignment w:val="auto"/>
              <w:rPr>
                <w:del w:id="497" w:author="Dmitri.Khijniak@7Layers.com" w:date="2017-04-09T10:14:00Z"/>
                <w:rFonts w:ascii="Calibri" w:hAnsi="Calibri"/>
                <w:color w:val="000000"/>
                <w:sz w:val="22"/>
                <w:szCs w:val="22"/>
              </w:rPr>
            </w:pPr>
            <w:del w:id="498" w:author="Dmitri.Khijniak@7Layers.com" w:date="2017-04-09T10:14:00Z">
              <w:r w:rsidRPr="00274BB0" w:rsidDel="004D4A3D">
                <w:rPr>
                  <w:rFonts w:ascii="Calibri" w:hAnsi="Calibri"/>
                  <w:color w:val="000000"/>
                  <w:sz w:val="22"/>
                  <w:szCs w:val="22"/>
                </w:rPr>
                <w:delText>2</w:delText>
              </w:r>
            </w:del>
          </w:p>
        </w:tc>
        <w:tc>
          <w:tcPr>
            <w:tcW w:w="4680" w:type="dxa"/>
          </w:tcPr>
          <w:p w14:paraId="28F4A5F4" w14:textId="22BD62EC" w:rsidR="008027FB" w:rsidRPr="00274BB0" w:rsidDel="004D4A3D" w:rsidRDefault="008027FB" w:rsidP="00930E79">
            <w:pPr>
              <w:overflowPunct/>
              <w:autoSpaceDE/>
              <w:autoSpaceDN/>
              <w:adjustRightInd/>
              <w:spacing w:after="0"/>
              <w:textAlignment w:val="auto"/>
              <w:rPr>
                <w:del w:id="499" w:author="Dmitri.Khijniak@7Layers.com" w:date="2017-04-09T10:14:00Z"/>
                <w:rFonts w:ascii="Calibri" w:hAnsi="Calibri"/>
                <w:color w:val="000000"/>
                <w:sz w:val="22"/>
                <w:szCs w:val="22"/>
              </w:rPr>
            </w:pPr>
            <w:del w:id="500" w:author="Dmitri.Khijniak@7Layers.com" w:date="2017-04-09T10:14:00Z">
              <w:r w:rsidDel="004D4A3D">
                <w:rPr>
                  <w:rFonts w:ascii="Calibri" w:hAnsi="Calibri"/>
                  <w:color w:val="000000"/>
                  <w:sz w:val="22"/>
                  <w:szCs w:val="22"/>
                </w:rPr>
                <w:delText>Request to set parameters used for transmissions of WSMs</w:delText>
              </w:r>
            </w:del>
          </w:p>
        </w:tc>
      </w:tr>
      <w:tr w:rsidR="008027FB" w:rsidRPr="00274BB0" w:rsidDel="004D4A3D" w14:paraId="1C0F0934" w14:textId="1BB628DD" w:rsidTr="00930E79">
        <w:trPr>
          <w:tblHeader/>
          <w:del w:id="501" w:author="Dmitri.Khijniak@7Layers.com" w:date="2017-04-09T10:14:00Z"/>
        </w:trPr>
        <w:tc>
          <w:tcPr>
            <w:tcW w:w="2988" w:type="dxa"/>
            <w:noWrap/>
            <w:hideMark/>
          </w:tcPr>
          <w:p w14:paraId="3250B3E2" w14:textId="3BAE2E5E" w:rsidR="008027FB" w:rsidRPr="00274BB0" w:rsidDel="004D4A3D" w:rsidRDefault="008027FB" w:rsidP="00930E79">
            <w:pPr>
              <w:overflowPunct/>
              <w:autoSpaceDE/>
              <w:autoSpaceDN/>
              <w:adjustRightInd/>
              <w:spacing w:after="0"/>
              <w:textAlignment w:val="auto"/>
              <w:rPr>
                <w:del w:id="502" w:author="Dmitri.Khijniak@7Layers.com" w:date="2017-04-09T10:14:00Z"/>
                <w:rFonts w:ascii="Calibri" w:hAnsi="Calibri"/>
                <w:color w:val="000000"/>
                <w:sz w:val="22"/>
                <w:szCs w:val="22"/>
              </w:rPr>
            </w:pPr>
            <w:del w:id="503" w:author="Dmitri.Khijniak@7Layers.com" w:date="2017-04-09T10:14:00Z">
              <w:r w:rsidRPr="00274BB0" w:rsidDel="004D4A3D">
                <w:rPr>
                  <w:rFonts w:ascii="Calibri" w:hAnsi="Calibri"/>
                  <w:color w:val="000000"/>
                  <w:sz w:val="22"/>
                  <w:szCs w:val="22"/>
                </w:rPr>
                <w:delText xml:space="preserve">startWsmTx     </w:delText>
              </w:r>
            </w:del>
          </w:p>
        </w:tc>
        <w:tc>
          <w:tcPr>
            <w:tcW w:w="1170" w:type="dxa"/>
            <w:noWrap/>
            <w:hideMark/>
          </w:tcPr>
          <w:p w14:paraId="5D11B546" w14:textId="2435AE9B" w:rsidR="008027FB" w:rsidRPr="00274BB0" w:rsidDel="004D4A3D" w:rsidRDefault="008027FB" w:rsidP="00930E79">
            <w:pPr>
              <w:overflowPunct/>
              <w:autoSpaceDE/>
              <w:autoSpaceDN/>
              <w:adjustRightInd/>
              <w:spacing w:after="0"/>
              <w:textAlignment w:val="auto"/>
              <w:rPr>
                <w:del w:id="504" w:author="Dmitri.Khijniak@7Layers.com" w:date="2017-04-09T10:14:00Z"/>
                <w:rFonts w:ascii="Calibri" w:hAnsi="Calibri"/>
                <w:color w:val="000000"/>
                <w:sz w:val="22"/>
                <w:szCs w:val="22"/>
              </w:rPr>
            </w:pPr>
            <w:del w:id="505" w:author="Dmitri.Khijniak@7Layers.com" w:date="2017-04-09T10:14:00Z">
              <w:r w:rsidRPr="00274BB0" w:rsidDel="004D4A3D">
                <w:rPr>
                  <w:rFonts w:ascii="Calibri" w:hAnsi="Calibri"/>
                  <w:color w:val="000000"/>
                  <w:sz w:val="22"/>
                  <w:szCs w:val="22"/>
                </w:rPr>
                <w:delText>3</w:delText>
              </w:r>
            </w:del>
          </w:p>
        </w:tc>
        <w:tc>
          <w:tcPr>
            <w:tcW w:w="4680" w:type="dxa"/>
          </w:tcPr>
          <w:p w14:paraId="0B6425E9" w14:textId="31E43AF2" w:rsidR="008027FB" w:rsidRPr="00274BB0" w:rsidDel="004D4A3D" w:rsidRDefault="008027FB" w:rsidP="00930E79">
            <w:pPr>
              <w:overflowPunct/>
              <w:autoSpaceDE/>
              <w:autoSpaceDN/>
              <w:adjustRightInd/>
              <w:spacing w:after="0"/>
              <w:textAlignment w:val="auto"/>
              <w:rPr>
                <w:del w:id="506" w:author="Dmitri.Khijniak@7Layers.com" w:date="2017-04-09T10:14:00Z"/>
                <w:rFonts w:ascii="Calibri" w:hAnsi="Calibri"/>
                <w:color w:val="000000"/>
                <w:sz w:val="22"/>
                <w:szCs w:val="22"/>
              </w:rPr>
            </w:pPr>
            <w:del w:id="507" w:author="Dmitri.Khijniak@7Layers.com" w:date="2017-04-09T10:14:00Z">
              <w:r w:rsidDel="004D4A3D">
                <w:rPr>
                  <w:rFonts w:ascii="Calibri" w:hAnsi="Calibri"/>
                  <w:color w:val="000000"/>
                  <w:sz w:val="22"/>
                  <w:szCs w:val="22"/>
                </w:rPr>
                <w:delText>Request to start transmission of WSMs</w:delText>
              </w:r>
            </w:del>
          </w:p>
        </w:tc>
      </w:tr>
      <w:tr w:rsidR="008027FB" w:rsidRPr="00274BB0" w:rsidDel="004D4A3D" w14:paraId="6772A9DB" w14:textId="4185DB5D" w:rsidTr="00930E79">
        <w:trPr>
          <w:tblHeader/>
          <w:del w:id="508" w:author="Dmitri.Khijniak@7Layers.com" w:date="2017-04-09T10:14:00Z"/>
        </w:trPr>
        <w:tc>
          <w:tcPr>
            <w:tcW w:w="2988" w:type="dxa"/>
            <w:noWrap/>
            <w:hideMark/>
          </w:tcPr>
          <w:p w14:paraId="07E0D427" w14:textId="364A5CAF" w:rsidR="008027FB" w:rsidRPr="00274BB0" w:rsidDel="004D4A3D" w:rsidRDefault="008027FB" w:rsidP="00930E79">
            <w:pPr>
              <w:overflowPunct/>
              <w:autoSpaceDE/>
              <w:autoSpaceDN/>
              <w:adjustRightInd/>
              <w:spacing w:after="0"/>
              <w:textAlignment w:val="auto"/>
              <w:rPr>
                <w:del w:id="509" w:author="Dmitri.Khijniak@7Layers.com" w:date="2017-04-09T10:14:00Z"/>
                <w:rFonts w:ascii="Calibri" w:hAnsi="Calibri"/>
                <w:color w:val="000000"/>
                <w:sz w:val="22"/>
                <w:szCs w:val="22"/>
              </w:rPr>
            </w:pPr>
            <w:del w:id="510" w:author="Dmitri.Khijniak@7Layers.com" w:date="2017-04-09T10:14:00Z">
              <w:r w:rsidRPr="00274BB0" w:rsidDel="004D4A3D">
                <w:rPr>
                  <w:rFonts w:ascii="Calibri" w:hAnsi="Calibri"/>
                  <w:color w:val="000000"/>
                  <w:sz w:val="22"/>
                  <w:szCs w:val="22"/>
                </w:rPr>
                <w:delText>stopWsmTx</w:delText>
              </w:r>
            </w:del>
          </w:p>
        </w:tc>
        <w:tc>
          <w:tcPr>
            <w:tcW w:w="1170" w:type="dxa"/>
            <w:noWrap/>
            <w:hideMark/>
          </w:tcPr>
          <w:p w14:paraId="5737A1DA" w14:textId="5DD27A77" w:rsidR="008027FB" w:rsidRPr="00274BB0" w:rsidDel="004D4A3D" w:rsidRDefault="008027FB" w:rsidP="00930E79">
            <w:pPr>
              <w:overflowPunct/>
              <w:autoSpaceDE/>
              <w:autoSpaceDN/>
              <w:adjustRightInd/>
              <w:spacing w:after="0"/>
              <w:textAlignment w:val="auto"/>
              <w:rPr>
                <w:del w:id="511" w:author="Dmitri.Khijniak@7Layers.com" w:date="2017-04-09T10:14:00Z"/>
                <w:rFonts w:ascii="Calibri" w:hAnsi="Calibri"/>
                <w:color w:val="000000"/>
                <w:sz w:val="22"/>
                <w:szCs w:val="22"/>
              </w:rPr>
            </w:pPr>
            <w:del w:id="512" w:author="Dmitri.Khijniak@7Layers.com" w:date="2017-04-09T10:14:00Z">
              <w:r w:rsidRPr="00274BB0" w:rsidDel="004D4A3D">
                <w:rPr>
                  <w:rFonts w:ascii="Calibri" w:hAnsi="Calibri"/>
                  <w:color w:val="000000"/>
                  <w:sz w:val="22"/>
                  <w:szCs w:val="22"/>
                </w:rPr>
                <w:delText>4</w:delText>
              </w:r>
            </w:del>
          </w:p>
        </w:tc>
        <w:tc>
          <w:tcPr>
            <w:tcW w:w="4680" w:type="dxa"/>
          </w:tcPr>
          <w:p w14:paraId="0C48FF31" w14:textId="1C1A8C52" w:rsidR="008027FB" w:rsidRPr="00274BB0" w:rsidDel="004D4A3D" w:rsidRDefault="008027FB" w:rsidP="00930E79">
            <w:pPr>
              <w:overflowPunct/>
              <w:autoSpaceDE/>
              <w:autoSpaceDN/>
              <w:adjustRightInd/>
              <w:spacing w:after="0"/>
              <w:textAlignment w:val="auto"/>
              <w:rPr>
                <w:del w:id="513" w:author="Dmitri.Khijniak@7Layers.com" w:date="2017-04-09T10:14:00Z"/>
                <w:rFonts w:ascii="Calibri" w:hAnsi="Calibri"/>
                <w:color w:val="000000"/>
                <w:sz w:val="22"/>
                <w:szCs w:val="22"/>
              </w:rPr>
            </w:pPr>
            <w:del w:id="514" w:author="Dmitri.Khijniak@7Layers.com" w:date="2017-04-09T10:14:00Z">
              <w:r w:rsidDel="004D4A3D">
                <w:rPr>
                  <w:rFonts w:ascii="Calibri" w:hAnsi="Calibri"/>
                  <w:color w:val="000000"/>
                  <w:sz w:val="22"/>
                  <w:szCs w:val="22"/>
                </w:rPr>
                <w:delText>Request to stop transmission of WSMs</w:delText>
              </w:r>
            </w:del>
          </w:p>
        </w:tc>
      </w:tr>
      <w:tr w:rsidR="008027FB" w:rsidRPr="00274BB0" w:rsidDel="004D4A3D" w14:paraId="466184E4" w14:textId="2D3B5A57" w:rsidTr="00930E79">
        <w:trPr>
          <w:tblHeader/>
          <w:del w:id="515" w:author="Dmitri.Khijniak@7Layers.com" w:date="2017-04-09T10:14:00Z"/>
        </w:trPr>
        <w:tc>
          <w:tcPr>
            <w:tcW w:w="2988" w:type="dxa"/>
            <w:noWrap/>
            <w:hideMark/>
          </w:tcPr>
          <w:p w14:paraId="34EB1319" w14:textId="473D53C1" w:rsidR="008027FB" w:rsidRPr="00274BB0" w:rsidDel="004D4A3D" w:rsidRDefault="008027FB" w:rsidP="00930E79">
            <w:pPr>
              <w:overflowPunct/>
              <w:autoSpaceDE/>
              <w:autoSpaceDN/>
              <w:adjustRightInd/>
              <w:spacing w:after="0"/>
              <w:textAlignment w:val="auto"/>
              <w:rPr>
                <w:del w:id="516" w:author="Dmitri.Khijniak@7Layers.com" w:date="2017-04-09T10:14:00Z"/>
                <w:rFonts w:ascii="Calibri" w:hAnsi="Calibri"/>
                <w:color w:val="000000"/>
                <w:sz w:val="22"/>
                <w:szCs w:val="22"/>
              </w:rPr>
            </w:pPr>
            <w:del w:id="517" w:author="Dmitri.Khijniak@7Layers.com" w:date="2017-04-09T10:14:00Z">
              <w:r w:rsidRPr="00274BB0" w:rsidDel="004D4A3D">
                <w:rPr>
                  <w:rFonts w:ascii="Calibri" w:hAnsi="Calibri"/>
                  <w:color w:val="000000"/>
                  <w:sz w:val="22"/>
                  <w:szCs w:val="22"/>
                </w:rPr>
                <w:delText xml:space="preserve">startWsaTxPerdiodic     </w:delText>
              </w:r>
            </w:del>
          </w:p>
        </w:tc>
        <w:tc>
          <w:tcPr>
            <w:tcW w:w="1170" w:type="dxa"/>
            <w:noWrap/>
            <w:hideMark/>
          </w:tcPr>
          <w:p w14:paraId="39486612" w14:textId="16C2EC35" w:rsidR="008027FB" w:rsidRPr="00274BB0" w:rsidDel="004D4A3D" w:rsidRDefault="008027FB" w:rsidP="00930E79">
            <w:pPr>
              <w:overflowPunct/>
              <w:autoSpaceDE/>
              <w:autoSpaceDN/>
              <w:adjustRightInd/>
              <w:spacing w:after="0"/>
              <w:textAlignment w:val="auto"/>
              <w:rPr>
                <w:del w:id="518" w:author="Dmitri.Khijniak@7Layers.com" w:date="2017-04-09T10:14:00Z"/>
                <w:rFonts w:ascii="Calibri" w:hAnsi="Calibri"/>
                <w:color w:val="000000"/>
                <w:sz w:val="22"/>
                <w:szCs w:val="22"/>
              </w:rPr>
            </w:pPr>
            <w:del w:id="519" w:author="Dmitri.Khijniak@7Layers.com" w:date="2017-04-09T10:14:00Z">
              <w:r w:rsidRPr="00274BB0" w:rsidDel="004D4A3D">
                <w:rPr>
                  <w:rFonts w:ascii="Calibri" w:hAnsi="Calibri"/>
                  <w:color w:val="000000"/>
                  <w:sz w:val="22"/>
                  <w:szCs w:val="22"/>
                </w:rPr>
                <w:delText>5</w:delText>
              </w:r>
            </w:del>
          </w:p>
        </w:tc>
        <w:tc>
          <w:tcPr>
            <w:tcW w:w="4680" w:type="dxa"/>
          </w:tcPr>
          <w:p w14:paraId="29809F06" w14:textId="5D1C998B" w:rsidR="008027FB" w:rsidRPr="00274BB0" w:rsidDel="004D4A3D" w:rsidRDefault="008027FB" w:rsidP="00930E79">
            <w:pPr>
              <w:overflowPunct/>
              <w:autoSpaceDE/>
              <w:autoSpaceDN/>
              <w:adjustRightInd/>
              <w:spacing w:after="0"/>
              <w:textAlignment w:val="auto"/>
              <w:rPr>
                <w:del w:id="520" w:author="Dmitri.Khijniak@7Layers.com" w:date="2017-04-09T10:14:00Z"/>
                <w:rFonts w:ascii="Calibri" w:hAnsi="Calibri"/>
                <w:color w:val="000000"/>
                <w:sz w:val="22"/>
                <w:szCs w:val="22"/>
              </w:rPr>
            </w:pPr>
            <w:del w:id="521" w:author="Dmitri.Khijniak@7Layers.com" w:date="2017-04-09T10:14:00Z">
              <w:r w:rsidDel="004D4A3D">
                <w:rPr>
                  <w:rFonts w:ascii="Calibri" w:hAnsi="Calibri"/>
                  <w:color w:val="000000"/>
                  <w:sz w:val="22"/>
                  <w:szCs w:val="22"/>
                </w:rPr>
                <w:delText>Request to start transmission of WSAs</w:delText>
              </w:r>
            </w:del>
          </w:p>
        </w:tc>
      </w:tr>
      <w:tr w:rsidR="008027FB" w:rsidRPr="00274BB0" w:rsidDel="004D4A3D" w14:paraId="527C5101" w14:textId="2FC2AFE7" w:rsidTr="00930E79">
        <w:trPr>
          <w:tblHeader/>
          <w:del w:id="522" w:author="Dmitri.Khijniak@7Layers.com" w:date="2017-04-09T10:14:00Z"/>
        </w:trPr>
        <w:tc>
          <w:tcPr>
            <w:tcW w:w="2988" w:type="dxa"/>
            <w:noWrap/>
            <w:hideMark/>
          </w:tcPr>
          <w:p w14:paraId="26340542" w14:textId="59058436" w:rsidR="008027FB" w:rsidRPr="00274BB0" w:rsidDel="004D4A3D" w:rsidRDefault="008027FB" w:rsidP="00930E79">
            <w:pPr>
              <w:overflowPunct/>
              <w:autoSpaceDE/>
              <w:autoSpaceDN/>
              <w:adjustRightInd/>
              <w:spacing w:after="0"/>
              <w:textAlignment w:val="auto"/>
              <w:rPr>
                <w:del w:id="523" w:author="Dmitri.Khijniak@7Layers.com" w:date="2017-04-09T10:14:00Z"/>
                <w:rFonts w:ascii="Calibri" w:hAnsi="Calibri"/>
                <w:color w:val="000000"/>
                <w:sz w:val="22"/>
                <w:szCs w:val="22"/>
              </w:rPr>
            </w:pPr>
            <w:del w:id="524" w:author="Dmitri.Khijniak@7Layers.com" w:date="2017-04-09T10:14:00Z">
              <w:r w:rsidRPr="00274BB0" w:rsidDel="004D4A3D">
                <w:rPr>
                  <w:rFonts w:ascii="Calibri" w:hAnsi="Calibri"/>
                  <w:color w:val="000000"/>
                  <w:sz w:val="22"/>
                  <w:szCs w:val="22"/>
                </w:rPr>
                <w:delText xml:space="preserve">stopWsaTxPeriodic     </w:delText>
              </w:r>
            </w:del>
          </w:p>
        </w:tc>
        <w:tc>
          <w:tcPr>
            <w:tcW w:w="1170" w:type="dxa"/>
            <w:noWrap/>
            <w:hideMark/>
          </w:tcPr>
          <w:p w14:paraId="34BA7411" w14:textId="43ADE5D5" w:rsidR="008027FB" w:rsidRPr="00274BB0" w:rsidDel="004D4A3D" w:rsidRDefault="008027FB" w:rsidP="00930E79">
            <w:pPr>
              <w:overflowPunct/>
              <w:autoSpaceDE/>
              <w:autoSpaceDN/>
              <w:adjustRightInd/>
              <w:spacing w:after="0"/>
              <w:textAlignment w:val="auto"/>
              <w:rPr>
                <w:del w:id="525" w:author="Dmitri.Khijniak@7Layers.com" w:date="2017-04-09T10:14:00Z"/>
                <w:rFonts w:ascii="Calibri" w:hAnsi="Calibri"/>
                <w:color w:val="000000"/>
                <w:sz w:val="22"/>
                <w:szCs w:val="22"/>
              </w:rPr>
            </w:pPr>
            <w:del w:id="526" w:author="Dmitri.Khijniak@7Layers.com" w:date="2017-04-09T10:14:00Z">
              <w:r w:rsidRPr="00274BB0" w:rsidDel="004D4A3D">
                <w:rPr>
                  <w:rFonts w:ascii="Calibri" w:hAnsi="Calibri"/>
                  <w:color w:val="000000"/>
                  <w:sz w:val="22"/>
                  <w:szCs w:val="22"/>
                </w:rPr>
                <w:delText>6</w:delText>
              </w:r>
            </w:del>
          </w:p>
        </w:tc>
        <w:tc>
          <w:tcPr>
            <w:tcW w:w="4680" w:type="dxa"/>
          </w:tcPr>
          <w:p w14:paraId="700387C4" w14:textId="7E702830" w:rsidR="008027FB" w:rsidRPr="00274BB0" w:rsidDel="004D4A3D" w:rsidRDefault="008027FB" w:rsidP="00930E79">
            <w:pPr>
              <w:overflowPunct/>
              <w:autoSpaceDE/>
              <w:autoSpaceDN/>
              <w:adjustRightInd/>
              <w:spacing w:after="0"/>
              <w:textAlignment w:val="auto"/>
              <w:rPr>
                <w:del w:id="527" w:author="Dmitri.Khijniak@7Layers.com" w:date="2017-04-09T10:14:00Z"/>
                <w:rFonts w:ascii="Calibri" w:hAnsi="Calibri"/>
                <w:color w:val="000000"/>
                <w:sz w:val="22"/>
                <w:szCs w:val="22"/>
              </w:rPr>
            </w:pPr>
            <w:del w:id="528" w:author="Dmitri.Khijniak@7Layers.com" w:date="2017-04-09T10:14:00Z">
              <w:r w:rsidDel="004D4A3D">
                <w:rPr>
                  <w:rFonts w:ascii="Calibri" w:hAnsi="Calibri"/>
                  <w:color w:val="000000"/>
                  <w:sz w:val="22"/>
                  <w:szCs w:val="22"/>
                </w:rPr>
                <w:delText>Request to stop transmission of WSAs</w:delText>
              </w:r>
            </w:del>
          </w:p>
        </w:tc>
      </w:tr>
      <w:tr w:rsidR="008027FB" w:rsidRPr="00274BB0" w:rsidDel="004D4A3D" w14:paraId="00B9D385" w14:textId="044157C2" w:rsidTr="00930E79">
        <w:trPr>
          <w:tblHeader/>
          <w:del w:id="529" w:author="Dmitri.Khijniak@7Layers.com" w:date="2017-04-09T10:14:00Z"/>
        </w:trPr>
        <w:tc>
          <w:tcPr>
            <w:tcW w:w="2988" w:type="dxa"/>
            <w:noWrap/>
            <w:hideMark/>
          </w:tcPr>
          <w:p w14:paraId="063C754C" w14:textId="5AE2F6AD" w:rsidR="008027FB" w:rsidRPr="00274BB0" w:rsidDel="004D4A3D" w:rsidRDefault="008027FB" w:rsidP="00930E79">
            <w:pPr>
              <w:overflowPunct/>
              <w:autoSpaceDE/>
              <w:autoSpaceDN/>
              <w:adjustRightInd/>
              <w:spacing w:after="0"/>
              <w:textAlignment w:val="auto"/>
              <w:rPr>
                <w:del w:id="530" w:author="Dmitri.Khijniak@7Layers.com" w:date="2017-04-09T10:14:00Z"/>
                <w:rFonts w:ascii="Calibri" w:hAnsi="Calibri"/>
                <w:color w:val="000000"/>
                <w:sz w:val="22"/>
                <w:szCs w:val="22"/>
              </w:rPr>
            </w:pPr>
            <w:del w:id="531" w:author="Dmitri.Khijniak@7Layers.com" w:date="2017-04-09T10:14:00Z">
              <w:r w:rsidRPr="00274BB0" w:rsidDel="004D4A3D">
                <w:rPr>
                  <w:rFonts w:ascii="Calibri" w:hAnsi="Calibri"/>
                  <w:color w:val="000000"/>
                  <w:sz w:val="22"/>
                  <w:szCs w:val="22"/>
                </w:rPr>
                <w:delText xml:space="preserve">startWsmRx     </w:delText>
              </w:r>
            </w:del>
          </w:p>
        </w:tc>
        <w:tc>
          <w:tcPr>
            <w:tcW w:w="1170" w:type="dxa"/>
            <w:noWrap/>
            <w:hideMark/>
          </w:tcPr>
          <w:p w14:paraId="586CA798" w14:textId="501E28CF" w:rsidR="008027FB" w:rsidRPr="00274BB0" w:rsidDel="004D4A3D" w:rsidRDefault="008027FB" w:rsidP="00930E79">
            <w:pPr>
              <w:overflowPunct/>
              <w:autoSpaceDE/>
              <w:autoSpaceDN/>
              <w:adjustRightInd/>
              <w:spacing w:after="0"/>
              <w:textAlignment w:val="auto"/>
              <w:rPr>
                <w:del w:id="532" w:author="Dmitri.Khijniak@7Layers.com" w:date="2017-04-09T10:14:00Z"/>
                <w:rFonts w:ascii="Calibri" w:hAnsi="Calibri"/>
                <w:color w:val="000000"/>
                <w:sz w:val="22"/>
                <w:szCs w:val="22"/>
              </w:rPr>
            </w:pPr>
            <w:del w:id="533" w:author="Dmitri.Khijniak@7Layers.com" w:date="2017-04-09T10:14:00Z">
              <w:r w:rsidRPr="00274BB0" w:rsidDel="004D4A3D">
                <w:rPr>
                  <w:rFonts w:ascii="Calibri" w:hAnsi="Calibri"/>
                  <w:color w:val="000000"/>
                  <w:sz w:val="22"/>
                  <w:szCs w:val="22"/>
                </w:rPr>
                <w:delText>7</w:delText>
              </w:r>
            </w:del>
          </w:p>
        </w:tc>
        <w:tc>
          <w:tcPr>
            <w:tcW w:w="4680" w:type="dxa"/>
          </w:tcPr>
          <w:p w14:paraId="5B665AE4" w14:textId="25E2AE31" w:rsidR="008027FB" w:rsidRPr="00274BB0" w:rsidDel="004D4A3D" w:rsidRDefault="008027FB" w:rsidP="00930E79">
            <w:pPr>
              <w:overflowPunct/>
              <w:autoSpaceDE/>
              <w:autoSpaceDN/>
              <w:adjustRightInd/>
              <w:spacing w:after="0"/>
              <w:textAlignment w:val="auto"/>
              <w:rPr>
                <w:del w:id="534" w:author="Dmitri.Khijniak@7Layers.com" w:date="2017-04-09T10:14:00Z"/>
                <w:rFonts w:ascii="Calibri" w:hAnsi="Calibri"/>
                <w:color w:val="000000"/>
                <w:sz w:val="22"/>
                <w:szCs w:val="22"/>
              </w:rPr>
            </w:pPr>
            <w:del w:id="535" w:author="Dmitri.Khijniak@7Layers.com" w:date="2017-04-09T10:14:00Z">
              <w:r w:rsidDel="004D4A3D">
                <w:rPr>
                  <w:rFonts w:ascii="Calibri" w:hAnsi="Calibri"/>
                  <w:color w:val="000000"/>
                  <w:sz w:val="22"/>
                  <w:szCs w:val="22"/>
                </w:rPr>
                <w:delText>Request to start receiving WSMs</w:delText>
              </w:r>
            </w:del>
          </w:p>
        </w:tc>
      </w:tr>
      <w:tr w:rsidR="008027FB" w:rsidRPr="00274BB0" w:rsidDel="004D4A3D" w14:paraId="1CEFCE87" w14:textId="76CDEFAA" w:rsidTr="00930E79">
        <w:trPr>
          <w:tblHeader/>
          <w:del w:id="536" w:author="Dmitri.Khijniak@7Layers.com" w:date="2017-04-09T10:14:00Z"/>
        </w:trPr>
        <w:tc>
          <w:tcPr>
            <w:tcW w:w="2988" w:type="dxa"/>
            <w:noWrap/>
            <w:hideMark/>
          </w:tcPr>
          <w:p w14:paraId="73F43E00" w14:textId="59D06BAA" w:rsidR="008027FB" w:rsidRPr="00274BB0" w:rsidDel="004D4A3D" w:rsidRDefault="008027FB" w:rsidP="00930E79">
            <w:pPr>
              <w:overflowPunct/>
              <w:autoSpaceDE/>
              <w:autoSpaceDN/>
              <w:adjustRightInd/>
              <w:spacing w:after="0"/>
              <w:textAlignment w:val="auto"/>
              <w:rPr>
                <w:del w:id="537" w:author="Dmitri.Khijniak@7Layers.com" w:date="2017-04-09T10:14:00Z"/>
                <w:rFonts w:ascii="Calibri" w:hAnsi="Calibri"/>
                <w:color w:val="000000"/>
                <w:sz w:val="22"/>
                <w:szCs w:val="22"/>
              </w:rPr>
            </w:pPr>
            <w:del w:id="538" w:author="Dmitri.Khijniak@7Layers.com" w:date="2017-04-09T10:14:00Z">
              <w:r w:rsidRPr="00274BB0" w:rsidDel="004D4A3D">
                <w:rPr>
                  <w:rFonts w:ascii="Calibri" w:hAnsi="Calibri"/>
                  <w:color w:val="000000"/>
                  <w:sz w:val="22"/>
                  <w:szCs w:val="22"/>
                </w:rPr>
                <w:delText xml:space="preserve">stopWsmRx     </w:delText>
              </w:r>
            </w:del>
          </w:p>
        </w:tc>
        <w:tc>
          <w:tcPr>
            <w:tcW w:w="1170" w:type="dxa"/>
            <w:noWrap/>
            <w:hideMark/>
          </w:tcPr>
          <w:p w14:paraId="7BFB780A" w14:textId="2BBF4FD2" w:rsidR="008027FB" w:rsidRPr="00274BB0" w:rsidDel="004D4A3D" w:rsidRDefault="008027FB" w:rsidP="00930E79">
            <w:pPr>
              <w:overflowPunct/>
              <w:autoSpaceDE/>
              <w:autoSpaceDN/>
              <w:adjustRightInd/>
              <w:spacing w:after="0"/>
              <w:textAlignment w:val="auto"/>
              <w:rPr>
                <w:del w:id="539" w:author="Dmitri.Khijniak@7Layers.com" w:date="2017-04-09T10:14:00Z"/>
                <w:rFonts w:ascii="Calibri" w:hAnsi="Calibri"/>
                <w:color w:val="000000"/>
                <w:sz w:val="22"/>
                <w:szCs w:val="22"/>
              </w:rPr>
            </w:pPr>
            <w:del w:id="540" w:author="Dmitri.Khijniak@7Layers.com" w:date="2017-04-09T10:14:00Z">
              <w:r w:rsidRPr="00274BB0" w:rsidDel="004D4A3D">
                <w:rPr>
                  <w:rFonts w:ascii="Calibri" w:hAnsi="Calibri"/>
                  <w:color w:val="000000"/>
                  <w:sz w:val="22"/>
                  <w:szCs w:val="22"/>
                </w:rPr>
                <w:delText>8</w:delText>
              </w:r>
            </w:del>
          </w:p>
        </w:tc>
        <w:tc>
          <w:tcPr>
            <w:tcW w:w="4680" w:type="dxa"/>
          </w:tcPr>
          <w:p w14:paraId="79390E8A" w14:textId="13BA8D5D" w:rsidR="008027FB" w:rsidRPr="00274BB0" w:rsidDel="004D4A3D" w:rsidRDefault="008027FB" w:rsidP="00930E79">
            <w:pPr>
              <w:overflowPunct/>
              <w:autoSpaceDE/>
              <w:autoSpaceDN/>
              <w:adjustRightInd/>
              <w:spacing w:after="0"/>
              <w:textAlignment w:val="auto"/>
              <w:rPr>
                <w:del w:id="541" w:author="Dmitri.Khijniak@7Layers.com" w:date="2017-04-09T10:14:00Z"/>
                <w:rFonts w:ascii="Calibri" w:hAnsi="Calibri"/>
                <w:color w:val="000000"/>
                <w:sz w:val="22"/>
                <w:szCs w:val="22"/>
              </w:rPr>
            </w:pPr>
            <w:del w:id="542" w:author="Dmitri.Khijniak@7Layers.com" w:date="2017-04-09T10:14:00Z">
              <w:r w:rsidDel="004D4A3D">
                <w:rPr>
                  <w:rFonts w:ascii="Calibri" w:hAnsi="Calibri"/>
                  <w:color w:val="000000"/>
                  <w:sz w:val="22"/>
                  <w:szCs w:val="22"/>
                </w:rPr>
                <w:delText>Request to stop receiving WSMs</w:delText>
              </w:r>
            </w:del>
          </w:p>
        </w:tc>
      </w:tr>
    </w:tbl>
    <w:p w14:paraId="36D2D767" w14:textId="55704684" w:rsidR="00D07377" w:rsidDel="004D4A3D" w:rsidRDefault="00D07377" w:rsidP="0090668E">
      <w:pPr>
        <w:rPr>
          <w:del w:id="543" w:author="Dmitri.Khijniak@7Layers.com" w:date="2017-04-09T10:14:00Z"/>
        </w:rPr>
      </w:pPr>
    </w:p>
    <w:p w14:paraId="519E5366" w14:textId="4F4E163C" w:rsidR="008027FB" w:rsidRPr="008027FB" w:rsidDel="004D4A3D" w:rsidRDefault="008027FB" w:rsidP="008027FB">
      <w:pPr>
        <w:pStyle w:val="Heading4"/>
        <w:rPr>
          <w:del w:id="544" w:author="Dmitri.Khijniak@7Layers.com" w:date="2017-04-09T10:14:00Z"/>
        </w:rPr>
      </w:pPr>
      <w:del w:id="545" w:author="Dmitri.Khijniak@7Layers.com" w:date="2017-04-09T10:14:00Z">
        <w:r w:rsidRPr="008027FB" w:rsidDel="004D4A3D">
          <w:delText>SetInitialState</w:delText>
        </w:r>
      </w:del>
    </w:p>
    <w:p w14:paraId="41F246BF" w14:textId="39003E35" w:rsidR="008027FB" w:rsidDel="004D4A3D" w:rsidRDefault="008027FB" w:rsidP="008027FB">
      <w:pPr>
        <w:rPr>
          <w:del w:id="546" w:author="Dmitri.Khijniak@7Layers.com" w:date="2017-04-09T10:14:00Z"/>
        </w:rPr>
      </w:pPr>
      <w:del w:id="547" w:author="Dmitri.Khijniak@7Layers.com" w:date="2017-04-09T10:14:00Z">
        <w:r w:rsidDel="004D4A3D">
          <w:delText>This request is used to set the SUT in initial condition.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0690ED4C" w14:textId="4B8622BC" w:rsidR="008027FB" w:rsidDel="004D4A3D" w:rsidRDefault="008027FB" w:rsidP="008027FB">
      <w:pPr>
        <w:pStyle w:val="Heading4"/>
        <w:rPr>
          <w:del w:id="548" w:author="Dmitri.Khijniak@7Layers.com" w:date="2017-04-09T10:14:00Z"/>
        </w:rPr>
      </w:pPr>
      <w:del w:id="549" w:author="Dmitri.Khijniak@7Layers.com" w:date="2017-04-09T10:14:00Z">
        <w:r w:rsidDel="004D4A3D">
          <w:delText>S</w:delText>
        </w:r>
        <w:r w:rsidRPr="008076BC" w:rsidDel="004D4A3D">
          <w:delText>etWsmTxInfo</w:delText>
        </w:r>
      </w:del>
    </w:p>
    <w:p w14:paraId="00EC4345" w14:textId="1B444B81" w:rsidR="008027FB" w:rsidDel="004D4A3D" w:rsidRDefault="008027FB" w:rsidP="008027FB">
      <w:pPr>
        <w:rPr>
          <w:del w:id="550" w:author="Dmitri.Khijniak@7Layers.com" w:date="2017-04-09T10:14:00Z"/>
        </w:rPr>
      </w:pPr>
      <w:del w:id="551" w:author="Dmitri.Khijniak@7Layers.com" w:date="2017-04-09T10:14:00Z">
        <w:r w:rsidDel="004D4A3D">
          <w:delText>This request is used to configure the SUT’s WSM transmission parameters.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02DD6C90" w14:textId="26114FE2" w:rsidR="008027FB" w:rsidDel="004D4A3D" w:rsidRDefault="008027FB" w:rsidP="008027FB">
      <w:pPr>
        <w:pStyle w:val="Heading4"/>
        <w:rPr>
          <w:del w:id="552" w:author="Dmitri.Khijniak@7Layers.com" w:date="2017-04-09T10:14:00Z"/>
        </w:rPr>
      </w:pPr>
      <w:del w:id="553" w:author="Dmitri.Khijniak@7Layers.com" w:date="2017-04-09T10:14:00Z">
        <w:r w:rsidDel="004D4A3D">
          <w:delText>StartWsmTX</w:delText>
        </w:r>
      </w:del>
    </w:p>
    <w:p w14:paraId="039A702A" w14:textId="1F23D511" w:rsidR="008027FB" w:rsidDel="004D4A3D" w:rsidRDefault="008027FB" w:rsidP="008027FB">
      <w:pPr>
        <w:rPr>
          <w:del w:id="554" w:author="Dmitri.Khijniak@7Layers.com" w:date="2017-04-09T10:14:00Z"/>
        </w:rPr>
      </w:pPr>
      <w:del w:id="555" w:author="Dmitri.Khijniak@7Layers.com" w:date="2017-04-09T10:14:00Z">
        <w:r w:rsidDel="004D4A3D">
          <w:delText>This request is used to initiate transmission of WSMs by the SUT.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56CD9B70" w14:textId="3CB1B735" w:rsidR="008027FB" w:rsidDel="004D4A3D" w:rsidRDefault="008027FB" w:rsidP="008027FB">
      <w:pPr>
        <w:pStyle w:val="Heading4"/>
        <w:rPr>
          <w:del w:id="556" w:author="Dmitri.Khijniak@7Layers.com" w:date="2017-04-09T10:14:00Z"/>
        </w:rPr>
      </w:pPr>
      <w:del w:id="557" w:author="Dmitri.Khijniak@7Layers.com" w:date="2017-04-09T10:14:00Z">
        <w:r w:rsidDel="004D4A3D">
          <w:delText>StopWsmTx</w:delText>
        </w:r>
      </w:del>
    </w:p>
    <w:p w14:paraId="28D0EE47" w14:textId="2DDC570C" w:rsidR="008027FB" w:rsidDel="004D4A3D" w:rsidRDefault="008027FB" w:rsidP="008027FB">
      <w:pPr>
        <w:rPr>
          <w:del w:id="558" w:author="Dmitri.Khijniak@7Layers.com" w:date="2017-04-09T10:14:00Z"/>
        </w:rPr>
      </w:pPr>
      <w:del w:id="559" w:author="Dmitri.Khijniak@7Layers.com" w:date="2017-04-09T10:14:00Z">
        <w:r w:rsidDel="004D4A3D">
          <w:delText>This request is used to cease transmission of WSMs by the SUT.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7251EB50" w14:textId="7904416C" w:rsidR="008027FB" w:rsidDel="004D4A3D" w:rsidRDefault="008027FB" w:rsidP="008027FB">
      <w:pPr>
        <w:pStyle w:val="Heading4"/>
        <w:rPr>
          <w:del w:id="560" w:author="Dmitri.Khijniak@7Layers.com" w:date="2017-04-09T10:14:00Z"/>
        </w:rPr>
      </w:pPr>
      <w:del w:id="561" w:author="Dmitri.Khijniak@7Layers.com" w:date="2017-04-09T10:14:00Z">
        <w:r w:rsidDel="004D4A3D">
          <w:delText>StartWsaTxPerdiodic</w:delText>
        </w:r>
      </w:del>
    </w:p>
    <w:p w14:paraId="4BBD4DE1" w14:textId="2656DE25" w:rsidR="008027FB" w:rsidDel="004D4A3D" w:rsidRDefault="008027FB" w:rsidP="008027FB">
      <w:pPr>
        <w:rPr>
          <w:del w:id="562" w:author="Dmitri.Khijniak@7Layers.com" w:date="2017-04-09T10:14:00Z"/>
        </w:rPr>
      </w:pPr>
      <w:del w:id="563" w:author="Dmitri.Khijniak@7Layers.com" w:date="2017-04-09T10:14:00Z">
        <w:r w:rsidDel="004D4A3D">
          <w:delText>This request is used to initiate transmission of WSA by the SUT.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38618748" w14:textId="6D94EE0E" w:rsidR="008027FB" w:rsidDel="004D4A3D" w:rsidRDefault="008027FB" w:rsidP="008027FB">
      <w:pPr>
        <w:pStyle w:val="Heading4"/>
        <w:rPr>
          <w:del w:id="564" w:author="Dmitri.Khijniak@7Layers.com" w:date="2017-04-09T10:14:00Z"/>
        </w:rPr>
      </w:pPr>
      <w:del w:id="565" w:author="Dmitri.Khijniak@7Layers.com" w:date="2017-04-09T10:14:00Z">
        <w:r w:rsidDel="004D4A3D">
          <w:delText>StopWsaTxPeriodic</w:delText>
        </w:r>
      </w:del>
    </w:p>
    <w:p w14:paraId="108FA722" w14:textId="20D0676D" w:rsidR="008027FB" w:rsidDel="004D4A3D" w:rsidRDefault="008027FB" w:rsidP="008027FB">
      <w:pPr>
        <w:rPr>
          <w:del w:id="566" w:author="Dmitri.Khijniak@7Layers.com" w:date="2017-04-09T10:14:00Z"/>
        </w:rPr>
      </w:pPr>
      <w:del w:id="567" w:author="Dmitri.Khijniak@7Layers.com" w:date="2017-04-09T10:14:00Z">
        <w:r w:rsidDel="004D4A3D">
          <w:delText xml:space="preserve">This request is used to stop the current WSA transmissions by the SUT and delete associated provider services from the </w:delText>
        </w:r>
        <w:r w:rsidRPr="0098574F" w:rsidDel="004D4A3D">
          <w:rPr>
            <w:i/>
          </w:rPr>
          <w:delText>ProviderServiceRequestTable</w:delText>
        </w:r>
        <w:r w:rsidDel="004D4A3D">
          <w:delText>.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720B6BE3" w14:textId="761C7F4F" w:rsidR="008027FB" w:rsidDel="004D4A3D" w:rsidRDefault="008027FB" w:rsidP="008027FB">
      <w:pPr>
        <w:pStyle w:val="Heading4"/>
        <w:rPr>
          <w:del w:id="568" w:author="Dmitri.Khijniak@7Layers.com" w:date="2017-04-09T10:14:00Z"/>
        </w:rPr>
      </w:pPr>
      <w:del w:id="569" w:author="Dmitri.Khijniak@7Layers.com" w:date="2017-04-09T10:14:00Z">
        <w:r w:rsidDel="004D4A3D">
          <w:delText xml:space="preserve">StartWsmRX </w:delText>
        </w:r>
      </w:del>
    </w:p>
    <w:p w14:paraId="3B36C792" w14:textId="62F16545" w:rsidR="008027FB" w:rsidDel="004D4A3D" w:rsidRDefault="008027FB" w:rsidP="008027FB">
      <w:pPr>
        <w:rPr>
          <w:del w:id="570" w:author="Dmitri.Khijniak@7Layers.com" w:date="2017-04-09T10:14:00Z"/>
        </w:rPr>
      </w:pPr>
      <w:del w:id="571" w:author="Dmitri.Khijniak@7Layers.com" w:date="2017-04-09T10:14:00Z">
        <w:r w:rsidDel="004D4A3D">
          <w:delText>This request is used to configure the SUT to receive messages and forward corresponding event indications to the TS. This request is defined in</w:delText>
        </w:r>
        <w:r w:rsidR="00406EFF" w:rsidDel="004D4A3D">
          <w:delText xml:space="preserve"> the</w:delText>
        </w:r>
        <w:r w:rsidDel="004D4A3D">
          <w:delText xml:space="preserve"> </w:delText>
        </w:r>
        <w:r w:rsidRPr="00F073B3" w:rsidDel="004D4A3D">
          <w:rPr>
            <w:i/>
          </w:rPr>
          <w:delText>TCIwsm</w:delText>
        </w:r>
        <w:r w:rsidDel="004D4A3D">
          <w:delText xml:space="preserve"> module.</w:delText>
        </w:r>
      </w:del>
    </w:p>
    <w:p w14:paraId="3F92F94A" w14:textId="61C6E26E" w:rsidR="008027FB" w:rsidDel="004D4A3D" w:rsidRDefault="008027FB" w:rsidP="008027FB">
      <w:pPr>
        <w:pStyle w:val="Heading4"/>
        <w:rPr>
          <w:del w:id="572" w:author="Dmitri.Khijniak@7Layers.com" w:date="2017-04-09T10:14:00Z"/>
        </w:rPr>
      </w:pPr>
      <w:del w:id="573" w:author="Dmitri.Khijniak@7Layers.com" w:date="2017-04-09T10:14:00Z">
        <w:r w:rsidDel="004D4A3D">
          <w:delText xml:space="preserve">StopWsmRX </w:delText>
        </w:r>
      </w:del>
    </w:p>
    <w:p w14:paraId="04727024" w14:textId="5EDD4D21" w:rsidR="008027FB" w:rsidDel="004D4A3D" w:rsidRDefault="008027FB" w:rsidP="008027FB">
      <w:pPr>
        <w:rPr>
          <w:del w:id="574" w:author="Dmitri.Khijniak@7Layers.com" w:date="2017-04-09T10:14:00Z"/>
        </w:rPr>
      </w:pPr>
      <w:del w:id="575" w:author="Dmitri.Khijniak@7Layers.com" w:date="2017-04-09T10:14:00Z">
        <w:r w:rsidDel="004D4A3D">
          <w:delText xml:space="preserve">This request is used to stop SUT reception of messages and generation of </w:delText>
        </w:r>
        <w:r w:rsidRPr="00DD75B1" w:rsidDel="004D4A3D">
          <w:rPr>
            <w:i/>
          </w:rPr>
          <w:delText>indication</w:delText>
        </w:r>
        <w:r w:rsidDel="004D4A3D">
          <w:delText xml:space="preserve"> messages. This request is defined in </w:delText>
        </w:r>
        <w:r w:rsidRPr="00F073B3" w:rsidDel="004D4A3D">
          <w:rPr>
            <w:i/>
          </w:rPr>
          <w:delText>TCIwsm</w:delText>
        </w:r>
        <w:r w:rsidDel="004D4A3D">
          <w:delText xml:space="preserve"> module.</w:delText>
        </w:r>
      </w:del>
    </w:p>
    <w:p w14:paraId="3544C9E7" w14:textId="686507E6" w:rsidR="008027FB" w:rsidDel="004D4A3D" w:rsidRDefault="008027FB" w:rsidP="008027FB">
      <w:pPr>
        <w:pStyle w:val="Heading3"/>
        <w:rPr>
          <w:del w:id="576" w:author="Dmitri.Khijniak@7Layers.com" w:date="2017-04-09T10:14:00Z"/>
        </w:rPr>
      </w:pPr>
      <w:del w:id="577" w:author="Dmitri.Khijniak@7Layers.com" w:date="2017-04-09T10:14:00Z">
        <w:r w:rsidRPr="005A5216" w:rsidDel="004D4A3D">
          <w:rPr>
            <w:i/>
          </w:rPr>
          <w:delText>Response</w:delText>
        </w:r>
        <w:r w:rsidDel="004D4A3D">
          <w:delText xml:space="preserve"> messages</w:delText>
        </w:r>
      </w:del>
    </w:p>
    <w:p w14:paraId="2B027EEE" w14:textId="4FC4830D" w:rsidR="008027FB" w:rsidDel="004D4A3D" w:rsidRDefault="008027FB" w:rsidP="008027FB">
      <w:pPr>
        <w:rPr>
          <w:del w:id="578" w:author="Dmitri.Khijniak@7Layers.com" w:date="2017-04-09T10:14:00Z"/>
        </w:rPr>
      </w:pPr>
      <w:del w:id="579" w:author="Dmitri.Khijniak@7Layers.com" w:date="2017-04-09T10:14:00Z">
        <w:r w:rsidDel="004D4A3D">
          <w:delText xml:space="preserve">The </w:delText>
        </w:r>
        <w:r w:rsidRPr="00507F32" w:rsidDel="004D4A3D">
          <w:rPr>
            <w:i/>
          </w:rPr>
          <w:delText>Response</w:delText>
        </w:r>
        <w:r w:rsidDel="004D4A3D">
          <w:delText xml:space="preserve"> message is sent in response to the </w:delText>
        </w:r>
        <w:r w:rsidDel="004D4A3D">
          <w:rPr>
            <w:i/>
          </w:rPr>
          <w:delText>R</w:delText>
        </w:r>
        <w:r w:rsidRPr="00507F32" w:rsidDel="004D4A3D">
          <w:rPr>
            <w:i/>
          </w:rPr>
          <w:delText>equest</w:delText>
        </w:r>
        <w:r w:rsidDel="004D4A3D">
          <w:delText xml:space="preserve">. </w:delText>
        </w:r>
        <w:r w:rsidRPr="00AE612B" w:rsidDel="004D4A3D">
          <w:rPr>
            <w:i/>
          </w:rPr>
          <w:delText>Response</w:delText>
        </w:r>
        <w:r w:rsidDel="004D4A3D">
          <w:delText xml:space="preserve"> is defined in</w:delText>
        </w:r>
        <w:r w:rsidR="00406EFF" w:rsidDel="004D4A3D">
          <w:delText xml:space="preserve"> the</w:delText>
        </w:r>
        <w:r w:rsidDel="004D4A3D">
          <w:delText xml:space="preserve"> </w:delText>
        </w:r>
        <w:r w:rsidRPr="00123A6C" w:rsidDel="004D4A3D">
          <w:rPr>
            <w:i/>
          </w:rPr>
          <w:delText>TCICommonTypes</w:delText>
        </w:r>
        <w:r w:rsidDel="004D4A3D">
          <w:delText xml:space="preserve"> module.</w:delText>
        </w:r>
      </w:del>
    </w:p>
    <w:p w14:paraId="19CC4C67" w14:textId="13C558C9" w:rsidR="008027FB" w:rsidDel="004D4A3D" w:rsidRDefault="008027FB" w:rsidP="008027FB">
      <w:pPr>
        <w:pStyle w:val="Heading3"/>
        <w:rPr>
          <w:del w:id="580" w:author="Dmitri.Khijniak@7Layers.com" w:date="2017-04-09T10:14:00Z"/>
        </w:rPr>
      </w:pPr>
      <w:del w:id="581" w:author="Dmitri.Khijniak@7Layers.com" w:date="2017-04-09T10:14:00Z">
        <w:r w:rsidRPr="005A5216" w:rsidDel="004D4A3D">
          <w:rPr>
            <w:i/>
          </w:rPr>
          <w:delText>Indication</w:delText>
        </w:r>
        <w:r w:rsidDel="004D4A3D">
          <w:delText xml:space="preserve"> messages</w:delText>
        </w:r>
      </w:del>
    </w:p>
    <w:p w14:paraId="4D9BBA06" w14:textId="49C57F59" w:rsidR="008027FB" w:rsidDel="004D4A3D" w:rsidRDefault="008027FB" w:rsidP="008027FB">
      <w:pPr>
        <w:rPr>
          <w:del w:id="582" w:author="Dmitri.Khijniak@7Layers.com" w:date="2017-04-09T10:14:00Z"/>
        </w:rPr>
      </w:pPr>
      <w:del w:id="583" w:author="Dmitri.Khijniak@7Layers.com" w:date="2017-04-09T10:14:00Z">
        <w:r w:rsidDel="004D4A3D">
          <w:delText xml:space="preserve">The </w:delText>
        </w:r>
        <w:r w:rsidRPr="00A71453" w:rsidDel="004D4A3D">
          <w:rPr>
            <w:i/>
          </w:rPr>
          <w:delText>Indication</w:delText>
        </w:r>
        <w:r w:rsidDel="004D4A3D">
          <w:delText xml:space="preserve"> message is sent from the SUT to TS indicating an occurrence of a predefined event. TCI16092 defines </w:delText>
        </w:r>
        <w:r w:rsidRPr="00123A6C" w:rsidDel="004D4A3D">
          <w:rPr>
            <w:i/>
          </w:rPr>
          <w:delText>Dot</w:delText>
        </w:r>
        <w:r w:rsidDel="004D4A3D">
          <w:rPr>
            <w:i/>
          </w:rPr>
          <w:delText>2</w:delText>
        </w:r>
        <w:r w:rsidRPr="00123A6C" w:rsidDel="004D4A3D">
          <w:rPr>
            <w:i/>
          </w:rPr>
          <w:delText>Indication</w:delText>
        </w:r>
        <w:r w:rsidDel="004D4A3D">
          <w:delText xml:space="preserve"> as follows: </w:delText>
        </w:r>
      </w:del>
    </w:p>
    <w:p w14:paraId="6A3C5144" w14:textId="38B35891" w:rsidR="008027FB" w:rsidDel="004D4A3D" w:rsidRDefault="008027FB" w:rsidP="008027FB">
      <w:pPr>
        <w:pStyle w:val="Code"/>
        <w:rPr>
          <w:del w:id="584" w:author="Dmitri.Khijniak@7Layers.com" w:date="2017-04-09T10:14:00Z"/>
        </w:rPr>
      </w:pPr>
    </w:p>
    <w:p w14:paraId="27069CC9" w14:textId="2CAA1E8D" w:rsidR="008027FB" w:rsidDel="004D4A3D" w:rsidRDefault="008027FB" w:rsidP="008027FB">
      <w:pPr>
        <w:pStyle w:val="Code"/>
        <w:rPr>
          <w:del w:id="585" w:author="Dmitri.Khijniak@7Layers.com" w:date="2017-04-09T10:14:00Z"/>
        </w:rPr>
      </w:pPr>
      <w:del w:id="586" w:author="Dmitri.Khijniak@7Layers.com" w:date="2017-04-09T10:14:00Z">
        <w:r w:rsidDel="004D4A3D">
          <w:delText>Dot2Indication ::= Indication (WITH COMPONENTS {</w:delText>
        </w:r>
      </w:del>
    </w:p>
    <w:p w14:paraId="43B980E5" w14:textId="1562CA10" w:rsidR="008027FB" w:rsidDel="004D4A3D" w:rsidRDefault="008027FB" w:rsidP="008027FB">
      <w:pPr>
        <w:pStyle w:val="Code"/>
        <w:rPr>
          <w:del w:id="587" w:author="Dmitri.Khijniak@7Layers.com" w:date="2017-04-09T10:14:00Z"/>
        </w:rPr>
      </w:pPr>
      <w:del w:id="588" w:author="Dmitri.Khijniak@7Layers.com" w:date="2017-04-09T10:14:00Z">
        <w:r w:rsidDel="004D4A3D">
          <w:tab/>
          <w:delText>radio,</w:delText>
        </w:r>
      </w:del>
    </w:p>
    <w:p w14:paraId="3E929BAC" w14:textId="09EE7C31" w:rsidR="008027FB" w:rsidDel="004D4A3D" w:rsidRDefault="008027FB" w:rsidP="008027FB">
      <w:pPr>
        <w:pStyle w:val="Code"/>
        <w:rPr>
          <w:del w:id="589" w:author="Dmitri.Khijniak@7Layers.com" w:date="2017-04-09T10:14:00Z"/>
        </w:rPr>
      </w:pPr>
      <w:del w:id="590" w:author="Dmitri.Khijniak@7Layers.com" w:date="2017-04-09T10:14:00Z">
        <w:r w:rsidDel="004D4A3D">
          <w:tab/>
          <w:delText>event (</w:delText>
        </w:r>
        <w:r w:rsidDel="004D4A3D">
          <w:tab/>
          <w:delText xml:space="preserve">eDot2VerificationCompleteWithResult | </w:delText>
        </w:r>
      </w:del>
    </w:p>
    <w:p w14:paraId="196ADE18" w14:textId="1D1F1601" w:rsidR="008027FB" w:rsidDel="004D4A3D" w:rsidRDefault="008027FB" w:rsidP="008027FB">
      <w:pPr>
        <w:pStyle w:val="Code"/>
        <w:rPr>
          <w:del w:id="591" w:author="Dmitri.Khijniak@7Layers.com" w:date="2017-04-09T10:14:00Z"/>
        </w:rPr>
      </w:pPr>
      <w:del w:id="592" w:author="Dmitri.Khijniak@7Layers.com" w:date="2017-04-09T10:14:00Z">
        <w:r w:rsidDel="004D4A3D">
          <w:tab/>
        </w:r>
        <w:r w:rsidDel="004D4A3D">
          <w:tab/>
        </w:r>
        <w:r w:rsidDel="004D4A3D">
          <w:tab/>
          <w:delText>exception),</w:delText>
        </w:r>
      </w:del>
    </w:p>
    <w:p w14:paraId="33D6F292" w14:textId="4C9BF2AA" w:rsidR="008027FB" w:rsidDel="004D4A3D" w:rsidRDefault="008027FB" w:rsidP="008027FB">
      <w:pPr>
        <w:pStyle w:val="Code"/>
        <w:rPr>
          <w:del w:id="593" w:author="Dmitri.Khijniak@7Layers.com" w:date="2017-04-09T10:14:00Z"/>
        </w:rPr>
      </w:pPr>
      <w:del w:id="594" w:author="Dmitri.Khijniak@7Layers.com" w:date="2017-04-09T10:14:00Z">
        <w:r w:rsidDel="004D4A3D">
          <w:tab/>
          <w:delText>eventParams</w:delText>
        </w:r>
        <w:r w:rsidDel="004D4A3D">
          <w:tab/>
          <w:delText>( WITH COMPONENTS {wsm}</w:delText>
        </w:r>
      </w:del>
    </w:p>
    <w:p w14:paraId="58249930" w14:textId="15B9367B" w:rsidR="008027FB" w:rsidDel="004D4A3D" w:rsidRDefault="008027FB" w:rsidP="008027FB">
      <w:pPr>
        <w:pStyle w:val="Code"/>
        <w:rPr>
          <w:del w:id="595" w:author="Dmitri.Khijniak@7Layers.com" w:date="2017-04-09T10:14:00Z"/>
        </w:rPr>
      </w:pPr>
      <w:del w:id="596" w:author="Dmitri.Khijniak@7Layers.com" w:date="2017-04-09T10:14:00Z">
        <w:r w:rsidDel="004D4A3D">
          <w:tab/>
        </w:r>
        <w:r w:rsidDel="004D4A3D">
          <w:tab/>
        </w:r>
        <w:r w:rsidDel="004D4A3D">
          <w:tab/>
        </w:r>
        <w:r w:rsidDel="004D4A3D">
          <w:tab/>
          <w:delText xml:space="preserve"> ) OPTIONAL,</w:delText>
        </w:r>
      </w:del>
    </w:p>
    <w:p w14:paraId="0F15B197" w14:textId="7D6BD489" w:rsidR="008027FB" w:rsidDel="004D4A3D" w:rsidRDefault="008027FB" w:rsidP="008027FB">
      <w:pPr>
        <w:pStyle w:val="Code"/>
        <w:rPr>
          <w:del w:id="597" w:author="Dmitri.Khijniak@7Layers.com" w:date="2017-04-09T10:14:00Z"/>
        </w:rPr>
      </w:pPr>
      <w:del w:id="598" w:author="Dmitri.Khijniak@7Layers.com" w:date="2017-04-09T10:14:00Z">
        <w:r w:rsidDel="004D4A3D">
          <w:tab/>
          <w:delText>pdu</w:delText>
        </w:r>
        <w:r w:rsidDel="004D4A3D">
          <w:tab/>
          <w:delText>OPTIONAL,</w:delText>
        </w:r>
      </w:del>
    </w:p>
    <w:p w14:paraId="4E4A9797" w14:textId="2CC59364" w:rsidR="008027FB" w:rsidDel="004D4A3D" w:rsidRDefault="008027FB" w:rsidP="008027FB">
      <w:pPr>
        <w:pStyle w:val="Code"/>
        <w:rPr>
          <w:del w:id="599" w:author="Dmitri.Khijniak@7Layers.com" w:date="2017-04-09T10:14:00Z"/>
        </w:rPr>
      </w:pPr>
      <w:del w:id="600" w:author="Dmitri.Khijniak@7Layers.com" w:date="2017-04-09T10:14:00Z">
        <w:r w:rsidDel="004D4A3D">
          <w:tab/>
          <w:delText>exception OPTIONAL</w:delText>
        </w:r>
      </w:del>
    </w:p>
    <w:p w14:paraId="1EA65C5E" w14:textId="32B4347A" w:rsidR="008027FB" w:rsidDel="004D4A3D" w:rsidRDefault="008027FB" w:rsidP="008027FB">
      <w:pPr>
        <w:pStyle w:val="Code"/>
        <w:rPr>
          <w:del w:id="601" w:author="Dmitri.Khijniak@7Layers.com" w:date="2017-04-09T10:14:00Z"/>
        </w:rPr>
      </w:pPr>
      <w:del w:id="602" w:author="Dmitri.Khijniak@7Layers.com" w:date="2017-04-09T10:14:00Z">
        <w:r w:rsidDel="004D4A3D">
          <w:tab/>
          <w:delText>})</w:delText>
        </w:r>
      </w:del>
    </w:p>
    <w:p w14:paraId="6F3233D3" w14:textId="464DFB4B" w:rsidR="008027FB" w:rsidDel="004D4A3D" w:rsidRDefault="008027FB" w:rsidP="008027FB">
      <w:pPr>
        <w:pStyle w:val="Code"/>
        <w:rPr>
          <w:del w:id="603" w:author="Dmitri.Khijniak@7Layers.com" w:date="2017-04-09T10:14:00Z"/>
        </w:rPr>
      </w:pPr>
    </w:p>
    <w:p w14:paraId="73FB0FE6" w14:textId="16FF1BDB" w:rsidR="008027FB" w:rsidDel="004D4A3D" w:rsidRDefault="008027FB" w:rsidP="008027FB">
      <w:pPr>
        <w:rPr>
          <w:del w:id="604" w:author="Dmitri.Khijniak@7Layers.com" w:date="2017-04-09T10:14:00Z"/>
        </w:rPr>
      </w:pPr>
      <w:del w:id="605" w:author="Dmitri.Khijniak@7Layers.com" w:date="2017-04-09T10:14:00Z">
        <w:r w:rsidDel="004D4A3D">
          <w:delText xml:space="preserve">where </w:delText>
        </w:r>
        <w:r w:rsidRPr="00123A6C" w:rsidDel="004D4A3D">
          <w:rPr>
            <w:i/>
          </w:rPr>
          <w:delText>Indication</w:delText>
        </w:r>
        <w:r w:rsidDel="004D4A3D">
          <w:delText xml:space="preserve"> is defined in </w:delText>
        </w:r>
        <w:r w:rsidRPr="00123A6C" w:rsidDel="004D4A3D">
          <w:rPr>
            <w:i/>
          </w:rPr>
          <w:delText>TCIindication</w:delText>
        </w:r>
        <w:r w:rsidDel="004D4A3D">
          <w:delText xml:space="preserve"> module.</w:delText>
        </w:r>
      </w:del>
    </w:p>
    <w:p w14:paraId="019DDA47" w14:textId="576D0CD7" w:rsidR="008027FB" w:rsidDel="004D4A3D" w:rsidRDefault="008027FB" w:rsidP="008027FB">
      <w:pPr>
        <w:pStyle w:val="Caption"/>
        <w:keepNext/>
        <w:rPr>
          <w:del w:id="606" w:author="Dmitri.Khijniak@7Layers.com" w:date="2017-04-09T10:14:00Z"/>
        </w:rPr>
      </w:pPr>
      <w:del w:id="607" w:author="Dmitri.Khijniak@7Layers.com" w:date="2017-04-09T10:14:00Z">
        <w:r w:rsidDel="004D4A3D">
          <w:delText xml:space="preserve">Table </w:delText>
        </w:r>
        <w:r w:rsidR="00517DC9" w:rsidDel="004D4A3D">
          <w:rPr>
            <w:b w:val="0"/>
            <w:iCs w:val="0"/>
          </w:rPr>
          <w:fldChar w:fldCharType="begin"/>
        </w:r>
        <w:r w:rsidR="00517DC9" w:rsidDel="004D4A3D">
          <w:delInstrText xml:space="preserve"> SEQ Table \* ARABIC </w:delInstrText>
        </w:r>
        <w:r w:rsidR="00517DC9" w:rsidDel="004D4A3D">
          <w:rPr>
            <w:b w:val="0"/>
            <w:iCs w:val="0"/>
          </w:rPr>
          <w:fldChar w:fldCharType="separate"/>
        </w:r>
        <w:r w:rsidR="004B45CD" w:rsidDel="004D4A3D">
          <w:rPr>
            <w:noProof/>
          </w:rPr>
          <w:delText>36</w:delText>
        </w:r>
        <w:r w:rsidR="00517DC9" w:rsidDel="004D4A3D">
          <w:rPr>
            <w:b w:val="0"/>
            <w:iCs w:val="0"/>
            <w:noProof/>
          </w:rPr>
          <w:fldChar w:fldCharType="end"/>
        </w:r>
        <w:r w:rsidRPr="00E554FE" w:rsidDel="004D4A3D">
          <w:tab/>
        </w:r>
        <w:r w:rsidDel="004D4A3D">
          <w:delText>Indication message</w:delText>
        </w:r>
      </w:del>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rsidDel="004D4A3D" w14:paraId="6C41EA2C" w14:textId="1F0D6AEA" w:rsidTr="00930E79">
        <w:trPr>
          <w:jc w:val="center"/>
          <w:del w:id="608" w:author="Dmitri.Khijniak@7Layers.com" w:date="2017-04-09T10:14:00Z"/>
        </w:trPr>
        <w:tc>
          <w:tcPr>
            <w:tcW w:w="2430" w:type="dxa"/>
            <w:tcBorders>
              <w:top w:val="single" w:sz="4" w:space="0" w:color="auto"/>
              <w:left w:val="single" w:sz="4" w:space="0" w:color="auto"/>
              <w:bottom w:val="single" w:sz="4" w:space="0" w:color="auto"/>
              <w:right w:val="single" w:sz="4" w:space="0" w:color="auto"/>
            </w:tcBorders>
          </w:tcPr>
          <w:p w14:paraId="1FCB82AD" w14:textId="0D92833A" w:rsidR="008027FB" w:rsidRPr="003D68B7" w:rsidDel="004D4A3D" w:rsidRDefault="008027FB" w:rsidP="00930E79">
            <w:pPr>
              <w:pStyle w:val="TAL"/>
              <w:rPr>
                <w:del w:id="609" w:author="Dmitri.Khijniak@7Layers.com" w:date="2017-04-09T10:14:00Z"/>
                <w:b/>
              </w:rPr>
            </w:pPr>
            <w:del w:id="610" w:author="Dmitri.Khijniak@7Layers.com" w:date="2017-04-09T10:14:00Z">
              <w:r w:rsidRPr="003D68B7" w:rsidDel="004D4A3D">
                <w:rPr>
                  <w:b/>
                </w:rPr>
                <w:delText>Parameters</w:delText>
              </w:r>
            </w:del>
          </w:p>
        </w:tc>
        <w:tc>
          <w:tcPr>
            <w:tcW w:w="6071" w:type="dxa"/>
            <w:tcBorders>
              <w:top w:val="single" w:sz="4" w:space="0" w:color="auto"/>
              <w:left w:val="single" w:sz="4" w:space="0" w:color="auto"/>
              <w:bottom w:val="single" w:sz="4" w:space="0" w:color="auto"/>
              <w:right w:val="single" w:sz="4" w:space="0" w:color="auto"/>
            </w:tcBorders>
          </w:tcPr>
          <w:p w14:paraId="5D60F91E" w14:textId="30A402D5" w:rsidR="008027FB" w:rsidRPr="003D68B7" w:rsidDel="004D4A3D" w:rsidRDefault="008027FB" w:rsidP="00930E79">
            <w:pPr>
              <w:pStyle w:val="TAL"/>
              <w:rPr>
                <w:del w:id="611" w:author="Dmitri.Khijniak@7Layers.com" w:date="2017-04-09T10:14:00Z"/>
                <w:b/>
                <w:lang w:eastAsia="en-US"/>
              </w:rPr>
            </w:pPr>
            <w:del w:id="612" w:author="Dmitri.Khijniak@7Layers.com" w:date="2017-04-09T10:14:00Z">
              <w:r w:rsidDel="004D4A3D">
                <w:rPr>
                  <w:b/>
                  <w:lang w:eastAsia="en-US"/>
                </w:rPr>
                <w:delText>Explanation</w:delText>
              </w:r>
            </w:del>
          </w:p>
        </w:tc>
      </w:tr>
      <w:tr w:rsidR="008027FB" w:rsidRPr="00FF39A0" w:rsidDel="004D4A3D" w14:paraId="25BD0230" w14:textId="7A3390BE" w:rsidTr="00930E79">
        <w:trPr>
          <w:jc w:val="center"/>
          <w:del w:id="613" w:author="Dmitri.Khijniak@7Layers.com" w:date="2017-04-09T10:14:00Z"/>
        </w:trPr>
        <w:tc>
          <w:tcPr>
            <w:tcW w:w="2430" w:type="dxa"/>
            <w:tcBorders>
              <w:top w:val="single" w:sz="4" w:space="0" w:color="auto"/>
              <w:left w:val="single" w:sz="4" w:space="0" w:color="auto"/>
              <w:bottom w:val="single" w:sz="4" w:space="0" w:color="auto"/>
              <w:right w:val="single" w:sz="4" w:space="0" w:color="auto"/>
            </w:tcBorders>
          </w:tcPr>
          <w:p w14:paraId="37C17C4B" w14:textId="60CB5C10" w:rsidR="008027FB" w:rsidDel="004D4A3D" w:rsidRDefault="008027FB" w:rsidP="00930E79">
            <w:pPr>
              <w:pStyle w:val="TAL"/>
              <w:rPr>
                <w:del w:id="614" w:author="Dmitri.Khijniak@7Layers.com" w:date="2017-04-09T10:14:00Z"/>
              </w:rPr>
            </w:pPr>
            <w:del w:id="615" w:author="Dmitri.Khijniak@7Layers.com" w:date="2017-04-09T10:14:00Z">
              <w:r w:rsidDel="004D4A3D">
                <w:delText>radio</w:delText>
              </w:r>
            </w:del>
          </w:p>
        </w:tc>
        <w:tc>
          <w:tcPr>
            <w:tcW w:w="6071" w:type="dxa"/>
            <w:tcBorders>
              <w:top w:val="single" w:sz="4" w:space="0" w:color="auto"/>
              <w:left w:val="single" w:sz="4" w:space="0" w:color="auto"/>
              <w:bottom w:val="single" w:sz="4" w:space="0" w:color="auto"/>
              <w:right w:val="single" w:sz="4" w:space="0" w:color="auto"/>
            </w:tcBorders>
          </w:tcPr>
          <w:p w14:paraId="14CA08B7" w14:textId="7497AF78" w:rsidR="008027FB" w:rsidDel="004D4A3D" w:rsidRDefault="008027FB" w:rsidP="00930E79">
            <w:pPr>
              <w:pStyle w:val="TAL"/>
              <w:rPr>
                <w:del w:id="616" w:author="Dmitri.Khijniak@7Layers.com" w:date="2017-04-09T10:14:00Z"/>
                <w:lang w:eastAsia="en-US"/>
              </w:rPr>
            </w:pPr>
            <w:del w:id="617" w:author="Dmitri.Khijniak@7Layers.com" w:date="2017-04-09T10:14:00Z">
              <w:r w:rsidDel="004D4A3D">
                <w:rPr>
                  <w:lang w:eastAsia="en-US"/>
                </w:rPr>
                <w:delText>The structure contains radio device (radio0, radio1, etc) and antenna port for transmission of WSAs.</w:delText>
              </w:r>
            </w:del>
          </w:p>
        </w:tc>
      </w:tr>
      <w:tr w:rsidR="008027FB" w:rsidRPr="00FF39A0" w:rsidDel="004D4A3D" w14:paraId="4E10ABC6" w14:textId="0F02C292" w:rsidTr="00930E79">
        <w:trPr>
          <w:jc w:val="center"/>
          <w:del w:id="618" w:author="Dmitri.Khijniak@7Layers.com" w:date="2017-04-09T10:14:00Z"/>
        </w:trPr>
        <w:tc>
          <w:tcPr>
            <w:tcW w:w="2430" w:type="dxa"/>
            <w:tcBorders>
              <w:top w:val="single" w:sz="4" w:space="0" w:color="auto"/>
              <w:left w:val="single" w:sz="4" w:space="0" w:color="auto"/>
              <w:bottom w:val="single" w:sz="4" w:space="0" w:color="auto"/>
              <w:right w:val="single" w:sz="4" w:space="0" w:color="auto"/>
            </w:tcBorders>
          </w:tcPr>
          <w:p w14:paraId="5F09BDA2" w14:textId="2744B67F" w:rsidR="008027FB" w:rsidDel="004D4A3D" w:rsidRDefault="008027FB" w:rsidP="00930E79">
            <w:pPr>
              <w:pStyle w:val="TAL"/>
              <w:rPr>
                <w:del w:id="619" w:author="Dmitri.Khijniak@7Layers.com" w:date="2017-04-09T10:14:00Z"/>
              </w:rPr>
            </w:pPr>
            <w:del w:id="620" w:author="Dmitri.Khijniak@7Layers.com" w:date="2017-04-09T10:14:00Z">
              <w:r w:rsidDel="004D4A3D">
                <w:delText>event</w:delText>
              </w:r>
            </w:del>
          </w:p>
        </w:tc>
        <w:tc>
          <w:tcPr>
            <w:tcW w:w="6071" w:type="dxa"/>
            <w:tcBorders>
              <w:top w:val="single" w:sz="4" w:space="0" w:color="auto"/>
              <w:left w:val="single" w:sz="4" w:space="0" w:color="auto"/>
              <w:bottom w:val="single" w:sz="4" w:space="0" w:color="auto"/>
              <w:right w:val="single" w:sz="4" w:space="0" w:color="auto"/>
            </w:tcBorders>
          </w:tcPr>
          <w:p w14:paraId="13BCD3A9" w14:textId="40E43CF1" w:rsidR="008027FB" w:rsidDel="004D4A3D" w:rsidRDefault="008027FB" w:rsidP="00930E79">
            <w:pPr>
              <w:pStyle w:val="TAL"/>
              <w:rPr>
                <w:del w:id="621" w:author="Dmitri.Khijniak@7Layers.com" w:date="2017-04-09T10:14:00Z"/>
                <w:lang w:eastAsia="en-US"/>
              </w:rPr>
            </w:pPr>
            <w:del w:id="622" w:author="Dmitri.Khijniak@7Layers.com" w:date="2017-04-09T10:14:00Z">
              <w:r w:rsidDel="004D4A3D">
                <w:rPr>
                  <w:lang w:eastAsia="en-US"/>
                </w:rPr>
                <w:delText xml:space="preserve">Enumerated list of events that when occur, will generate an Indication messages. See </w:delText>
              </w:r>
              <w:r w:rsidDel="004D4A3D">
                <w:fldChar w:fldCharType="begin"/>
              </w:r>
              <w:r w:rsidDel="004D4A3D">
                <w:rPr>
                  <w:lang w:eastAsia="en-US"/>
                </w:rPr>
                <w:delInstrText xml:space="preserve"> REF _Ref445737527 \r \h </w:delInstrText>
              </w:r>
              <w:r w:rsidDel="004D4A3D">
                <w:fldChar w:fldCharType="separate"/>
              </w:r>
              <w:r w:rsidR="004B45CD" w:rsidDel="004D4A3D">
                <w:rPr>
                  <w:lang w:eastAsia="en-US"/>
                </w:rPr>
                <w:delText>7.3.2</w:delText>
              </w:r>
              <w:r w:rsidDel="004D4A3D">
                <w:fldChar w:fldCharType="end"/>
              </w:r>
              <w:r w:rsidDel="004D4A3D">
                <w:rPr>
                  <w:lang w:eastAsia="en-US"/>
                </w:rPr>
                <w:delText xml:space="preserve"> for the list of pre-defined events.</w:delText>
              </w:r>
            </w:del>
          </w:p>
        </w:tc>
      </w:tr>
      <w:tr w:rsidR="008027FB" w:rsidRPr="00FF39A0" w:rsidDel="004D4A3D" w14:paraId="4ACB135A" w14:textId="6105BA79" w:rsidTr="00930E79">
        <w:trPr>
          <w:jc w:val="center"/>
          <w:del w:id="623" w:author="Dmitri.Khijniak@7Layers.com" w:date="2017-04-09T10:14:00Z"/>
        </w:trPr>
        <w:tc>
          <w:tcPr>
            <w:tcW w:w="2430" w:type="dxa"/>
            <w:tcBorders>
              <w:top w:val="single" w:sz="4" w:space="0" w:color="auto"/>
              <w:left w:val="single" w:sz="4" w:space="0" w:color="auto"/>
              <w:bottom w:val="single" w:sz="4" w:space="0" w:color="auto"/>
              <w:right w:val="single" w:sz="4" w:space="0" w:color="auto"/>
            </w:tcBorders>
          </w:tcPr>
          <w:p w14:paraId="709A994D" w14:textId="77EF066B" w:rsidR="008027FB" w:rsidDel="004D4A3D" w:rsidRDefault="008027FB" w:rsidP="00930E79">
            <w:pPr>
              <w:pStyle w:val="TAL"/>
              <w:rPr>
                <w:del w:id="624" w:author="Dmitri.Khijniak@7Layers.com" w:date="2017-04-09T10:14:00Z"/>
              </w:rPr>
            </w:pPr>
            <w:del w:id="625" w:author="Dmitri.Khijniak@7Layers.com" w:date="2017-04-09T10:14:00Z">
              <w:r w:rsidDel="004D4A3D">
                <w:delText>eventParams</w:delText>
              </w:r>
            </w:del>
          </w:p>
        </w:tc>
        <w:tc>
          <w:tcPr>
            <w:tcW w:w="6071" w:type="dxa"/>
            <w:tcBorders>
              <w:top w:val="single" w:sz="4" w:space="0" w:color="auto"/>
              <w:left w:val="single" w:sz="4" w:space="0" w:color="auto"/>
              <w:bottom w:val="single" w:sz="4" w:space="0" w:color="auto"/>
              <w:right w:val="single" w:sz="4" w:space="0" w:color="auto"/>
            </w:tcBorders>
          </w:tcPr>
          <w:p w14:paraId="75F81F06" w14:textId="27D63D98" w:rsidR="008027FB" w:rsidDel="004D4A3D" w:rsidRDefault="008027FB" w:rsidP="00930E79">
            <w:pPr>
              <w:pStyle w:val="TAL"/>
              <w:rPr>
                <w:del w:id="626" w:author="Dmitri.Khijniak@7Layers.com" w:date="2017-04-09T10:14:00Z"/>
                <w:lang w:eastAsia="en-US"/>
              </w:rPr>
            </w:pPr>
            <w:del w:id="627" w:author="Dmitri.Khijniak@7Layers.com" w:date="2017-04-09T10:14:00Z">
              <w:r w:rsidDel="004D4A3D">
                <w:rPr>
                  <w:lang w:eastAsia="en-US"/>
                </w:rPr>
                <w:delText>Event parameters contain some data related to message reception but not included in the message payload.</w:delText>
              </w:r>
            </w:del>
          </w:p>
        </w:tc>
      </w:tr>
      <w:tr w:rsidR="008027FB" w:rsidRPr="00FF39A0" w:rsidDel="004D4A3D" w14:paraId="5CE1E8CA" w14:textId="790B5131" w:rsidTr="00930E79">
        <w:trPr>
          <w:jc w:val="center"/>
          <w:del w:id="628" w:author="Dmitri.Khijniak@7Layers.com" w:date="2017-04-09T10:14:00Z"/>
        </w:trPr>
        <w:tc>
          <w:tcPr>
            <w:tcW w:w="2430" w:type="dxa"/>
            <w:tcBorders>
              <w:top w:val="single" w:sz="4" w:space="0" w:color="auto"/>
              <w:left w:val="single" w:sz="4" w:space="0" w:color="auto"/>
              <w:bottom w:val="single" w:sz="4" w:space="0" w:color="auto"/>
              <w:right w:val="single" w:sz="4" w:space="0" w:color="auto"/>
            </w:tcBorders>
          </w:tcPr>
          <w:p w14:paraId="6BB24C5E" w14:textId="33CF8E06" w:rsidR="008027FB" w:rsidDel="004D4A3D" w:rsidRDefault="008027FB" w:rsidP="00930E79">
            <w:pPr>
              <w:pStyle w:val="TAL"/>
              <w:rPr>
                <w:del w:id="629" w:author="Dmitri.Khijniak@7Layers.com" w:date="2017-04-09T10:14:00Z"/>
              </w:rPr>
            </w:pPr>
            <w:del w:id="630" w:author="Dmitri.Khijniak@7Layers.com" w:date="2017-04-09T10:14:00Z">
              <w:r w:rsidDel="004D4A3D">
                <w:delText>pdu</w:delText>
              </w:r>
            </w:del>
          </w:p>
        </w:tc>
        <w:tc>
          <w:tcPr>
            <w:tcW w:w="6071" w:type="dxa"/>
            <w:tcBorders>
              <w:top w:val="single" w:sz="4" w:space="0" w:color="auto"/>
              <w:left w:val="single" w:sz="4" w:space="0" w:color="auto"/>
              <w:bottom w:val="single" w:sz="4" w:space="0" w:color="auto"/>
              <w:right w:val="single" w:sz="4" w:space="0" w:color="auto"/>
            </w:tcBorders>
          </w:tcPr>
          <w:p w14:paraId="3228A8D6" w14:textId="5181BBB8" w:rsidR="008027FB" w:rsidDel="004D4A3D" w:rsidRDefault="008027FB" w:rsidP="00930E79">
            <w:pPr>
              <w:pStyle w:val="TAL"/>
              <w:rPr>
                <w:del w:id="631" w:author="Dmitri.Khijniak@7Layers.com" w:date="2017-04-09T10:14:00Z"/>
                <w:lang w:eastAsia="en-US"/>
              </w:rPr>
            </w:pPr>
            <w:del w:id="632" w:author="Dmitri.Khijniak@7Layers.com" w:date="2017-04-09T10:14:00Z">
              <w:r w:rsidDel="004D4A3D">
                <w:rPr>
                  <w:lang w:eastAsia="en-US"/>
                </w:rPr>
                <w:delText>Optional element containing payload of the message identified by the event.</w:delText>
              </w:r>
            </w:del>
          </w:p>
        </w:tc>
      </w:tr>
      <w:tr w:rsidR="008027FB" w:rsidRPr="00FF39A0" w:rsidDel="004D4A3D" w14:paraId="11C54851" w14:textId="72D26384" w:rsidTr="00930E79">
        <w:trPr>
          <w:jc w:val="center"/>
          <w:del w:id="633" w:author="Dmitri.Khijniak@7Layers.com" w:date="2017-04-09T10:14:00Z"/>
        </w:trPr>
        <w:tc>
          <w:tcPr>
            <w:tcW w:w="2430" w:type="dxa"/>
            <w:tcBorders>
              <w:top w:val="single" w:sz="4" w:space="0" w:color="auto"/>
              <w:left w:val="single" w:sz="4" w:space="0" w:color="auto"/>
              <w:bottom w:val="single" w:sz="4" w:space="0" w:color="auto"/>
              <w:right w:val="single" w:sz="4" w:space="0" w:color="auto"/>
            </w:tcBorders>
          </w:tcPr>
          <w:p w14:paraId="61AC7F6C" w14:textId="4236AC5A" w:rsidR="008027FB" w:rsidDel="004D4A3D" w:rsidRDefault="008027FB" w:rsidP="00930E79">
            <w:pPr>
              <w:pStyle w:val="TAL"/>
              <w:rPr>
                <w:del w:id="634" w:author="Dmitri.Khijniak@7Layers.com" w:date="2017-04-09T10:14:00Z"/>
              </w:rPr>
            </w:pPr>
            <w:del w:id="635" w:author="Dmitri.Khijniak@7Layers.com" w:date="2017-04-09T10:14:00Z">
              <w:r w:rsidDel="004D4A3D">
                <w:delText>exception</w:delText>
              </w:r>
            </w:del>
          </w:p>
        </w:tc>
        <w:tc>
          <w:tcPr>
            <w:tcW w:w="6071" w:type="dxa"/>
            <w:tcBorders>
              <w:top w:val="single" w:sz="4" w:space="0" w:color="auto"/>
              <w:left w:val="single" w:sz="4" w:space="0" w:color="auto"/>
              <w:bottom w:val="single" w:sz="4" w:space="0" w:color="auto"/>
              <w:right w:val="single" w:sz="4" w:space="0" w:color="auto"/>
            </w:tcBorders>
          </w:tcPr>
          <w:p w14:paraId="31A13D9C" w14:textId="76749DB0" w:rsidR="008027FB" w:rsidDel="004D4A3D" w:rsidRDefault="008027FB" w:rsidP="00413E09">
            <w:pPr>
              <w:pStyle w:val="TAL"/>
              <w:rPr>
                <w:del w:id="636" w:author="Dmitri.Khijniak@7Layers.com" w:date="2017-04-09T10:14:00Z"/>
                <w:lang w:eastAsia="en-US"/>
              </w:rPr>
            </w:pPr>
            <w:del w:id="637" w:author="Dmitri.Khijniak@7Layers.com" w:date="2017-04-09T10:14:00Z">
              <w:r w:rsidDel="004D4A3D">
                <w:rPr>
                  <w:lang w:eastAsia="en-US"/>
                </w:rPr>
                <w:delText xml:space="preserve">Optional element which is used to report exception. It is omitted if </w:delText>
              </w:r>
              <w:r w:rsidR="00413E09" w:rsidDel="004D4A3D">
                <w:rPr>
                  <w:lang w:eastAsia="en-US"/>
                </w:rPr>
                <w:delText xml:space="preserve">an exception </w:delText>
              </w:r>
              <w:r w:rsidDel="004D4A3D">
                <w:rPr>
                  <w:lang w:eastAsia="en-US"/>
                </w:rPr>
                <w:delText>is reported.</w:delText>
              </w:r>
            </w:del>
          </w:p>
        </w:tc>
      </w:tr>
    </w:tbl>
    <w:p w14:paraId="5873F935" w14:textId="0C40C574" w:rsidR="008027FB" w:rsidDel="004D4A3D" w:rsidRDefault="008027FB" w:rsidP="008027FB">
      <w:pPr>
        <w:rPr>
          <w:del w:id="638" w:author="Dmitri.Khijniak@7Layers.com" w:date="2017-04-09T10:14:00Z"/>
        </w:rPr>
      </w:pPr>
    </w:p>
    <w:p w14:paraId="742C3F6A" w14:textId="2BE3A86B" w:rsidR="008027FB" w:rsidDel="004D4A3D" w:rsidRDefault="008027FB" w:rsidP="008027FB">
      <w:pPr>
        <w:rPr>
          <w:del w:id="639" w:author="Dmitri.Khijniak@7Layers.com" w:date="2017-04-09T10:14:00Z"/>
        </w:rPr>
      </w:pPr>
      <w:del w:id="640" w:author="Dmitri.Khijniak@7Layers.com" w:date="2017-04-09T10:14:00Z">
        <w:r w:rsidDel="004D4A3D">
          <w:delText>Specific details for each type definition are listed in the ASN.1 specification referenced in Appendix A.</w:delText>
        </w:r>
      </w:del>
    </w:p>
    <w:p w14:paraId="6089CB8E" w14:textId="172C718E" w:rsidR="008027FB" w:rsidDel="004D4A3D" w:rsidRDefault="008027FB" w:rsidP="008027FB">
      <w:pPr>
        <w:pStyle w:val="Heading3"/>
        <w:rPr>
          <w:del w:id="641" w:author="Dmitri.Khijniak@7Layers.com" w:date="2017-04-09T10:14:00Z"/>
        </w:rPr>
      </w:pPr>
      <w:del w:id="642" w:author="Dmitri.Khijniak@7Layers.com" w:date="2017-04-09T10:14:00Z">
        <w:r w:rsidRPr="00C07122" w:rsidDel="004D4A3D">
          <w:rPr>
            <w:i/>
          </w:rPr>
          <w:delText>ResponseInfo</w:delText>
        </w:r>
        <w:r w:rsidDel="004D4A3D">
          <w:delText xml:space="preserve"> messages</w:delText>
        </w:r>
      </w:del>
    </w:p>
    <w:p w14:paraId="2152DEC7" w14:textId="7119AB3B" w:rsidR="008027FB" w:rsidDel="004D4A3D" w:rsidRDefault="0051390D" w:rsidP="008027FB">
      <w:pPr>
        <w:rPr>
          <w:del w:id="643" w:author="Dmitri.Khijniak@7Layers.com" w:date="2017-04-09T10:14:00Z"/>
        </w:rPr>
      </w:pPr>
      <w:del w:id="644" w:author="Dmitri.Khijniak@7Layers.com" w:date="2017-04-09T10:14:00Z">
        <w:r w:rsidDel="004D4A3D">
          <w:delText>TCI16092 does not use ResponseInfo messages.</w:delText>
        </w:r>
      </w:del>
    </w:p>
    <w:p w14:paraId="03394A1E" w14:textId="04FD219F" w:rsidR="008027FB" w:rsidDel="004D4A3D" w:rsidRDefault="008027FB" w:rsidP="008027FB">
      <w:pPr>
        <w:pStyle w:val="Heading3"/>
        <w:rPr>
          <w:del w:id="645" w:author="Dmitri.Khijniak@7Layers.com" w:date="2017-04-09T10:14:00Z"/>
        </w:rPr>
      </w:pPr>
      <w:del w:id="646" w:author="Dmitri.Khijniak@7Layers.com" w:date="2017-04-09T10:14:00Z">
        <w:r w:rsidRPr="00C07122" w:rsidDel="004D4A3D">
          <w:rPr>
            <w:i/>
          </w:rPr>
          <w:delText>Exception</w:delText>
        </w:r>
        <w:r w:rsidDel="004D4A3D">
          <w:delText xml:space="preserve"> messages</w:delText>
        </w:r>
      </w:del>
    </w:p>
    <w:p w14:paraId="47DD21DC" w14:textId="64D7EF4B" w:rsidR="008027FB" w:rsidDel="004D4A3D" w:rsidRDefault="008027FB" w:rsidP="008027FB">
      <w:pPr>
        <w:rPr>
          <w:del w:id="647" w:author="Dmitri.Khijniak@7Layers.com" w:date="2017-04-09T10:14:00Z"/>
        </w:rPr>
      </w:pPr>
      <w:del w:id="648" w:author="Dmitri.Khijniak@7Layers.com" w:date="2017-04-09T10:14:00Z">
        <w:r w:rsidRPr="00BF0C82" w:rsidDel="004D4A3D">
          <w:rPr>
            <w:i/>
          </w:rPr>
          <w:delText>Exception</w:delText>
        </w:r>
        <w:r w:rsidDel="004D4A3D">
          <w:delText xml:space="preserve"> is a message sent from the SUT to TS. It is used to report exception conditions to the TS. </w:delText>
        </w:r>
        <w:r w:rsidRPr="00AE612B" w:rsidDel="004D4A3D">
          <w:rPr>
            <w:i/>
          </w:rPr>
          <w:delText>Exception</w:delText>
        </w:r>
        <w:r w:rsidDel="004D4A3D">
          <w:delText xml:space="preserve"> is defined in</w:delText>
        </w:r>
        <w:r w:rsidR="00406EFF" w:rsidDel="004D4A3D">
          <w:delText xml:space="preserve"> the</w:delText>
        </w:r>
        <w:r w:rsidDel="004D4A3D">
          <w:delText xml:space="preserve"> </w:delText>
        </w:r>
        <w:r w:rsidRPr="00123A6C" w:rsidDel="004D4A3D">
          <w:rPr>
            <w:i/>
          </w:rPr>
          <w:delText>TCICommonTypes</w:delText>
        </w:r>
        <w:r w:rsidDel="004D4A3D">
          <w:delText xml:space="preserve"> module.</w:delText>
        </w:r>
      </w:del>
    </w:p>
    <w:p w14:paraId="0968E146" w14:textId="77777777" w:rsidR="008027FB" w:rsidRDefault="008027FB" w:rsidP="0090668E"/>
    <w:p w14:paraId="1796F793" w14:textId="7C34D77D" w:rsidR="00985976" w:rsidRDefault="00985976" w:rsidP="003D72EC">
      <w:pPr>
        <w:pStyle w:val="Heading2"/>
      </w:pPr>
      <w:bookmarkStart w:id="649" w:name="_Toc445478954"/>
      <w:bookmarkStart w:id="650" w:name="_Toc479532606"/>
      <w:r>
        <w:lastRenderedPageBreak/>
        <w:t>TCI2945</w:t>
      </w:r>
      <w:ins w:id="651" w:author="Liming, John R." w:date="2017-03-28T09:55:00Z">
        <w:r w:rsidR="00AD09CB">
          <w:t>1</w:t>
        </w:r>
      </w:ins>
      <w:r>
        <w:t xml:space="preserve"> frame</w:t>
      </w:r>
      <w:bookmarkEnd w:id="649"/>
      <w:bookmarkEnd w:id="650"/>
    </w:p>
    <w:p w14:paraId="15A47E46" w14:textId="15F3644F" w:rsidR="00985976" w:rsidRDefault="00985976" w:rsidP="00985976">
      <w:r>
        <w:t>Use cases supported by TCI2945</w:t>
      </w:r>
      <w:ins w:id="652" w:author="Liming, John R." w:date="2017-03-28T09:55:00Z">
        <w:r w:rsidR="00AD09CB">
          <w:t>1</w:t>
        </w:r>
      </w:ins>
      <w:r>
        <w:t xml:space="preserve"> are listed in Table 40.</w:t>
      </w:r>
      <w:r w:rsidR="009B40A0">
        <w:t xml:space="preserve"> </w:t>
      </w:r>
    </w:p>
    <w:p w14:paraId="628CFBED" w14:textId="77777777" w:rsidR="00985976" w:rsidRDefault="00985976" w:rsidP="00985976">
      <w:pPr>
        <w:pStyle w:val="Caption"/>
        <w:keepNext/>
      </w:pPr>
      <w:r>
        <w:t>Table 40 Use cases supported by TCI29451</w:t>
      </w:r>
    </w:p>
    <w:tbl>
      <w:tblPr>
        <w:tblStyle w:val="TableGrid"/>
        <w:tblW w:w="9535" w:type="dxa"/>
        <w:tblLayout w:type="fixed"/>
        <w:tblLook w:val="04A0" w:firstRow="1" w:lastRow="0" w:firstColumn="1" w:lastColumn="0" w:noHBand="0" w:noVBand="1"/>
      </w:tblPr>
      <w:tblGrid>
        <w:gridCol w:w="534"/>
        <w:gridCol w:w="3453"/>
        <w:gridCol w:w="990"/>
        <w:gridCol w:w="4558"/>
      </w:tblGrid>
      <w:tr w:rsidR="00985976" w14:paraId="3129EF40"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5A98B4A" w14:textId="77777777" w:rsidR="00985976" w:rsidRDefault="00985976">
            <w:pPr>
              <w:pStyle w:val="TAL"/>
              <w:rPr>
                <w:b/>
              </w:rPr>
            </w:pPr>
            <w:r>
              <w:rPr>
                <w:b/>
              </w:rPr>
              <w:t>UC #</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45167B4"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044BB8" w14:textId="77777777" w:rsidR="00985976" w:rsidRDefault="00985976">
            <w:pPr>
              <w:pStyle w:val="TAL"/>
              <w:rPr>
                <w:b/>
                <w:lang w:eastAsia="en-US"/>
              </w:rPr>
            </w:pPr>
            <w:r>
              <w:rPr>
                <w:b/>
                <w:lang w:eastAsia="en-US"/>
              </w:rPr>
              <w:t>Flow Direction</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19D997D4" w14:textId="77777777" w:rsidR="00985976" w:rsidRDefault="00985976">
            <w:pPr>
              <w:pStyle w:val="TAL"/>
              <w:rPr>
                <w:b/>
                <w:lang w:eastAsia="en-US"/>
              </w:rPr>
            </w:pPr>
            <w:r>
              <w:rPr>
                <w:b/>
                <w:lang w:eastAsia="en-US"/>
              </w:rPr>
              <w:t xml:space="preserve">Message Sequence </w:t>
            </w:r>
          </w:p>
          <w:p w14:paraId="4BA26C84" w14:textId="77777777" w:rsidR="00985976" w:rsidRDefault="00985976">
            <w:pPr>
              <w:pStyle w:val="TAL"/>
              <w:rPr>
                <w:b/>
                <w:lang w:eastAsia="en-US"/>
              </w:rPr>
            </w:pPr>
          </w:p>
        </w:tc>
      </w:tr>
      <w:tr w:rsidR="00985976" w14:paraId="07956725"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CC484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27FDF0C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40B27C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0313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00C432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017885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BF2EE3"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A2AFF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41464F1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415432A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62903C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7E8360A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11EF12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1752B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request.ConfigureBsm</w:t>
            </w:r>
          </w:p>
          <w:p w14:paraId="78CE257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1780AD3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request.StartBsmTx</w:t>
            </w:r>
          </w:p>
          <w:p w14:paraId="3E82B0A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57D36B9"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F7693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31306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BF818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7DB2FE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C9B85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request.StopBsmTx</w:t>
            </w:r>
          </w:p>
          <w:p w14:paraId="3BB0B78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2CDE0F98"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FA8FC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0F225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492C9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E51931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852A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request.StartBsmRx</w:t>
            </w:r>
          </w:p>
          <w:p w14:paraId="71AA49C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60B33E3"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E09170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C64FF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BF5EB4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44FE00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515EB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request.StopBsmRX</w:t>
            </w:r>
          </w:p>
          <w:p w14:paraId="57AAFF2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2209348F"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6D27890"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367F1C5" w14:textId="1D23EA48"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ins w:id="653" w:author="Liming, John R." w:date="2017-03-29T15:47:00Z">
              <w:r w:rsidR="00E10044">
                <w:rPr>
                  <w:rFonts w:asciiTheme="minorHAnsi" w:hAnsiTheme="minorHAnsi"/>
                  <w:sz w:val="22"/>
                  <w:szCs w:val="22"/>
                </w:rPr>
                <w:t xml:space="preserve"> after turning off GPS input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5B2FB0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5C2BAD" w14:textId="77777777" w:rsidR="00985976" w:rsidRDefault="00985976">
            <w:pPr>
              <w:spacing w:after="0"/>
              <w:rPr>
                <w:ins w:id="654" w:author="Liming, John R." w:date="2017-03-29T16:36:00Z"/>
                <w:rFonts w:ascii="Calibri" w:hAnsi="Calibri"/>
                <w:color w:val="000000"/>
                <w:sz w:val="22"/>
                <w:szCs w:val="22"/>
              </w:rPr>
            </w:pPr>
            <w:r>
              <w:rPr>
                <w:rFonts w:ascii="Calibri" w:hAnsi="Calibri"/>
                <w:color w:val="000000"/>
                <w:sz w:val="22"/>
                <w:szCs w:val="22"/>
              </w:rPr>
              <w:t>SUT -&gt; TS</w:t>
            </w:r>
          </w:p>
          <w:p w14:paraId="64CA5D1F" w14:textId="77777777" w:rsidR="00AF2FAA" w:rsidRDefault="00AF2FAA" w:rsidP="00AF2FAA">
            <w:pPr>
              <w:overflowPunct/>
              <w:autoSpaceDE/>
              <w:adjustRightInd/>
              <w:spacing w:after="0"/>
              <w:rPr>
                <w:ins w:id="655" w:author="Liming, John R." w:date="2017-03-29T16:36:00Z"/>
                <w:rFonts w:ascii="Calibri" w:hAnsi="Calibri"/>
                <w:color w:val="000000"/>
                <w:sz w:val="22"/>
                <w:szCs w:val="22"/>
              </w:rPr>
            </w:pPr>
            <w:ins w:id="656" w:author="Liming, John R." w:date="2017-03-29T16:36:00Z">
              <w:r>
                <w:rPr>
                  <w:rFonts w:ascii="Calibri" w:hAnsi="Calibri"/>
                  <w:color w:val="000000"/>
                  <w:sz w:val="22"/>
                  <w:szCs w:val="22"/>
                </w:rPr>
                <w:t>TS -&gt; SUT</w:t>
              </w:r>
            </w:ins>
          </w:p>
          <w:p w14:paraId="4E54AA3C" w14:textId="42634A33" w:rsidR="00AF2FAA" w:rsidRDefault="00AF2FAA" w:rsidP="00AF2FAA">
            <w:pPr>
              <w:spacing w:after="0"/>
              <w:rPr>
                <w:rFonts w:ascii="Calibri" w:hAnsi="Calibri"/>
                <w:sz w:val="22"/>
                <w:szCs w:val="22"/>
              </w:rPr>
            </w:pPr>
            <w:ins w:id="657" w:author="Liming, John R." w:date="2017-03-29T16:36:00Z">
              <w:r>
                <w:rPr>
                  <w:rFonts w:ascii="Calibri" w:hAnsi="Calibri"/>
                  <w:color w:val="000000"/>
                  <w:sz w:val="22"/>
                  <w:szCs w:val="22"/>
                </w:rPr>
                <w:t>SUT -&gt; TS</w:t>
              </w:r>
            </w:ins>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809B576" w14:textId="55A56DFC" w:rsidR="00E10044" w:rsidRDefault="00E10044">
            <w:pPr>
              <w:overflowPunct/>
              <w:autoSpaceDE/>
              <w:adjustRightInd/>
              <w:spacing w:after="0"/>
              <w:rPr>
                <w:ins w:id="658" w:author="Liming, John R." w:date="2017-03-29T15:47:00Z"/>
                <w:rFonts w:ascii="Calibri" w:hAnsi="Calibri"/>
                <w:sz w:val="22"/>
                <w:szCs w:val="22"/>
              </w:rPr>
            </w:pPr>
            <w:ins w:id="659" w:author="Liming, John R." w:date="2017-03-29T15:46:00Z">
              <w:r>
                <w:rPr>
                  <w:rFonts w:ascii="Calibri" w:hAnsi="Calibri"/>
                  <w:sz w:val="22"/>
                  <w:szCs w:val="22"/>
                </w:rPr>
                <w:t>request.</w:t>
              </w:r>
            </w:ins>
            <w:ins w:id="660" w:author="Liming, John R." w:date="2017-03-29T15:47:00Z">
              <w:r>
                <w:rPr>
                  <w:rFonts w:ascii="Calibri" w:hAnsi="Calibri"/>
                  <w:sz w:val="22"/>
                  <w:szCs w:val="22"/>
                </w:rPr>
                <w:t>EnableGpsInput = false</w:t>
              </w:r>
            </w:ins>
          </w:p>
          <w:p w14:paraId="46795256" w14:textId="110D5806" w:rsidR="00E10044" w:rsidRDefault="00E10044">
            <w:pPr>
              <w:overflowPunct/>
              <w:autoSpaceDE/>
              <w:adjustRightInd/>
              <w:spacing w:after="0"/>
              <w:rPr>
                <w:ins w:id="661" w:author="Liming, John R." w:date="2017-03-29T15:46:00Z"/>
                <w:rFonts w:ascii="Calibri" w:hAnsi="Calibri"/>
                <w:sz w:val="22"/>
                <w:szCs w:val="22"/>
              </w:rPr>
            </w:pPr>
            <w:ins w:id="662" w:author="Liming, John R." w:date="2017-03-29T15:47:00Z">
              <w:r>
                <w:rPr>
                  <w:rFonts w:ascii="Calibri" w:hAnsi="Calibri"/>
                  <w:sz w:val="22"/>
                  <w:szCs w:val="22"/>
                </w:rPr>
                <w:t>response</w:t>
              </w:r>
            </w:ins>
          </w:p>
          <w:p w14:paraId="21139B36" w14:textId="6134F78D" w:rsidR="00985976" w:rsidRDefault="00985976">
            <w:pPr>
              <w:overflowPunct/>
              <w:autoSpaceDE/>
              <w:adjustRightInd/>
              <w:spacing w:after="0"/>
              <w:rPr>
                <w:rFonts w:ascii="Calibri" w:hAnsi="Calibri"/>
                <w:sz w:val="22"/>
                <w:szCs w:val="22"/>
              </w:rPr>
            </w:pPr>
            <w:r>
              <w:rPr>
                <w:rFonts w:ascii="Calibri" w:hAnsi="Calibri"/>
                <w:sz w:val="22"/>
                <w:szCs w:val="22"/>
              </w:rPr>
              <w:t>request.SetPosition</w:t>
            </w:r>
          </w:p>
          <w:p w14:paraId="0836312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831E741"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32280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36FC85" w14:textId="639C853B"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ins w:id="663" w:author="Liming, John R." w:date="2017-03-29T15:48:00Z">
              <w:r w:rsidR="00E10044">
                <w:rPr>
                  <w:rFonts w:ascii="Calibri" w:hAnsi="Calibri"/>
                  <w:sz w:val="22"/>
                  <w:szCs w:val="22"/>
                </w:rPr>
                <w:t xml:space="preserve"> after turning off GPS input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8261F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58A5E49" w14:textId="77777777" w:rsidR="00985976" w:rsidRDefault="00985976">
            <w:pPr>
              <w:spacing w:after="0"/>
              <w:rPr>
                <w:ins w:id="664" w:author="Liming, John R." w:date="2017-03-29T16:36:00Z"/>
                <w:rFonts w:ascii="Calibri" w:hAnsi="Calibri"/>
                <w:color w:val="000000"/>
                <w:sz w:val="22"/>
                <w:szCs w:val="22"/>
              </w:rPr>
            </w:pPr>
            <w:r>
              <w:rPr>
                <w:rFonts w:ascii="Calibri" w:hAnsi="Calibri"/>
                <w:color w:val="000000"/>
                <w:sz w:val="22"/>
                <w:szCs w:val="22"/>
              </w:rPr>
              <w:t>SUT -&gt; TS</w:t>
            </w:r>
          </w:p>
          <w:p w14:paraId="037DD4C2" w14:textId="77777777" w:rsidR="00AF2FAA" w:rsidRDefault="00AF2FAA" w:rsidP="00AF2FAA">
            <w:pPr>
              <w:overflowPunct/>
              <w:autoSpaceDE/>
              <w:adjustRightInd/>
              <w:spacing w:after="0"/>
              <w:rPr>
                <w:ins w:id="665" w:author="Liming, John R." w:date="2017-03-29T16:36:00Z"/>
                <w:rFonts w:ascii="Calibri" w:hAnsi="Calibri"/>
                <w:color w:val="000000"/>
                <w:sz w:val="22"/>
                <w:szCs w:val="22"/>
              </w:rPr>
            </w:pPr>
            <w:ins w:id="666" w:author="Liming, John R." w:date="2017-03-29T16:36:00Z">
              <w:r>
                <w:rPr>
                  <w:rFonts w:ascii="Calibri" w:hAnsi="Calibri"/>
                  <w:color w:val="000000"/>
                  <w:sz w:val="22"/>
                  <w:szCs w:val="22"/>
                </w:rPr>
                <w:t>TS -&gt; SUT</w:t>
              </w:r>
            </w:ins>
          </w:p>
          <w:p w14:paraId="21F43C69" w14:textId="0D57C277" w:rsidR="00AF2FAA" w:rsidRDefault="00AF2FAA" w:rsidP="00AF2FAA">
            <w:pPr>
              <w:spacing w:after="0"/>
            </w:pPr>
            <w:ins w:id="667" w:author="Liming, John R." w:date="2017-03-29T16:36:00Z">
              <w:r>
                <w:rPr>
                  <w:rFonts w:ascii="Calibri" w:hAnsi="Calibri"/>
                  <w:color w:val="000000"/>
                  <w:sz w:val="22"/>
                  <w:szCs w:val="22"/>
                </w:rPr>
                <w:t>SUT -&gt; TS</w:t>
              </w:r>
            </w:ins>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D2BC61F" w14:textId="7E038025" w:rsidR="00E10044" w:rsidRDefault="00E10044">
            <w:pPr>
              <w:overflowPunct/>
              <w:autoSpaceDE/>
              <w:adjustRightInd/>
              <w:spacing w:after="0"/>
              <w:rPr>
                <w:ins w:id="668" w:author="Liming, John R." w:date="2017-03-29T15:48:00Z"/>
                <w:rFonts w:ascii="Calibri" w:hAnsi="Calibri"/>
                <w:sz w:val="22"/>
                <w:szCs w:val="22"/>
              </w:rPr>
            </w:pPr>
            <w:ins w:id="669" w:author="Liming, John R." w:date="2017-03-29T15:48:00Z">
              <w:r>
                <w:rPr>
                  <w:rFonts w:ascii="Calibri" w:hAnsi="Calibri"/>
                  <w:sz w:val="22"/>
                  <w:szCs w:val="22"/>
                </w:rPr>
                <w:t>request.EnableGpsInput = false</w:t>
              </w:r>
            </w:ins>
          </w:p>
          <w:p w14:paraId="67580E30" w14:textId="145E0C6C" w:rsidR="00E10044" w:rsidRDefault="00E10044">
            <w:pPr>
              <w:overflowPunct/>
              <w:autoSpaceDE/>
              <w:adjustRightInd/>
              <w:spacing w:after="0"/>
              <w:rPr>
                <w:ins w:id="670" w:author="Liming, John R." w:date="2017-03-29T15:48:00Z"/>
                <w:rFonts w:ascii="Calibri" w:hAnsi="Calibri"/>
                <w:sz w:val="22"/>
                <w:szCs w:val="22"/>
              </w:rPr>
            </w:pPr>
            <w:ins w:id="671" w:author="Liming, John R." w:date="2017-03-29T15:48:00Z">
              <w:r>
                <w:rPr>
                  <w:rFonts w:ascii="Calibri" w:hAnsi="Calibri"/>
                  <w:sz w:val="22"/>
                  <w:szCs w:val="22"/>
                </w:rPr>
                <w:t>response</w:t>
              </w:r>
            </w:ins>
          </w:p>
          <w:p w14:paraId="31BE442A" w14:textId="2D63EA99" w:rsidR="00985976" w:rsidRDefault="00985976">
            <w:pPr>
              <w:overflowPunct/>
              <w:autoSpaceDE/>
              <w:adjustRightInd/>
              <w:spacing w:after="0"/>
              <w:rPr>
                <w:rFonts w:ascii="Calibri" w:hAnsi="Calibri"/>
                <w:sz w:val="22"/>
                <w:szCs w:val="22"/>
              </w:rPr>
            </w:pPr>
            <w:r>
              <w:rPr>
                <w:rFonts w:ascii="Calibri" w:hAnsi="Calibri"/>
                <w:sz w:val="22"/>
                <w:szCs w:val="22"/>
              </w:rPr>
              <w:t>request.ChangePosition</w:t>
            </w:r>
          </w:p>
          <w:p w14:paraId="6B49C5B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9B45668"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D8154E4"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5A2BC71" w14:textId="36265599"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ins w:id="672" w:author="Liming, John R." w:date="2017-03-29T15:49:00Z">
              <w:r w:rsidR="00E10044">
                <w:rPr>
                  <w:rFonts w:ascii="Calibri" w:hAnsi="Calibri"/>
                  <w:sz w:val="22"/>
                  <w:szCs w:val="22"/>
                </w:rPr>
                <w:t xml:space="preserve"> after turning off GPS input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F24209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AC06B06" w14:textId="77777777" w:rsidR="00985976" w:rsidRDefault="00985976">
            <w:pPr>
              <w:spacing w:after="0"/>
              <w:rPr>
                <w:ins w:id="673" w:author="Liming, John R." w:date="2017-03-29T16:36:00Z"/>
                <w:rFonts w:ascii="Calibri" w:hAnsi="Calibri"/>
                <w:color w:val="000000"/>
                <w:sz w:val="22"/>
                <w:szCs w:val="22"/>
              </w:rPr>
            </w:pPr>
            <w:r>
              <w:rPr>
                <w:rFonts w:ascii="Calibri" w:hAnsi="Calibri"/>
                <w:color w:val="000000"/>
                <w:sz w:val="22"/>
                <w:szCs w:val="22"/>
              </w:rPr>
              <w:t>SUT -&gt; TS</w:t>
            </w:r>
          </w:p>
          <w:p w14:paraId="3B002FAD" w14:textId="77777777" w:rsidR="00AF2FAA" w:rsidRDefault="00AF2FAA" w:rsidP="00AF2FAA">
            <w:pPr>
              <w:overflowPunct/>
              <w:autoSpaceDE/>
              <w:adjustRightInd/>
              <w:spacing w:after="0"/>
              <w:rPr>
                <w:ins w:id="674" w:author="Liming, John R." w:date="2017-03-29T16:36:00Z"/>
                <w:rFonts w:ascii="Calibri" w:hAnsi="Calibri"/>
                <w:color w:val="000000"/>
                <w:sz w:val="22"/>
                <w:szCs w:val="22"/>
              </w:rPr>
            </w:pPr>
            <w:ins w:id="675" w:author="Liming, John R." w:date="2017-03-29T16:36:00Z">
              <w:r>
                <w:rPr>
                  <w:rFonts w:ascii="Calibri" w:hAnsi="Calibri"/>
                  <w:color w:val="000000"/>
                  <w:sz w:val="22"/>
                  <w:szCs w:val="22"/>
                </w:rPr>
                <w:t>TS -&gt; SUT</w:t>
              </w:r>
            </w:ins>
          </w:p>
          <w:p w14:paraId="1802AC54" w14:textId="1131CE27" w:rsidR="00AF2FAA" w:rsidRDefault="00AF2FAA" w:rsidP="00AF2FAA">
            <w:pPr>
              <w:spacing w:after="0"/>
            </w:pPr>
            <w:ins w:id="676" w:author="Liming, John R." w:date="2017-03-29T16:36:00Z">
              <w:r>
                <w:rPr>
                  <w:rFonts w:ascii="Calibri" w:hAnsi="Calibri"/>
                  <w:color w:val="000000"/>
                  <w:sz w:val="22"/>
                  <w:szCs w:val="22"/>
                </w:rPr>
                <w:t>SUT -&gt; TS</w:t>
              </w:r>
            </w:ins>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E9E2E" w14:textId="77777777" w:rsidR="00E10044" w:rsidRDefault="00E10044" w:rsidP="00E10044">
            <w:pPr>
              <w:overflowPunct/>
              <w:autoSpaceDE/>
              <w:adjustRightInd/>
              <w:spacing w:after="0"/>
              <w:rPr>
                <w:ins w:id="677" w:author="Liming, John R." w:date="2017-03-29T15:50:00Z"/>
                <w:rFonts w:ascii="Calibri" w:hAnsi="Calibri"/>
                <w:sz w:val="22"/>
                <w:szCs w:val="22"/>
              </w:rPr>
            </w:pPr>
            <w:ins w:id="678" w:author="Liming, John R." w:date="2017-03-29T15:50:00Z">
              <w:r>
                <w:rPr>
                  <w:rFonts w:ascii="Calibri" w:hAnsi="Calibri"/>
                  <w:sz w:val="22"/>
                  <w:szCs w:val="22"/>
                </w:rPr>
                <w:t>request.EnableGpsInput = false</w:t>
              </w:r>
            </w:ins>
          </w:p>
          <w:p w14:paraId="049F7AF0" w14:textId="031744D3" w:rsidR="00E10044" w:rsidRDefault="00E10044">
            <w:pPr>
              <w:overflowPunct/>
              <w:autoSpaceDE/>
              <w:adjustRightInd/>
              <w:spacing w:after="0"/>
              <w:rPr>
                <w:ins w:id="679" w:author="Liming, John R." w:date="2017-03-29T15:50:00Z"/>
                <w:rFonts w:ascii="Calibri" w:hAnsi="Calibri"/>
                <w:sz w:val="22"/>
                <w:szCs w:val="22"/>
              </w:rPr>
            </w:pPr>
            <w:ins w:id="680" w:author="Liming, John R." w:date="2017-03-29T15:50:00Z">
              <w:r>
                <w:rPr>
                  <w:rFonts w:ascii="Calibri" w:hAnsi="Calibri"/>
                  <w:sz w:val="22"/>
                  <w:szCs w:val="22"/>
                </w:rPr>
                <w:t>response</w:t>
              </w:r>
            </w:ins>
          </w:p>
          <w:p w14:paraId="3999CED5" w14:textId="1B220ED3" w:rsidR="00985976" w:rsidRDefault="00985976">
            <w:pPr>
              <w:overflowPunct/>
              <w:autoSpaceDE/>
              <w:adjustRightInd/>
              <w:spacing w:after="0"/>
              <w:rPr>
                <w:rFonts w:ascii="Calibri" w:hAnsi="Calibri"/>
                <w:sz w:val="22"/>
                <w:szCs w:val="22"/>
              </w:rPr>
            </w:pPr>
            <w:r>
              <w:rPr>
                <w:rFonts w:ascii="Calibri" w:hAnsi="Calibri"/>
                <w:sz w:val="22"/>
                <w:szCs w:val="22"/>
              </w:rPr>
              <w:t>request.ChangeSpeed</w:t>
            </w:r>
          </w:p>
          <w:p w14:paraId="5CA0A3A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17D11CD"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63817D"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6B6A9C" w14:textId="544DEFA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ins w:id="681" w:author="Liming, John R." w:date="2017-03-29T15:50:00Z">
              <w:r w:rsidR="00E10044">
                <w:rPr>
                  <w:rFonts w:ascii="Calibri" w:hAnsi="Calibri"/>
                  <w:sz w:val="22"/>
                  <w:szCs w:val="22"/>
                </w:rPr>
                <w:t xml:space="preserve"> after turning off GPS input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DE5A01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CD9AC68" w14:textId="77777777" w:rsidR="00985976" w:rsidRDefault="00985976">
            <w:pPr>
              <w:spacing w:after="0"/>
              <w:rPr>
                <w:ins w:id="682" w:author="Liming, John R." w:date="2017-03-29T16:36:00Z"/>
                <w:rFonts w:ascii="Calibri" w:hAnsi="Calibri"/>
                <w:color w:val="000000"/>
                <w:sz w:val="22"/>
                <w:szCs w:val="22"/>
              </w:rPr>
            </w:pPr>
            <w:r>
              <w:rPr>
                <w:rFonts w:ascii="Calibri" w:hAnsi="Calibri"/>
                <w:color w:val="000000"/>
                <w:sz w:val="22"/>
                <w:szCs w:val="22"/>
              </w:rPr>
              <w:t>SUT -&gt; TS</w:t>
            </w:r>
          </w:p>
          <w:p w14:paraId="15ADEF53" w14:textId="77777777" w:rsidR="00AF2FAA" w:rsidRDefault="00AF2FAA" w:rsidP="00AF2FAA">
            <w:pPr>
              <w:overflowPunct/>
              <w:autoSpaceDE/>
              <w:adjustRightInd/>
              <w:spacing w:after="0"/>
              <w:rPr>
                <w:ins w:id="683" w:author="Liming, John R." w:date="2017-03-29T16:36:00Z"/>
                <w:rFonts w:ascii="Calibri" w:hAnsi="Calibri"/>
                <w:color w:val="000000"/>
                <w:sz w:val="22"/>
                <w:szCs w:val="22"/>
              </w:rPr>
            </w:pPr>
            <w:ins w:id="684" w:author="Liming, John R." w:date="2017-03-29T16:36:00Z">
              <w:r>
                <w:rPr>
                  <w:rFonts w:ascii="Calibri" w:hAnsi="Calibri"/>
                  <w:color w:val="000000"/>
                  <w:sz w:val="22"/>
                  <w:szCs w:val="22"/>
                </w:rPr>
                <w:t>TS -&gt; SUT</w:t>
              </w:r>
            </w:ins>
          </w:p>
          <w:p w14:paraId="3D3C5047" w14:textId="4CC31054" w:rsidR="00AF2FAA" w:rsidRDefault="00AF2FAA" w:rsidP="00AF2FAA">
            <w:pPr>
              <w:spacing w:after="0"/>
            </w:pPr>
            <w:ins w:id="685" w:author="Liming, John R." w:date="2017-03-29T16:36:00Z">
              <w:r>
                <w:rPr>
                  <w:rFonts w:ascii="Calibri" w:hAnsi="Calibri"/>
                  <w:color w:val="000000"/>
                  <w:sz w:val="22"/>
                  <w:szCs w:val="22"/>
                </w:rPr>
                <w:t>SUT -&gt; TS</w:t>
              </w:r>
            </w:ins>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65EB06" w14:textId="77777777" w:rsidR="00E10044" w:rsidRDefault="00E10044" w:rsidP="00E10044">
            <w:pPr>
              <w:overflowPunct/>
              <w:autoSpaceDE/>
              <w:adjustRightInd/>
              <w:spacing w:after="0"/>
              <w:rPr>
                <w:ins w:id="686" w:author="Liming, John R." w:date="2017-03-29T15:50:00Z"/>
                <w:rFonts w:ascii="Calibri" w:hAnsi="Calibri"/>
                <w:sz w:val="22"/>
                <w:szCs w:val="22"/>
              </w:rPr>
            </w:pPr>
            <w:ins w:id="687" w:author="Liming, John R." w:date="2017-03-29T15:50:00Z">
              <w:r>
                <w:rPr>
                  <w:rFonts w:ascii="Calibri" w:hAnsi="Calibri"/>
                  <w:sz w:val="22"/>
                  <w:szCs w:val="22"/>
                </w:rPr>
                <w:t>request.EnableGpsInput = false</w:t>
              </w:r>
            </w:ins>
          </w:p>
          <w:p w14:paraId="3F9BF313" w14:textId="0FEB4AAD" w:rsidR="00E10044" w:rsidRDefault="00E10044">
            <w:pPr>
              <w:overflowPunct/>
              <w:autoSpaceDE/>
              <w:adjustRightInd/>
              <w:spacing w:after="0"/>
              <w:rPr>
                <w:ins w:id="688" w:author="Liming, John R." w:date="2017-03-29T15:50:00Z"/>
                <w:rFonts w:ascii="Calibri" w:hAnsi="Calibri"/>
                <w:sz w:val="22"/>
                <w:szCs w:val="22"/>
              </w:rPr>
            </w:pPr>
            <w:ins w:id="689" w:author="Liming, John R." w:date="2017-03-29T15:50:00Z">
              <w:r>
                <w:rPr>
                  <w:rFonts w:ascii="Calibri" w:hAnsi="Calibri"/>
                  <w:sz w:val="22"/>
                  <w:szCs w:val="22"/>
                </w:rPr>
                <w:t>response</w:t>
              </w:r>
            </w:ins>
          </w:p>
          <w:p w14:paraId="4DE0822B" w14:textId="5F82FFCB" w:rsidR="00985976" w:rsidRDefault="00985976">
            <w:pPr>
              <w:overflowPunct/>
              <w:autoSpaceDE/>
              <w:adjustRightInd/>
              <w:spacing w:after="0"/>
              <w:rPr>
                <w:rFonts w:ascii="Calibri" w:hAnsi="Calibri"/>
                <w:sz w:val="22"/>
                <w:szCs w:val="22"/>
              </w:rPr>
            </w:pPr>
            <w:r>
              <w:rPr>
                <w:rFonts w:ascii="Calibri" w:hAnsi="Calibri"/>
                <w:sz w:val="22"/>
                <w:szCs w:val="22"/>
              </w:rPr>
              <w:t>request.ChangeHeading</w:t>
            </w:r>
          </w:p>
          <w:p w14:paraId="38EE855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BF47830"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20A0BE" w14:textId="77777777" w:rsidR="00985976" w:rsidRDefault="00985976">
            <w:pPr>
              <w:overflowPunct/>
              <w:autoSpaceDE/>
              <w:adjustRightInd/>
              <w:spacing w:after="0"/>
              <w:rPr>
                <w:rFonts w:ascii="Calibri" w:hAnsi="Calibri"/>
                <w:sz w:val="22"/>
                <w:szCs w:val="22"/>
              </w:rPr>
            </w:pPr>
            <w:r>
              <w:rPr>
                <w:rFonts w:ascii="Calibri" w:hAnsi="Calibri"/>
                <w:sz w:val="22"/>
                <w:szCs w:val="22"/>
              </w:rPr>
              <w:t>10</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C36680"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400F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797A56F" w14:textId="77777777" w:rsidR="00985976" w:rsidRDefault="00985976">
            <w:pPr>
              <w:spacing w:after="0"/>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B27075"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request.EnableBrakePedalStatus</w:t>
            </w:r>
          </w:p>
          <w:p w14:paraId="2B91303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AB06E21"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CB3B615"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5D2C27" w14:textId="17973DCA" w:rsidR="00E10044" w:rsidRDefault="00985976">
            <w:pPr>
              <w:overflowPunct/>
              <w:autoSpaceDE/>
              <w:adjustRightInd/>
              <w:spacing w:after="0"/>
              <w:rPr>
                <w:rFonts w:ascii="Calibri" w:hAnsi="Calibri"/>
                <w:sz w:val="22"/>
                <w:szCs w:val="22"/>
              </w:rPr>
            </w:pPr>
            <w:r>
              <w:rPr>
                <w:rFonts w:ascii="Calibri" w:hAnsi="Calibri"/>
                <w:sz w:val="22"/>
                <w:szCs w:val="22"/>
              </w:rPr>
              <w:t>Change the yaw rate of the SUT</w:t>
            </w:r>
            <w:ins w:id="690" w:author="Liming, John R." w:date="2017-03-29T15:51:00Z">
              <w:r w:rsidR="00E10044">
                <w:rPr>
                  <w:rFonts w:ascii="Calibri" w:hAnsi="Calibri"/>
                  <w:sz w:val="22"/>
                  <w:szCs w:val="22"/>
                </w:rPr>
                <w:t xml:space="preserve"> after turning off GPS input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273BCF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579A6ED" w14:textId="77777777" w:rsidR="00985976" w:rsidRDefault="00985976">
            <w:pPr>
              <w:spacing w:after="0"/>
              <w:rPr>
                <w:ins w:id="691" w:author="Liming, John R." w:date="2017-03-29T16:36:00Z"/>
                <w:rFonts w:ascii="Calibri" w:hAnsi="Calibri"/>
                <w:color w:val="000000"/>
                <w:sz w:val="22"/>
                <w:szCs w:val="22"/>
              </w:rPr>
            </w:pPr>
            <w:r>
              <w:rPr>
                <w:rFonts w:ascii="Calibri" w:hAnsi="Calibri"/>
                <w:color w:val="000000"/>
                <w:sz w:val="22"/>
                <w:szCs w:val="22"/>
              </w:rPr>
              <w:t>SUT -&gt; TS</w:t>
            </w:r>
          </w:p>
          <w:p w14:paraId="5778DCD0" w14:textId="77777777" w:rsidR="00AF2FAA" w:rsidRDefault="00AF2FAA" w:rsidP="00AF2FAA">
            <w:pPr>
              <w:overflowPunct/>
              <w:autoSpaceDE/>
              <w:adjustRightInd/>
              <w:spacing w:after="0"/>
              <w:rPr>
                <w:ins w:id="692" w:author="Liming, John R." w:date="2017-03-29T16:36:00Z"/>
                <w:rFonts w:ascii="Calibri" w:hAnsi="Calibri"/>
                <w:color w:val="000000"/>
                <w:sz w:val="22"/>
                <w:szCs w:val="22"/>
              </w:rPr>
            </w:pPr>
            <w:ins w:id="693" w:author="Liming, John R." w:date="2017-03-29T16:36:00Z">
              <w:r>
                <w:rPr>
                  <w:rFonts w:ascii="Calibri" w:hAnsi="Calibri"/>
                  <w:color w:val="000000"/>
                  <w:sz w:val="22"/>
                  <w:szCs w:val="22"/>
                </w:rPr>
                <w:t>TS -&gt; SUT</w:t>
              </w:r>
            </w:ins>
          </w:p>
          <w:p w14:paraId="4D263A88" w14:textId="52BBFC7D" w:rsidR="00AF2FAA" w:rsidRDefault="00AF2FAA" w:rsidP="00AF2FAA">
            <w:pPr>
              <w:spacing w:after="0"/>
            </w:pPr>
            <w:ins w:id="694" w:author="Liming, John R." w:date="2017-03-29T16:36:00Z">
              <w:r>
                <w:rPr>
                  <w:rFonts w:ascii="Calibri" w:hAnsi="Calibri"/>
                  <w:color w:val="000000"/>
                  <w:sz w:val="22"/>
                  <w:szCs w:val="22"/>
                </w:rPr>
                <w:t>SUT -&gt; TS</w:t>
              </w:r>
            </w:ins>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020E1A9" w14:textId="77777777" w:rsidR="00E10044" w:rsidRDefault="00E10044" w:rsidP="00E10044">
            <w:pPr>
              <w:overflowPunct/>
              <w:autoSpaceDE/>
              <w:adjustRightInd/>
              <w:spacing w:after="0"/>
              <w:rPr>
                <w:ins w:id="695" w:author="Liming, John R." w:date="2017-03-29T15:52:00Z"/>
                <w:rFonts w:ascii="Calibri" w:hAnsi="Calibri"/>
                <w:sz w:val="22"/>
                <w:szCs w:val="22"/>
              </w:rPr>
            </w:pPr>
            <w:ins w:id="696" w:author="Liming, John R." w:date="2017-03-29T15:52:00Z">
              <w:r>
                <w:rPr>
                  <w:rFonts w:ascii="Calibri" w:hAnsi="Calibri"/>
                  <w:sz w:val="22"/>
                  <w:szCs w:val="22"/>
                </w:rPr>
                <w:t>request.EnableGpsInput = false</w:t>
              </w:r>
            </w:ins>
          </w:p>
          <w:p w14:paraId="6B618118" w14:textId="56E3E314" w:rsidR="00E10044" w:rsidRDefault="00E10044">
            <w:pPr>
              <w:overflowPunct/>
              <w:autoSpaceDE/>
              <w:adjustRightInd/>
              <w:spacing w:after="0"/>
              <w:rPr>
                <w:ins w:id="697" w:author="Liming, John R." w:date="2017-03-29T15:51:00Z"/>
                <w:rFonts w:ascii="Calibri" w:hAnsi="Calibri"/>
                <w:sz w:val="22"/>
                <w:szCs w:val="22"/>
              </w:rPr>
            </w:pPr>
            <w:ins w:id="698" w:author="Liming, John R." w:date="2017-03-29T15:52:00Z">
              <w:r>
                <w:rPr>
                  <w:rFonts w:ascii="Calibri" w:hAnsi="Calibri"/>
                  <w:sz w:val="22"/>
                  <w:szCs w:val="22"/>
                </w:rPr>
                <w:t>response</w:t>
              </w:r>
            </w:ins>
          </w:p>
          <w:p w14:paraId="4EA06094" w14:textId="5F200B61" w:rsidR="00985976" w:rsidRDefault="00985976">
            <w:pPr>
              <w:overflowPunct/>
              <w:autoSpaceDE/>
              <w:adjustRightInd/>
              <w:spacing w:after="0"/>
              <w:rPr>
                <w:rFonts w:ascii="Calibri" w:hAnsi="Calibri"/>
                <w:sz w:val="22"/>
                <w:szCs w:val="22"/>
              </w:rPr>
            </w:pPr>
            <w:r>
              <w:rPr>
                <w:rFonts w:ascii="Calibri" w:hAnsi="Calibri"/>
                <w:sz w:val="22"/>
                <w:szCs w:val="22"/>
              </w:rPr>
              <w:t>request.ChangeYawRate</w:t>
            </w:r>
          </w:p>
          <w:p w14:paraId="79A5DA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6D2271F"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D7DCA39"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C3A534"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A5941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2EBB72"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7DA121B"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request.SetExteriorLightsStatus</w:t>
            </w:r>
          </w:p>
          <w:p w14:paraId="73F55BD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AC9182"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7339139"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57240E" w14:textId="130EF1B2" w:rsidR="00985976" w:rsidRDefault="00985976">
            <w:pPr>
              <w:overflowPunct/>
              <w:autoSpaceDE/>
              <w:adjustRightInd/>
              <w:spacing w:after="0"/>
              <w:rPr>
                <w:rFonts w:ascii="Calibri" w:hAnsi="Calibri"/>
                <w:sz w:val="22"/>
                <w:szCs w:val="22"/>
              </w:rPr>
            </w:pPr>
            <w:r>
              <w:rPr>
                <w:rFonts w:ascii="Calibri" w:hAnsi="Calibri"/>
                <w:sz w:val="22"/>
                <w:szCs w:val="22"/>
              </w:rPr>
              <w:t>Turn the</w:t>
            </w:r>
            <w:ins w:id="699" w:author="Liming, John R." w:date="2017-03-29T16:20:00Z">
              <w:r w:rsidR="00E70A4C">
                <w:rPr>
                  <w:rFonts w:ascii="Calibri" w:hAnsi="Calibri"/>
                  <w:sz w:val="22"/>
                  <w:szCs w:val="22"/>
                </w:rPr>
                <w:t xml:space="preserve"> GPS input</w:t>
              </w:r>
            </w:ins>
            <w:del w:id="700" w:author="Liming, John R." w:date="2017-03-29T16:20:00Z">
              <w:r w:rsidDel="00E70A4C">
                <w:rPr>
                  <w:rFonts w:ascii="Calibri" w:hAnsi="Calibri"/>
                  <w:sz w:val="22"/>
                  <w:szCs w:val="22"/>
                </w:rPr>
                <w:delText xml:space="preserve"> positional data</w:delText>
              </w:r>
            </w:del>
            <w:r>
              <w:rPr>
                <w:rFonts w:ascii="Calibri" w:hAnsi="Calibri"/>
                <w:sz w:val="22"/>
                <w:szCs w:val="22"/>
              </w:rPr>
              <w:t xml:space="preserve">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A0EF99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B89DAC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9B556B" w14:textId="12604D59" w:rsidR="00985976" w:rsidRDefault="00985976">
            <w:pPr>
              <w:overflowPunct/>
              <w:autoSpaceDE/>
              <w:adjustRightInd/>
              <w:spacing w:after="0"/>
              <w:rPr>
                <w:rFonts w:ascii="Calibri" w:hAnsi="Calibri"/>
                <w:sz w:val="22"/>
                <w:szCs w:val="22"/>
              </w:rPr>
            </w:pPr>
            <w:r>
              <w:rPr>
                <w:rFonts w:ascii="Calibri" w:hAnsi="Calibri"/>
                <w:sz w:val="22"/>
                <w:szCs w:val="22"/>
              </w:rPr>
              <w:t>request.Enable</w:t>
            </w:r>
            <w:ins w:id="701" w:author="Liming, John R." w:date="2017-03-29T16:20:00Z">
              <w:r w:rsidR="00E70A4C">
                <w:rPr>
                  <w:rFonts w:ascii="Calibri" w:hAnsi="Calibri"/>
                  <w:sz w:val="22"/>
                  <w:szCs w:val="22"/>
                </w:rPr>
                <w:t>GpsInput</w:t>
              </w:r>
            </w:ins>
            <w:del w:id="702" w:author="Liming, John R." w:date="2017-03-29T16:20:00Z">
              <w:r w:rsidDel="00E70A4C">
                <w:rPr>
                  <w:rFonts w:ascii="Calibri" w:hAnsi="Calibri"/>
                  <w:sz w:val="22"/>
                  <w:szCs w:val="22"/>
                </w:rPr>
                <w:delText>PositionalData</w:delText>
              </w:r>
            </w:del>
          </w:p>
          <w:p w14:paraId="2C28C22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BBFD9E5"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56E512"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D9EA9E6"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AE8A58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A234F75" w14:textId="77777777" w:rsidR="00985976" w:rsidRDefault="00985976">
            <w:pPr>
              <w:spacing w:after="0"/>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AC41DA"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request.EnableBrakeAvailability</w:t>
            </w:r>
          </w:p>
          <w:p w14:paraId="666715E5"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AF66FEA"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A16E8A8"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E82CED"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5106D4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23CBC7F"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F18121A"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request.EnableCongestionMitigation</w:t>
            </w:r>
          </w:p>
          <w:p w14:paraId="097B519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348D1B"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303E39"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16</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4CFDEDB"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A562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4C889D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5D50C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request.SetTemporaryId</w:t>
            </w:r>
          </w:p>
          <w:p w14:paraId="22F0C14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09B5DC"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15E806"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373164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129A0E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50F2108"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72D23A"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request.SetMsgCount</w:t>
            </w:r>
          </w:p>
          <w:p w14:paraId="3FF7B5E4"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A51A2A9"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8927E15"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6FBB835"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D695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24F972"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2630F"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Request.SetVehicleEventFlags</w:t>
            </w:r>
          </w:p>
          <w:p w14:paraId="761EE55A"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37F292B" w14:textId="77777777" w:rsidTr="00517DC9">
        <w:trPr>
          <w:cantSplit/>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8D9F5B3"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CB3B8BB"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C2BC9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AC8F066"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B5E35" w14:textId="00439CCC" w:rsidR="00985976" w:rsidRDefault="00985976">
            <w:pPr>
              <w:overflowPunct/>
              <w:autoSpaceDE/>
              <w:adjustRightInd/>
              <w:spacing w:after="0"/>
              <w:rPr>
                <w:rFonts w:ascii="Calibri" w:hAnsi="Calibri"/>
                <w:sz w:val="22"/>
                <w:szCs w:val="22"/>
              </w:rPr>
            </w:pPr>
            <w:r>
              <w:rPr>
                <w:rFonts w:ascii="Calibri" w:hAnsi="Calibri"/>
                <w:sz w:val="22"/>
                <w:szCs w:val="22"/>
              </w:rPr>
              <w:t>request.Set</w:t>
            </w:r>
            <w:ins w:id="703" w:author="Liming, John R." w:date="2017-03-29T16:23:00Z">
              <w:r w:rsidR="00E70A4C">
                <w:rPr>
                  <w:rFonts w:ascii="Calibri" w:hAnsi="Calibri"/>
                  <w:sz w:val="22"/>
                  <w:szCs w:val="22"/>
                </w:rPr>
                <w:t>Vehicle</w:t>
              </w:r>
            </w:ins>
            <w:r>
              <w:rPr>
                <w:rFonts w:ascii="Calibri" w:hAnsi="Calibri"/>
                <w:sz w:val="22"/>
                <w:szCs w:val="22"/>
              </w:rPr>
              <w:t>Transmission</w:t>
            </w:r>
          </w:p>
          <w:p w14:paraId="5419F956"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A7342A" w14:paraId="2B2D63DC" w14:textId="77777777" w:rsidTr="00517DC9">
        <w:trPr>
          <w:cantSplit/>
          <w:ins w:id="704" w:author="Liming, John R." w:date="2017-03-29T16:23:00Z"/>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DE9E384" w14:textId="272C7F27" w:rsidR="00A7342A" w:rsidRDefault="00A7342A">
            <w:pPr>
              <w:overflowPunct/>
              <w:autoSpaceDE/>
              <w:adjustRightInd/>
              <w:spacing w:after="0"/>
              <w:rPr>
                <w:ins w:id="705" w:author="Liming, John R." w:date="2017-03-29T16:23:00Z"/>
                <w:rFonts w:ascii="Calibri" w:hAnsi="Calibri"/>
                <w:sz w:val="22"/>
                <w:szCs w:val="22"/>
              </w:rPr>
            </w:pPr>
            <w:ins w:id="706" w:author="Liming, John R." w:date="2017-03-29T16:24:00Z">
              <w:r>
                <w:rPr>
                  <w:rFonts w:ascii="Calibri" w:hAnsi="Calibri"/>
                  <w:sz w:val="22"/>
                  <w:szCs w:val="22"/>
                </w:rPr>
                <w:t>20</w:t>
              </w:r>
            </w:ins>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00C9FE7F" w14:textId="1244EEF4" w:rsidR="00A7342A" w:rsidRDefault="00A7342A">
            <w:pPr>
              <w:overflowPunct/>
              <w:autoSpaceDE/>
              <w:adjustRightInd/>
              <w:spacing w:after="0"/>
              <w:rPr>
                <w:ins w:id="707" w:author="Liming, John R." w:date="2017-03-29T16:23:00Z"/>
                <w:rFonts w:ascii="Calibri" w:hAnsi="Calibri"/>
                <w:sz w:val="22"/>
                <w:szCs w:val="22"/>
              </w:rPr>
            </w:pPr>
            <w:ins w:id="708" w:author="Liming, John R." w:date="2017-03-29T16:24:00Z">
              <w:r>
                <w:rPr>
                  <w:rFonts w:ascii="Calibri" w:hAnsi="Calibri"/>
                  <w:sz w:val="22"/>
                  <w:szCs w:val="22"/>
                </w:rPr>
                <w:t>Set the availability of individual brake pedal status of the SUT</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26F13BA9" w14:textId="77777777" w:rsidR="00A7342A" w:rsidRDefault="00A7342A" w:rsidP="00A7342A">
            <w:pPr>
              <w:overflowPunct/>
              <w:autoSpaceDE/>
              <w:adjustRightInd/>
              <w:spacing w:after="0"/>
              <w:rPr>
                <w:ins w:id="709" w:author="Liming, John R." w:date="2017-03-29T16:24:00Z"/>
                <w:rFonts w:ascii="Calibri" w:hAnsi="Calibri"/>
                <w:color w:val="000000"/>
                <w:sz w:val="22"/>
                <w:szCs w:val="22"/>
              </w:rPr>
            </w:pPr>
            <w:ins w:id="710" w:author="Liming, John R." w:date="2017-03-29T16:24:00Z">
              <w:r>
                <w:rPr>
                  <w:rFonts w:ascii="Calibri" w:hAnsi="Calibri"/>
                  <w:color w:val="000000"/>
                  <w:sz w:val="22"/>
                  <w:szCs w:val="22"/>
                </w:rPr>
                <w:t>TS -&gt; SUT</w:t>
              </w:r>
            </w:ins>
          </w:p>
          <w:p w14:paraId="41FEE8DD" w14:textId="77777777" w:rsidR="001722DA" w:rsidRDefault="00A7342A" w:rsidP="00162116">
            <w:pPr>
              <w:overflowPunct/>
              <w:autoSpaceDE/>
              <w:adjustRightInd/>
              <w:spacing w:after="0"/>
              <w:rPr>
                <w:ins w:id="711" w:author="Liming, John R." w:date="2017-03-29T16:55:00Z"/>
                <w:rFonts w:ascii="Calibri" w:hAnsi="Calibri"/>
                <w:color w:val="000000"/>
                <w:sz w:val="22"/>
                <w:szCs w:val="22"/>
              </w:rPr>
            </w:pPr>
            <w:ins w:id="712" w:author="Liming, John R." w:date="2017-03-29T16:24:00Z">
              <w:r>
                <w:rPr>
                  <w:rFonts w:ascii="Calibri" w:hAnsi="Calibri"/>
                  <w:color w:val="000000"/>
                  <w:sz w:val="22"/>
                  <w:szCs w:val="22"/>
                </w:rPr>
                <w:t>SUT -&gt; TS</w:t>
              </w:r>
            </w:ins>
          </w:p>
          <w:p w14:paraId="5F88ADEE" w14:textId="4D90AB0D" w:rsidR="00162116" w:rsidRDefault="00162116" w:rsidP="00162116">
            <w:pPr>
              <w:overflowPunct/>
              <w:autoSpaceDE/>
              <w:adjustRightInd/>
              <w:spacing w:after="0"/>
              <w:rPr>
                <w:ins w:id="713" w:author="Liming, John R." w:date="2017-03-29T16:55:00Z"/>
                <w:rFonts w:ascii="Calibri" w:hAnsi="Calibri"/>
                <w:color w:val="000000"/>
                <w:sz w:val="22"/>
                <w:szCs w:val="22"/>
              </w:rPr>
            </w:pPr>
            <w:ins w:id="714" w:author="Liming, John R." w:date="2017-03-29T16:55:00Z">
              <w:r>
                <w:rPr>
                  <w:rFonts w:ascii="Calibri" w:hAnsi="Calibri"/>
                  <w:color w:val="000000"/>
                  <w:sz w:val="22"/>
                  <w:szCs w:val="22"/>
                </w:rPr>
                <w:t>TS -&gt; SUT</w:t>
              </w:r>
            </w:ins>
          </w:p>
          <w:p w14:paraId="71584FFC" w14:textId="77777777" w:rsidR="00A7342A" w:rsidRDefault="00162116" w:rsidP="00162116">
            <w:pPr>
              <w:overflowPunct/>
              <w:autoSpaceDE/>
              <w:adjustRightInd/>
              <w:spacing w:after="0"/>
              <w:rPr>
                <w:ins w:id="715" w:author="Liming, John R." w:date="2017-03-29T17:00:00Z"/>
                <w:rFonts w:ascii="Calibri" w:hAnsi="Calibri"/>
                <w:color w:val="000000"/>
                <w:sz w:val="22"/>
                <w:szCs w:val="22"/>
              </w:rPr>
            </w:pPr>
            <w:ins w:id="716" w:author="Liming, John R." w:date="2017-03-29T16:55:00Z">
              <w:r>
                <w:rPr>
                  <w:rFonts w:ascii="Calibri" w:hAnsi="Calibri"/>
                  <w:color w:val="000000"/>
                  <w:sz w:val="22"/>
                  <w:szCs w:val="22"/>
                </w:rPr>
                <w:t>SUT -&gt; TS</w:t>
              </w:r>
            </w:ins>
          </w:p>
          <w:p w14:paraId="6259446A" w14:textId="77777777" w:rsidR="001722DA" w:rsidRDefault="001722DA" w:rsidP="001722DA">
            <w:pPr>
              <w:overflowPunct/>
              <w:autoSpaceDE/>
              <w:adjustRightInd/>
              <w:spacing w:after="0"/>
              <w:rPr>
                <w:ins w:id="717" w:author="Liming, John R." w:date="2017-03-29T17:00:00Z"/>
                <w:rFonts w:ascii="Calibri" w:hAnsi="Calibri"/>
                <w:color w:val="000000"/>
                <w:sz w:val="22"/>
                <w:szCs w:val="22"/>
              </w:rPr>
            </w:pPr>
            <w:ins w:id="718" w:author="Liming, John R." w:date="2017-03-29T17:00:00Z">
              <w:r>
                <w:rPr>
                  <w:rFonts w:ascii="Calibri" w:hAnsi="Calibri"/>
                  <w:color w:val="000000"/>
                  <w:sz w:val="22"/>
                  <w:szCs w:val="22"/>
                </w:rPr>
                <w:t>TS -&gt; SUT</w:t>
              </w:r>
            </w:ins>
          </w:p>
          <w:p w14:paraId="603502CF" w14:textId="15A29391" w:rsidR="001722DA" w:rsidRDefault="001722DA" w:rsidP="001722DA">
            <w:pPr>
              <w:overflowPunct/>
              <w:autoSpaceDE/>
              <w:adjustRightInd/>
              <w:spacing w:after="0"/>
              <w:rPr>
                <w:ins w:id="719" w:author="Liming, John R." w:date="2017-03-29T16:23:00Z"/>
                <w:rFonts w:ascii="Calibri" w:hAnsi="Calibri"/>
                <w:color w:val="000000"/>
                <w:sz w:val="22"/>
                <w:szCs w:val="22"/>
              </w:rPr>
            </w:pPr>
            <w:ins w:id="720" w:author="Liming, John R." w:date="2017-03-29T17:00:00Z">
              <w:r>
                <w:rPr>
                  <w:rFonts w:ascii="Calibri" w:hAnsi="Calibri"/>
                  <w:color w:val="000000"/>
                  <w:sz w:val="22"/>
                  <w:szCs w:val="22"/>
                </w:rPr>
                <w:t>SUT -&gt; TS</w:t>
              </w:r>
            </w:ins>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1807B86" w14:textId="2D178A7B" w:rsidR="00162116" w:rsidRPr="00162116" w:rsidRDefault="00162116" w:rsidP="00162116">
            <w:pPr>
              <w:overflowPunct/>
              <w:autoSpaceDE/>
              <w:adjustRightInd/>
              <w:spacing w:after="0"/>
              <w:rPr>
                <w:ins w:id="721" w:author="Liming, John R." w:date="2017-03-29T16:55:00Z"/>
                <w:rFonts w:ascii="Calibri" w:hAnsi="Calibri"/>
                <w:sz w:val="22"/>
                <w:szCs w:val="22"/>
              </w:rPr>
            </w:pPr>
            <w:ins w:id="722" w:author="Liming, John R." w:date="2017-03-29T16:55:00Z">
              <w:r w:rsidRPr="00162116">
                <w:rPr>
                  <w:rFonts w:ascii="Calibri" w:hAnsi="Calibri"/>
                  <w:sz w:val="22"/>
                  <w:szCs w:val="22"/>
                </w:rPr>
                <w:t>request.EnableBrakeAvailability</w:t>
              </w:r>
              <w:r>
                <w:rPr>
                  <w:rFonts w:ascii="Calibri" w:hAnsi="Calibri"/>
                  <w:sz w:val="22"/>
                  <w:szCs w:val="22"/>
                </w:rPr>
                <w:t xml:space="preserve"> = true</w:t>
              </w:r>
            </w:ins>
          </w:p>
          <w:p w14:paraId="6C09365E" w14:textId="57789235" w:rsidR="00162116" w:rsidRDefault="00162116" w:rsidP="00162116">
            <w:pPr>
              <w:overflowPunct/>
              <w:autoSpaceDE/>
              <w:adjustRightInd/>
              <w:spacing w:after="0"/>
              <w:rPr>
                <w:ins w:id="723" w:author="Liming, John R." w:date="2017-03-29T16:59:00Z"/>
                <w:rFonts w:ascii="Calibri" w:hAnsi="Calibri"/>
                <w:sz w:val="22"/>
                <w:szCs w:val="22"/>
              </w:rPr>
            </w:pPr>
            <w:ins w:id="724" w:author="Liming, John R." w:date="2017-03-29T16:55:00Z">
              <w:r w:rsidRPr="00162116">
                <w:rPr>
                  <w:rFonts w:ascii="Calibri" w:hAnsi="Calibri"/>
                  <w:sz w:val="22"/>
                  <w:szCs w:val="22"/>
                </w:rPr>
                <w:t>response</w:t>
              </w:r>
            </w:ins>
          </w:p>
          <w:p w14:paraId="0D934FAD" w14:textId="7EE0E7EC" w:rsidR="001722DA" w:rsidRPr="00162116" w:rsidRDefault="001722DA" w:rsidP="001722DA">
            <w:pPr>
              <w:overflowPunct/>
              <w:autoSpaceDE/>
              <w:adjustRightInd/>
              <w:spacing w:after="0"/>
              <w:rPr>
                <w:ins w:id="725" w:author="Liming, John R." w:date="2017-03-29T16:59:00Z"/>
                <w:rFonts w:ascii="Calibri" w:hAnsi="Calibri"/>
                <w:sz w:val="22"/>
                <w:szCs w:val="22"/>
              </w:rPr>
            </w:pPr>
            <w:ins w:id="726" w:author="Liming, John R." w:date="2017-03-29T16:59:00Z">
              <w:r w:rsidRPr="00162116">
                <w:rPr>
                  <w:rFonts w:ascii="Calibri" w:hAnsi="Calibri"/>
                  <w:sz w:val="22"/>
                  <w:szCs w:val="22"/>
                </w:rPr>
                <w:t>request.Enable</w:t>
              </w:r>
            </w:ins>
            <w:ins w:id="727" w:author="Liming, John R." w:date="2017-03-29T17:00:00Z">
              <w:r>
                <w:rPr>
                  <w:rFonts w:ascii="Calibri" w:hAnsi="Calibri"/>
                  <w:sz w:val="22"/>
                  <w:szCs w:val="22"/>
                </w:rPr>
                <w:t>Individual</w:t>
              </w:r>
            </w:ins>
            <w:ins w:id="728" w:author="Liming, John R." w:date="2017-03-29T16:59:00Z">
              <w:r>
                <w:rPr>
                  <w:rFonts w:ascii="Calibri" w:hAnsi="Calibri"/>
                  <w:sz w:val="22"/>
                  <w:szCs w:val="22"/>
                </w:rPr>
                <w:t>BrakePedalStatus = true</w:t>
              </w:r>
            </w:ins>
          </w:p>
          <w:p w14:paraId="478DE3C7" w14:textId="1F353C2A" w:rsidR="001722DA" w:rsidRDefault="001722DA" w:rsidP="00162116">
            <w:pPr>
              <w:overflowPunct/>
              <w:autoSpaceDE/>
              <w:adjustRightInd/>
              <w:spacing w:after="0"/>
              <w:rPr>
                <w:ins w:id="729" w:author="Liming, John R." w:date="2017-03-29T16:54:00Z"/>
                <w:rFonts w:ascii="Calibri" w:hAnsi="Calibri"/>
                <w:sz w:val="22"/>
                <w:szCs w:val="22"/>
              </w:rPr>
            </w:pPr>
            <w:ins w:id="730" w:author="Liming, John R." w:date="2017-03-29T16:59:00Z">
              <w:r w:rsidRPr="00162116">
                <w:rPr>
                  <w:rFonts w:ascii="Calibri" w:hAnsi="Calibri"/>
                  <w:sz w:val="22"/>
                  <w:szCs w:val="22"/>
                </w:rPr>
                <w:t>response</w:t>
              </w:r>
            </w:ins>
          </w:p>
          <w:p w14:paraId="5144BFA4" w14:textId="777C0643" w:rsidR="00A7342A" w:rsidRDefault="00A7342A" w:rsidP="00A7342A">
            <w:pPr>
              <w:overflowPunct/>
              <w:autoSpaceDE/>
              <w:adjustRightInd/>
              <w:spacing w:after="0"/>
              <w:rPr>
                <w:ins w:id="731" w:author="Liming, John R." w:date="2017-03-29T16:24:00Z"/>
                <w:rFonts w:ascii="Calibri" w:hAnsi="Calibri"/>
                <w:sz w:val="22"/>
                <w:szCs w:val="22"/>
              </w:rPr>
            </w:pPr>
            <w:ins w:id="732" w:author="Liming, John R." w:date="2017-03-29T16:24:00Z">
              <w:r>
                <w:rPr>
                  <w:rFonts w:ascii="Calibri" w:hAnsi="Calibri"/>
                  <w:sz w:val="22"/>
                  <w:szCs w:val="22"/>
                </w:rPr>
                <w:t>request.SetIndividualBrakePedalStatus</w:t>
              </w:r>
            </w:ins>
          </w:p>
          <w:p w14:paraId="6CB9B3A3" w14:textId="5578E22D" w:rsidR="00A7342A" w:rsidRDefault="00A7342A" w:rsidP="00A7342A">
            <w:pPr>
              <w:overflowPunct/>
              <w:autoSpaceDE/>
              <w:adjustRightInd/>
              <w:spacing w:after="0"/>
              <w:rPr>
                <w:ins w:id="733" w:author="Liming, John R." w:date="2017-03-29T16:23:00Z"/>
                <w:rFonts w:ascii="Calibri" w:hAnsi="Calibri"/>
                <w:sz w:val="22"/>
                <w:szCs w:val="22"/>
              </w:rPr>
            </w:pPr>
            <w:ins w:id="734" w:author="Liming, John R." w:date="2017-03-29T16:24:00Z">
              <w:r>
                <w:rPr>
                  <w:rFonts w:ascii="Calibri" w:hAnsi="Calibri"/>
                  <w:sz w:val="22"/>
                  <w:szCs w:val="22"/>
                </w:rPr>
                <w:t>response</w:t>
              </w:r>
            </w:ins>
          </w:p>
        </w:tc>
      </w:tr>
    </w:tbl>
    <w:p w14:paraId="405B10B1" w14:textId="77777777" w:rsidR="00985976" w:rsidRDefault="00985976" w:rsidP="00985976"/>
    <w:p w14:paraId="009C2761" w14:textId="77777777" w:rsidR="00985976" w:rsidRDefault="00985976" w:rsidP="00985976">
      <w:pPr>
        <w:pStyle w:val="Heading3"/>
        <w:numPr>
          <w:ilvl w:val="2"/>
          <w:numId w:val="36"/>
        </w:numPr>
        <w:textAlignment w:val="auto"/>
      </w:pPr>
      <w:bookmarkStart w:id="735" w:name="_Toc445478956"/>
      <w:bookmarkStart w:id="736" w:name="_Toc479532607"/>
      <w:r>
        <w:t>Request messages</w:t>
      </w:r>
      <w:bookmarkEnd w:id="735"/>
      <w:bookmarkEnd w:id="736"/>
    </w:p>
    <w:p w14:paraId="019F55E3" w14:textId="77777777" w:rsidR="00985976" w:rsidRDefault="00985976" w:rsidP="00985976">
      <w:r>
        <w:t xml:space="preserve">Table 41 lists all supported </w:t>
      </w:r>
      <w:r>
        <w:rPr>
          <w:i/>
        </w:rPr>
        <w:t>request</w:t>
      </w:r>
      <w:r>
        <w:t xml:space="preserve"> messages. When </w:t>
      </w:r>
      <w:r w:rsidR="00406EFF">
        <w:t xml:space="preserve">the </w:t>
      </w:r>
      <w:r>
        <w:t xml:space="preserve">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58AE87EF" w14:textId="3FD14851" w:rsidR="00985976" w:rsidRDefault="00985976" w:rsidP="00985976">
      <w:pPr>
        <w:pStyle w:val="Caption"/>
        <w:keepNext/>
      </w:pPr>
      <w:r>
        <w:lastRenderedPageBreak/>
        <w:t>Table 41 Request supported in TCI</w:t>
      </w:r>
      <w:ins w:id="737" w:author="Liming, John R." w:date="2017-03-28T09:55:00Z">
        <w:r w:rsidR="00AD09CB">
          <w:t>29451</w:t>
        </w:r>
      </w:ins>
      <w:r>
        <w:t xml:space="preserve"> frame</w:t>
      </w:r>
    </w:p>
    <w:tbl>
      <w:tblPr>
        <w:tblStyle w:val="TableGrid"/>
        <w:tblW w:w="8835" w:type="dxa"/>
        <w:tblLayout w:type="fixed"/>
        <w:tblLook w:val="04A0" w:firstRow="1" w:lastRow="0" w:firstColumn="1" w:lastColumn="0" w:noHBand="0" w:noVBand="1"/>
      </w:tblPr>
      <w:tblGrid>
        <w:gridCol w:w="3325"/>
        <w:gridCol w:w="832"/>
        <w:gridCol w:w="4678"/>
      </w:tblGrid>
      <w:tr w:rsidR="00985976" w14:paraId="475D7953"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1B014" w14:textId="77777777" w:rsidR="00985976" w:rsidRDefault="00985976">
            <w:pPr>
              <w:pStyle w:val="TAL"/>
              <w:rPr>
                <w:b/>
              </w:rPr>
            </w:pPr>
            <w:r>
              <w:rPr>
                <w:b/>
              </w:rPr>
              <w:t>Request Messages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CCF19" w14:textId="77777777" w:rsidR="00985976" w:rsidRDefault="00985976">
            <w:pPr>
              <w:pStyle w:val="TAL"/>
              <w:rPr>
                <w:b/>
                <w:lang w:eastAsia="en-US"/>
              </w:rPr>
            </w:pPr>
            <w:r>
              <w:rPr>
                <w:b/>
                <w:lang w:eastAsia="en-US"/>
              </w:rPr>
              <w:t>MsgID</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D823" w14:textId="77777777" w:rsidR="00985976" w:rsidRDefault="00985976">
            <w:pPr>
              <w:pStyle w:val="TAL"/>
              <w:rPr>
                <w:b/>
                <w:lang w:eastAsia="en-US"/>
              </w:rPr>
            </w:pPr>
            <w:r>
              <w:rPr>
                <w:b/>
                <w:lang w:eastAsia="en-US"/>
              </w:rPr>
              <w:t>Explanation</w:t>
            </w:r>
          </w:p>
        </w:tc>
      </w:tr>
      <w:tr w:rsidR="00985976" w14:paraId="694CA4AC"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04515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8B1BF4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357D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4E9CA7D2"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C5639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setPosition</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F11C8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FB12C" w14:textId="1244AAA5"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ins w:id="738" w:author="Liming, John R." w:date="2017-03-28T13:52:00Z">
              <w:r w:rsidR="009112E0">
                <w:rPr>
                  <w:rFonts w:asciiTheme="minorHAnsi" w:hAnsiTheme="minorHAnsi"/>
                  <w:sz w:val="22"/>
                  <w:szCs w:val="22"/>
                </w:rPr>
                <w:t>, overwriting its current position</w:t>
              </w:r>
            </w:ins>
          </w:p>
        </w:tc>
      </w:tr>
      <w:tr w:rsidR="00985976" w14:paraId="7816776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ADEFE0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changePosition</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7C42B1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69FA0" w14:textId="62DA9A5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ins w:id="739" w:author="Liming, John R." w:date="2017-03-28T13:52:00Z">
              <w:r w:rsidR="009112E0">
                <w:rPr>
                  <w:rFonts w:ascii="Calibri" w:hAnsi="Calibri"/>
                  <w:sz w:val="22"/>
                  <w:szCs w:val="22"/>
                </w:rPr>
                <w:t xml:space="preserve"> relative to its current position</w:t>
              </w:r>
            </w:ins>
          </w:p>
        </w:tc>
      </w:tr>
      <w:tr w:rsidR="00985976" w14:paraId="4BA72AE5"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0F029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changeSpeed</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824BE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720EE" w14:textId="01E38233"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ins w:id="740" w:author="Liming, John R." w:date="2017-03-28T13:53:00Z">
              <w:r w:rsidR="009112E0">
                <w:rPr>
                  <w:rFonts w:ascii="Calibri" w:hAnsi="Calibri"/>
                  <w:sz w:val="22"/>
                  <w:szCs w:val="22"/>
                </w:rPr>
                <w:t xml:space="preserve"> relative to its current speed</w:t>
              </w:r>
            </w:ins>
          </w:p>
        </w:tc>
      </w:tr>
      <w:tr w:rsidR="00985976" w14:paraId="52CDF508"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25644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changeHeading</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844CB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FAAF3" w14:textId="74E4CF34"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ins w:id="741" w:author="Liming, John R." w:date="2017-03-28T13:53:00Z">
              <w:r w:rsidR="009112E0">
                <w:rPr>
                  <w:rFonts w:ascii="Calibri" w:hAnsi="Calibri"/>
                  <w:sz w:val="22"/>
                  <w:szCs w:val="22"/>
                </w:rPr>
                <w:t xml:space="preserve"> relative to its current heading</w:t>
              </w:r>
            </w:ins>
          </w:p>
        </w:tc>
      </w:tr>
      <w:tr w:rsidR="00985976" w14:paraId="5A7D8F0F"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23E1C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changeYawRate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3C7315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D5BF4" w14:textId="5B41CB14"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ins w:id="742" w:author="Liming, John R." w:date="2017-03-28T13:53:00Z">
              <w:r w:rsidR="009112E0">
                <w:rPr>
                  <w:rFonts w:ascii="Calibri" w:hAnsi="Calibri"/>
                  <w:sz w:val="22"/>
                  <w:szCs w:val="22"/>
                </w:rPr>
                <w:t xml:space="preserve"> relative to its current yaw rate</w:t>
              </w:r>
            </w:ins>
          </w:p>
        </w:tc>
      </w:tr>
      <w:tr w:rsidR="00985976" w14:paraId="69C39396"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DE61030" w14:textId="2A37C948"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w:t>
            </w:r>
            <w:ins w:id="743" w:author="Liming, John R." w:date="2017-03-29T16:37:00Z">
              <w:r w:rsidR="00AF2FAA">
                <w:rPr>
                  <w:rFonts w:ascii="Calibri" w:hAnsi="Calibri"/>
                  <w:color w:val="000000"/>
                  <w:sz w:val="22"/>
                  <w:szCs w:val="22"/>
                </w:rPr>
                <w:t>Gps</w:t>
              </w:r>
            </w:ins>
            <w:del w:id="744" w:author="Liming, John R." w:date="2017-03-29T16:37:00Z">
              <w:r w:rsidDel="00AF2FAA">
                <w:rPr>
                  <w:rFonts w:ascii="Calibri" w:hAnsi="Calibri"/>
                  <w:color w:val="000000"/>
                  <w:sz w:val="22"/>
                  <w:szCs w:val="22"/>
                </w:rPr>
                <w:delText>Positional</w:delText>
              </w:r>
            </w:del>
            <w:ins w:id="745" w:author="Liming, John R." w:date="2017-03-29T16:38:00Z">
              <w:r w:rsidR="00AF2FAA">
                <w:rPr>
                  <w:rFonts w:ascii="Calibri" w:hAnsi="Calibri"/>
                  <w:color w:val="000000"/>
                  <w:sz w:val="22"/>
                  <w:szCs w:val="22"/>
                </w:rPr>
                <w:t>Input</w:t>
              </w:r>
            </w:ins>
            <w:del w:id="746" w:author="Liming, John R." w:date="2017-03-29T16:38:00Z">
              <w:r w:rsidDel="00AF2FAA">
                <w:rPr>
                  <w:rFonts w:ascii="Calibri" w:hAnsi="Calibri"/>
                  <w:color w:val="000000"/>
                  <w:sz w:val="22"/>
                  <w:szCs w:val="22"/>
                </w:rPr>
                <w:delText>Data</w:delText>
              </w:r>
            </w:del>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07BD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A574B" w14:textId="4432C717" w:rsidR="00985976" w:rsidRDefault="00985976">
            <w:pPr>
              <w:overflowPunct/>
              <w:autoSpaceDE/>
              <w:adjustRightInd/>
              <w:spacing w:after="0"/>
              <w:rPr>
                <w:rFonts w:ascii="Calibri" w:hAnsi="Calibri"/>
                <w:color w:val="000000"/>
                <w:sz w:val="22"/>
                <w:szCs w:val="22"/>
              </w:rPr>
            </w:pPr>
            <w:r>
              <w:rPr>
                <w:rFonts w:ascii="Calibri" w:hAnsi="Calibri"/>
                <w:sz w:val="22"/>
                <w:szCs w:val="22"/>
              </w:rPr>
              <w:t xml:space="preserve">Enable </w:t>
            </w:r>
            <w:ins w:id="747" w:author="Liming, John R." w:date="2017-03-28T13:54:00Z">
              <w:r w:rsidR="009112E0">
                <w:rPr>
                  <w:rFonts w:ascii="Calibri" w:hAnsi="Calibri"/>
                  <w:sz w:val="22"/>
                  <w:szCs w:val="22"/>
                </w:rPr>
                <w:t xml:space="preserve">or disable </w:t>
              </w:r>
            </w:ins>
            <w:ins w:id="748" w:author="Liming, John R." w:date="2017-03-29T16:38:00Z">
              <w:r w:rsidR="00AF2FAA">
                <w:rPr>
                  <w:rFonts w:ascii="Calibri" w:hAnsi="Calibri"/>
                  <w:sz w:val="22"/>
                  <w:szCs w:val="22"/>
                </w:rPr>
                <w:t>GPS input</w:t>
              </w:r>
            </w:ins>
            <w:del w:id="749" w:author="Liming, John R." w:date="2017-03-29T16:38:00Z">
              <w:r w:rsidDel="00AF2FAA">
                <w:rPr>
                  <w:rFonts w:ascii="Calibri" w:hAnsi="Calibri"/>
                  <w:sz w:val="22"/>
                  <w:szCs w:val="22"/>
                </w:rPr>
                <w:delText>positional data</w:delText>
              </w:r>
            </w:del>
            <w:r>
              <w:rPr>
                <w:rFonts w:ascii="Calibri" w:hAnsi="Calibri"/>
                <w:sz w:val="22"/>
                <w:szCs w:val="22"/>
              </w:rPr>
              <w:t xml:space="preserve"> to the SUT</w:t>
            </w:r>
          </w:p>
        </w:tc>
      </w:tr>
      <w:tr w:rsidR="00985976" w14:paraId="09C9257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01DC4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setVehicleTransmission</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6D44A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F6381" w14:textId="4D51ADCB"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ins w:id="750" w:author="Liming, John R." w:date="2017-03-28T13:54:00Z">
              <w:r w:rsidR="009112E0">
                <w:rPr>
                  <w:rFonts w:ascii="Calibri" w:hAnsi="Calibri"/>
                  <w:sz w:val="22"/>
                  <w:szCs w:val="22"/>
                </w:rPr>
                <w:t>, overwriting its current transmission</w:t>
              </w:r>
            </w:ins>
          </w:p>
        </w:tc>
      </w:tr>
      <w:tr w:rsidR="00985976" w14:paraId="6854FC8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AF9C7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setExteriorLightsStatus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11CD8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6A782" w14:textId="54BD2F71"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ins w:id="751" w:author="Liming, John R." w:date="2017-03-28T14:03:00Z">
              <w:r w:rsidR="00DE2A87">
                <w:rPr>
                  <w:rFonts w:ascii="Calibri" w:hAnsi="Calibri"/>
                  <w:sz w:val="22"/>
                  <w:szCs w:val="22"/>
                </w:rPr>
                <w:t>, overwriting its current light status</w:t>
              </w:r>
            </w:ins>
          </w:p>
        </w:tc>
      </w:tr>
      <w:tr w:rsidR="00985976" w14:paraId="6BD8A93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6943E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setVehicleEventFlags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45FB6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3CA68" w14:textId="67BD9F38"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ins w:id="752" w:author="Liming, John R." w:date="2017-03-28T14:03:00Z">
              <w:r w:rsidR="00DE2A87">
                <w:rPr>
                  <w:rFonts w:ascii="Calibri" w:hAnsi="Calibri"/>
                  <w:color w:val="000000"/>
                  <w:sz w:val="22"/>
                  <w:szCs w:val="22"/>
                </w:rPr>
                <w:t>, overwriting its current flags</w:t>
              </w:r>
            </w:ins>
          </w:p>
        </w:tc>
      </w:tr>
      <w:tr w:rsidR="00985976" w14:paraId="4DB24061"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E13823" w14:textId="76BEC668"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w:t>
            </w:r>
            <w:ins w:id="753" w:author="Liming, John R." w:date="2017-03-29T16:39:00Z">
              <w:r w:rsidR="00AF2FAA">
                <w:rPr>
                  <w:rFonts w:ascii="Calibri" w:hAnsi="Calibri"/>
                  <w:color w:val="000000"/>
                  <w:sz w:val="22"/>
                  <w:szCs w:val="22"/>
                </w:rPr>
                <w:t>Individual</w:t>
              </w:r>
            </w:ins>
            <w:r>
              <w:rPr>
                <w:rFonts w:ascii="Calibri" w:hAnsi="Calibri"/>
                <w:color w:val="000000"/>
                <w:sz w:val="22"/>
                <w:szCs w:val="22"/>
              </w:rPr>
              <w:t>BrakePedalStatus</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3392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08E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4B6EEF74"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A5CA4B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enableBrakeAvailability</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28451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F752C"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3B35965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E5002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enableCongestionMitigation</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1435E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BB89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3252BEA1"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1D5F3B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setTemporaryId</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F327A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4A3F5" w14:textId="3B1F4D9A"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ins w:id="754" w:author="Liming, John R." w:date="2017-03-28T14:03:00Z">
              <w:r w:rsidR="00DE2A87">
                <w:rPr>
                  <w:rFonts w:ascii="Calibri" w:hAnsi="Calibri"/>
                  <w:color w:val="000000"/>
                  <w:sz w:val="22"/>
                  <w:szCs w:val="22"/>
                </w:rPr>
                <w:t>, overwriting the current ID</w:t>
              </w:r>
            </w:ins>
          </w:p>
        </w:tc>
      </w:tr>
      <w:tr w:rsidR="00985976" w14:paraId="7C09E3A7"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67EB0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setMsgCount</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CB10C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959E1" w14:textId="1568F94A"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ins w:id="755" w:author="Liming, John R." w:date="2017-03-28T14:04:00Z">
              <w:r w:rsidR="00DE2A87">
                <w:rPr>
                  <w:rFonts w:ascii="Calibri" w:hAnsi="Calibri"/>
                  <w:color w:val="000000"/>
                  <w:sz w:val="22"/>
                  <w:szCs w:val="22"/>
                </w:rPr>
                <w:t>, overwriting the current count</w:t>
              </w:r>
            </w:ins>
          </w:p>
        </w:tc>
      </w:tr>
      <w:tr w:rsidR="00985976" w14:paraId="4874B407"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6F727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configureBsm</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7B96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1047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287FB5BF"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02B3AF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startBsmTx</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813D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1185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75D45F48"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66C28B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stopBsmTx</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E61F30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44BF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3FBE13E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F5851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startBsmRx</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A434CA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113B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6B1BDA4B" w14:textId="77777777" w:rsidTr="00517DC9">
        <w:trPr>
          <w:tblHeader/>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A0F004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stopBsmRx</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C8B735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3F99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r w:rsidR="009112E0" w14:paraId="16BE8C65" w14:textId="77777777" w:rsidTr="00517DC9">
        <w:trPr>
          <w:tblHeader/>
          <w:ins w:id="756" w:author="Liming, John R." w:date="2017-03-28T13:47:00Z"/>
        </w:trPr>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48826E7A" w14:textId="292E0ABA" w:rsidR="009112E0" w:rsidRDefault="009112E0">
            <w:pPr>
              <w:overflowPunct/>
              <w:autoSpaceDE/>
              <w:adjustRightInd/>
              <w:spacing w:after="0"/>
              <w:rPr>
                <w:ins w:id="757" w:author="Liming, John R." w:date="2017-03-28T13:47:00Z"/>
                <w:rFonts w:ascii="Calibri" w:hAnsi="Calibri"/>
                <w:color w:val="000000"/>
                <w:sz w:val="22"/>
                <w:szCs w:val="22"/>
              </w:rPr>
            </w:pPr>
            <w:ins w:id="758" w:author="Liming, John R." w:date="2017-03-28T13:48:00Z">
              <w:r>
                <w:rPr>
                  <w:rFonts w:ascii="Calibri" w:hAnsi="Calibri"/>
                  <w:color w:val="000000"/>
                  <w:sz w:val="22"/>
                  <w:szCs w:val="22"/>
                </w:rPr>
                <w:t>setBrakePedal</w:t>
              </w:r>
            </w:ins>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4ED517EF" w14:textId="488C7823" w:rsidR="009112E0" w:rsidRDefault="009112E0">
            <w:pPr>
              <w:overflowPunct/>
              <w:autoSpaceDE/>
              <w:adjustRightInd/>
              <w:spacing w:after="0"/>
              <w:rPr>
                <w:ins w:id="759" w:author="Liming, John R." w:date="2017-03-28T13:47:00Z"/>
                <w:rFonts w:ascii="Calibri" w:hAnsi="Calibri"/>
                <w:color w:val="000000"/>
                <w:sz w:val="22"/>
                <w:szCs w:val="22"/>
              </w:rPr>
            </w:pPr>
            <w:ins w:id="760" w:author="Liming, John R." w:date="2017-03-28T13:48:00Z">
              <w:r>
                <w:rPr>
                  <w:rFonts w:ascii="Calibri" w:hAnsi="Calibri"/>
                  <w:color w:val="000000"/>
                  <w:sz w:val="22"/>
                  <w:szCs w:val="22"/>
                </w:rPr>
                <w:t>21</w:t>
              </w:r>
            </w:ins>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40EF4" w14:textId="68F6122B" w:rsidR="009112E0" w:rsidRDefault="009112E0">
            <w:pPr>
              <w:overflowPunct/>
              <w:autoSpaceDE/>
              <w:adjustRightInd/>
              <w:spacing w:after="0"/>
              <w:rPr>
                <w:ins w:id="761" w:author="Liming, John R." w:date="2017-03-28T13:47:00Z"/>
                <w:rFonts w:ascii="Calibri" w:hAnsi="Calibri"/>
                <w:color w:val="000000"/>
                <w:sz w:val="22"/>
                <w:szCs w:val="22"/>
              </w:rPr>
            </w:pPr>
            <w:ins w:id="762" w:author="Liming, John R." w:date="2017-03-28T13:49:00Z">
              <w:r>
                <w:rPr>
                  <w:rFonts w:ascii="Calibri" w:hAnsi="Calibri"/>
                  <w:color w:val="000000"/>
                  <w:sz w:val="22"/>
                  <w:szCs w:val="22"/>
                </w:rPr>
                <w:t>Set the Brake Pedal status of the SUT</w:t>
              </w:r>
            </w:ins>
            <w:ins w:id="763" w:author="Liming, John R." w:date="2017-03-28T14:04:00Z">
              <w:r w:rsidR="00DE2A87">
                <w:rPr>
                  <w:rFonts w:ascii="Calibri" w:hAnsi="Calibri"/>
                  <w:color w:val="000000"/>
                  <w:sz w:val="22"/>
                  <w:szCs w:val="22"/>
                </w:rPr>
                <w:t>, overwriting the current brake pedal status</w:t>
              </w:r>
            </w:ins>
          </w:p>
        </w:tc>
      </w:tr>
    </w:tbl>
    <w:p w14:paraId="26925C91" w14:textId="77777777" w:rsidR="00985976" w:rsidRDefault="00985976" w:rsidP="00985976">
      <w:pPr>
        <w:rPr>
          <w:b/>
        </w:rPr>
      </w:pPr>
    </w:p>
    <w:p w14:paraId="57F6011D" w14:textId="77777777" w:rsidR="00985976" w:rsidRPr="008027FB" w:rsidRDefault="00985976" w:rsidP="008027FB">
      <w:pPr>
        <w:pStyle w:val="Heading4"/>
        <w:numPr>
          <w:ilvl w:val="3"/>
          <w:numId w:val="36"/>
        </w:numPr>
      </w:pPr>
      <w:bookmarkStart w:id="764" w:name="_Toc445478957"/>
      <w:r w:rsidRPr="008027FB">
        <w:t>SetInitialState</w:t>
      </w:r>
      <w:bookmarkEnd w:id="764"/>
    </w:p>
    <w:p w14:paraId="13959898" w14:textId="77777777" w:rsidR="00985976" w:rsidRDefault="00985976" w:rsidP="00985976">
      <w:r>
        <w:t>This request is used to set the SUT in initial condition. The initial condition defines the initial state in which the SUT has to be to carry out each test case.</w:t>
      </w:r>
    </w:p>
    <w:p w14:paraId="6D0BB7A3" w14:textId="77777777" w:rsidR="00985976" w:rsidRDefault="00985976" w:rsidP="008027FB">
      <w:pPr>
        <w:pStyle w:val="Heading4"/>
        <w:numPr>
          <w:ilvl w:val="3"/>
          <w:numId w:val="36"/>
        </w:numPr>
      </w:pPr>
      <w:bookmarkStart w:id="765" w:name="_Toc445478958"/>
      <w:r>
        <w:t>SetPosition</w:t>
      </w:r>
      <w:bookmarkEnd w:id="765"/>
    </w:p>
    <w:p w14:paraId="7590DFCC" w14:textId="14299A0D" w:rsidR="00985976" w:rsidRDefault="00985976" w:rsidP="00985976">
      <w:r>
        <w:t>This request is used to set the position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ins w:id="766" w:author="Dmitri.Khijniak@7Layers.com" w:date="2017-04-09T14:23:00Z">
        <w:r w:rsidR="0045770D">
          <w:t xml:space="preserve"> </w:t>
        </w:r>
      </w:ins>
    </w:p>
    <w:p w14:paraId="51E6916A" w14:textId="77777777" w:rsidR="00985976" w:rsidRDefault="00985976" w:rsidP="00413E09">
      <w:pPr>
        <w:pStyle w:val="Code"/>
      </w:pPr>
      <w:r>
        <w:t>SetPosition ::= SEQUENCE{</w:t>
      </w:r>
    </w:p>
    <w:p w14:paraId="1565768A" w14:textId="77777777" w:rsidR="00985976" w:rsidRDefault="00985976" w:rsidP="00413E09">
      <w:pPr>
        <w:pStyle w:val="Code"/>
      </w:pPr>
      <w:r>
        <w:tab/>
        <w:t xml:space="preserve">latitude </w:t>
      </w:r>
      <w:r>
        <w:tab/>
        <w:t>Latitude,</w:t>
      </w:r>
    </w:p>
    <w:p w14:paraId="7081363D" w14:textId="77777777" w:rsidR="00985976" w:rsidRDefault="00985976" w:rsidP="00413E09">
      <w:pPr>
        <w:pStyle w:val="Code"/>
      </w:pPr>
      <w:r>
        <w:tab/>
        <w:t xml:space="preserve">longitude </w:t>
      </w:r>
      <w:r>
        <w:tab/>
        <w:t>Longitude,</w:t>
      </w:r>
    </w:p>
    <w:p w14:paraId="280AC583" w14:textId="77777777" w:rsidR="00985976" w:rsidRDefault="00985976" w:rsidP="00413E09">
      <w:pPr>
        <w:pStyle w:val="Code"/>
      </w:pPr>
      <w:r>
        <w:tab/>
        <w:t>elevation</w:t>
      </w:r>
      <w:r>
        <w:tab/>
        <w:t>Elevation</w:t>
      </w:r>
    </w:p>
    <w:p w14:paraId="4047F61A" w14:textId="77777777" w:rsidR="00985976" w:rsidRDefault="00985976" w:rsidP="00413E09">
      <w:pPr>
        <w:pStyle w:val="Code"/>
      </w:pPr>
      <w:r>
        <w:t>}</w:t>
      </w:r>
    </w:p>
    <w:p w14:paraId="23B910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5AC028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DAE41D4"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71200D52" w14:textId="77777777" w:rsidR="00985976" w:rsidRDefault="00985976">
            <w:pPr>
              <w:pStyle w:val="TAL"/>
              <w:rPr>
                <w:b/>
                <w:lang w:eastAsia="en-US"/>
              </w:rPr>
            </w:pPr>
            <w:r>
              <w:rPr>
                <w:b/>
                <w:lang w:eastAsia="en-US"/>
              </w:rPr>
              <w:t>Explanation</w:t>
            </w:r>
          </w:p>
        </w:tc>
      </w:tr>
      <w:tr w:rsidR="00985976" w14:paraId="3EB9231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EA5CCB"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53F6D0E7" w14:textId="77777777" w:rsidR="00985976" w:rsidRDefault="00985976">
            <w:pPr>
              <w:pStyle w:val="TAL"/>
              <w:rPr>
                <w:lang w:eastAsia="en-US"/>
              </w:rPr>
            </w:pPr>
            <w:r>
              <w:rPr>
                <w:lang w:eastAsia="en-US"/>
              </w:rPr>
              <w:t>Parameter specifying the desired latitude of the SUT</w:t>
            </w:r>
          </w:p>
        </w:tc>
      </w:tr>
      <w:tr w:rsidR="00985976" w14:paraId="4E8E4C6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F849FF1"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7DF8D848" w14:textId="77777777" w:rsidR="00985976" w:rsidRDefault="00985976">
            <w:pPr>
              <w:pStyle w:val="TAL"/>
              <w:rPr>
                <w:lang w:eastAsia="en-US"/>
              </w:rPr>
            </w:pPr>
            <w:r>
              <w:rPr>
                <w:lang w:eastAsia="en-US"/>
              </w:rPr>
              <w:t>Parameter specifying the desired longitude of the SUT</w:t>
            </w:r>
          </w:p>
        </w:tc>
      </w:tr>
      <w:tr w:rsidR="00985976" w14:paraId="2CD8CC7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415C3D7"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1206E055" w14:textId="77777777" w:rsidR="00985976" w:rsidRDefault="00985976">
            <w:pPr>
              <w:pStyle w:val="TAL"/>
              <w:rPr>
                <w:lang w:eastAsia="en-US"/>
              </w:rPr>
            </w:pPr>
            <w:r>
              <w:rPr>
                <w:lang w:eastAsia="en-US"/>
              </w:rPr>
              <w:t>Parameter specifying the desired elevation of the SUT</w:t>
            </w:r>
          </w:p>
        </w:tc>
      </w:tr>
    </w:tbl>
    <w:p w14:paraId="14288B75" w14:textId="43681773" w:rsidR="00985976" w:rsidRDefault="00985976" w:rsidP="00985976">
      <w:pPr>
        <w:spacing w:after="0"/>
        <w:rPr>
          <w:ins w:id="767" w:author="Dmitri.Khijniak@7Layers.com" w:date="2017-03-31T16:51:00Z"/>
          <w:rFonts w:ascii="Consolas" w:hAnsi="Consolas" w:cs="Consolas"/>
          <w:sz w:val="18"/>
          <w:szCs w:val="18"/>
        </w:rPr>
      </w:pPr>
    </w:p>
    <w:p w14:paraId="2DF8A617" w14:textId="2DF21195" w:rsidR="00757DDF" w:rsidRPr="008C06E5" w:rsidRDefault="00517DC9" w:rsidP="00757DDF">
      <w:pPr>
        <w:spacing w:after="0"/>
        <w:rPr>
          <w:ins w:id="768" w:author="Dmitri.Khijniak@7Layers.com" w:date="2017-03-31T16:51:00Z"/>
        </w:rPr>
      </w:pPr>
      <w:ins w:id="769" w:author="Dmitri.Khijniak@7Layers.com" w:date="2017-04-07T16:00:00Z">
        <w:r>
          <w:t>The c</w:t>
        </w:r>
      </w:ins>
      <w:ins w:id="770" w:author="Dmitri.Khijniak@7Layers.com" w:date="2017-03-31T16:51:00Z">
        <w:r w:rsidR="00757DDF">
          <w:t xml:space="preserve">ontrol of SUT position via TCI </w:t>
        </w:r>
      </w:ins>
      <w:ins w:id="771" w:author="Dmitri.Khijniak@7Layers.com" w:date="2017-04-07T16:00:00Z">
        <w:r>
          <w:t>instead of G</w:t>
        </w:r>
      </w:ins>
      <w:ins w:id="772" w:author="Dmitri.Khijniak@7Layers.com" w:date="2017-04-07T16:04:00Z">
        <w:r w:rsidR="00EB1214">
          <w:t>PS sensor</w:t>
        </w:r>
      </w:ins>
      <w:ins w:id="773" w:author="Dmitri.Khijniak@7Layers.com" w:date="2017-04-07T16:00:00Z">
        <w:r>
          <w:t xml:space="preserve"> </w:t>
        </w:r>
      </w:ins>
      <w:ins w:id="774" w:author="Dmitri.Khijniak@7Layers.com" w:date="2017-03-31T16:51:00Z">
        <w:r w:rsidR="00757DDF">
          <w:t>must be enabled with</w:t>
        </w:r>
      </w:ins>
      <w:ins w:id="775" w:author="Dmitri.Khijniak@7Layers.com" w:date="2017-04-07T16:02:00Z">
        <w:r w:rsidR="004A4C39">
          <w:t xml:space="preserve"> TCI</w:t>
        </w:r>
      </w:ins>
      <w:ins w:id="776" w:author="Dmitri.Khijniak@7Layers.com" w:date="2017-03-31T16:51:00Z">
        <w:r w:rsidR="00757DDF">
          <w:t xml:space="preserve"> </w:t>
        </w:r>
        <w:r w:rsidR="00757DDF" w:rsidRPr="00517DC9">
          <w:rPr>
            <w:i/>
          </w:rPr>
          <w:t>EnableGpsInput</w:t>
        </w:r>
        <w:r w:rsidR="00757DDF">
          <w:t xml:space="preserve"> set to False. </w:t>
        </w:r>
        <w:r w:rsidR="00757DDF" w:rsidRPr="008C06E5">
          <w:t>The</w:t>
        </w:r>
        <w:r w:rsidR="00757DDF">
          <w:t>n</w:t>
        </w:r>
      </w:ins>
      <w:ins w:id="777" w:author="Dmitri.Khijniak@7Layers.com" w:date="2017-04-07T16:00:00Z">
        <w:r w:rsidR="004A4C39">
          <w:t>, the</w:t>
        </w:r>
      </w:ins>
      <w:ins w:id="778" w:author="Dmitri.Khijniak@7Layers.com" w:date="2017-03-31T16:51:00Z">
        <w:r w:rsidR="00757DDF" w:rsidRPr="008C06E5">
          <w:t xml:space="preserve"> </w:t>
        </w:r>
        <w:r w:rsidR="00757DDF">
          <w:t>SUT position can be controlled via</w:t>
        </w:r>
      </w:ins>
      <w:ins w:id="779" w:author="Dmitri.Khijniak@7Layers.com" w:date="2017-04-07T16:01:00Z">
        <w:r w:rsidR="004A4C39">
          <w:t xml:space="preserve"> TCI messages</w:t>
        </w:r>
      </w:ins>
      <w:ins w:id="780" w:author="Dmitri.Khijniak@7Layers.com" w:date="2017-03-31T16:51:00Z">
        <w:r w:rsidR="00757DDF">
          <w:t xml:space="preserve"> </w:t>
        </w:r>
        <w:r w:rsidR="00757DDF" w:rsidRPr="002F15C9">
          <w:rPr>
            <w:i/>
          </w:rPr>
          <w:t>SetPosition</w:t>
        </w:r>
        <w:r w:rsidR="00757DDF">
          <w:t xml:space="preserve">, </w:t>
        </w:r>
        <w:r w:rsidR="00757DDF" w:rsidRPr="002F15C9">
          <w:rPr>
            <w:i/>
          </w:rPr>
          <w:t>ChangePosition</w:t>
        </w:r>
        <w:r w:rsidR="00757DDF">
          <w:t xml:space="preserve">, etc. The SUT </w:t>
        </w:r>
        <w:r w:rsidR="00757DDF" w:rsidRPr="008C06E5">
          <w:t xml:space="preserve">position will remain in effect until </w:t>
        </w:r>
        <w:r w:rsidR="00757DDF">
          <w:t xml:space="preserve">it is </w:t>
        </w:r>
        <w:r w:rsidR="00757DDF" w:rsidRPr="008C06E5">
          <w:t xml:space="preserve">changed </w:t>
        </w:r>
      </w:ins>
      <w:ins w:id="781" w:author="Dmitri.Khijniak@7Layers.com" w:date="2017-04-07T16:01:00Z">
        <w:r w:rsidR="004A4C39" w:rsidRPr="008C06E5">
          <w:t xml:space="preserve">either </w:t>
        </w:r>
      </w:ins>
      <w:ins w:id="782" w:author="Dmitri.Khijniak@7Layers.com" w:date="2017-03-31T16:51:00Z">
        <w:r w:rsidR="00757DDF" w:rsidRPr="008C06E5">
          <w:t xml:space="preserve">via another </w:t>
        </w:r>
      </w:ins>
      <w:ins w:id="783" w:author="Dmitri.Khijniak@7Layers.com" w:date="2017-04-07T16:01:00Z">
        <w:r w:rsidR="004A4C39">
          <w:t xml:space="preserve">TCI </w:t>
        </w:r>
      </w:ins>
      <w:ins w:id="784" w:author="Dmitri.Khijniak@7Layers.com" w:date="2017-03-31T16:51:00Z">
        <w:r w:rsidR="00757DDF" w:rsidRPr="002F15C9">
          <w:rPr>
            <w:i/>
          </w:rPr>
          <w:t>SetPosition</w:t>
        </w:r>
        <w:r w:rsidR="00757DDF" w:rsidRPr="008C06E5">
          <w:t xml:space="preserve">, </w:t>
        </w:r>
        <w:r w:rsidR="00757DDF" w:rsidRPr="002F15C9">
          <w:rPr>
            <w:i/>
          </w:rPr>
          <w:t>ChangePosition</w:t>
        </w:r>
        <w:r w:rsidR="00757DDF" w:rsidRPr="008C06E5">
          <w:t xml:space="preserve"> or </w:t>
        </w:r>
      </w:ins>
      <w:ins w:id="785" w:author="Dmitri.Khijniak@7Layers.com" w:date="2017-04-07T16:02:00Z">
        <w:r w:rsidR="004A4C39">
          <w:t xml:space="preserve">the SUT </w:t>
        </w:r>
      </w:ins>
      <w:ins w:id="786" w:author="Dmitri.Khijniak@7Layers.com" w:date="2017-03-31T16:51:00Z">
        <w:r w:rsidR="00757DDF" w:rsidRPr="008C06E5">
          <w:t>G</w:t>
        </w:r>
      </w:ins>
      <w:ins w:id="787" w:author="Dmitri.Khijniak@7Layers.com" w:date="2017-04-07T16:02:00Z">
        <w:r w:rsidR="004A4C39">
          <w:t>NSS</w:t>
        </w:r>
      </w:ins>
      <w:ins w:id="788" w:author="Dmitri.Khijniak@7Layers.com" w:date="2017-03-31T16:51:00Z">
        <w:r w:rsidR="00757DDF" w:rsidRPr="008C06E5">
          <w:t xml:space="preserve"> sensor is enabled via </w:t>
        </w:r>
      </w:ins>
      <w:ins w:id="789" w:author="Dmitri.Khijniak@7Layers.com" w:date="2017-04-07T16:02:00Z">
        <w:r w:rsidR="004A4C39">
          <w:t xml:space="preserve">TCI </w:t>
        </w:r>
      </w:ins>
      <w:ins w:id="790" w:author="Dmitri.Khijniak@7Layers.com" w:date="2017-03-31T16:51:00Z">
        <w:r w:rsidR="004A4C39" w:rsidRPr="004A4C39">
          <w:rPr>
            <w:i/>
          </w:rPr>
          <w:t>EnableGpsInput</w:t>
        </w:r>
        <w:r w:rsidR="00757DDF">
          <w:t xml:space="preserve"> set to True.</w:t>
        </w:r>
      </w:ins>
    </w:p>
    <w:p w14:paraId="0B587065" w14:textId="77777777" w:rsidR="00757DDF" w:rsidRDefault="00757DDF" w:rsidP="00985976">
      <w:pPr>
        <w:spacing w:after="0"/>
        <w:rPr>
          <w:ins w:id="791" w:author="Dmitri.Khijniak@7Layers.com" w:date="2017-03-31T16:47:00Z"/>
          <w:rFonts w:ascii="Consolas" w:hAnsi="Consolas" w:cs="Consolas"/>
          <w:sz w:val="18"/>
          <w:szCs w:val="18"/>
        </w:rPr>
      </w:pPr>
    </w:p>
    <w:p w14:paraId="727AD101" w14:textId="77777777" w:rsidR="00985976" w:rsidRDefault="00985976" w:rsidP="00985976">
      <w:pPr>
        <w:spacing w:after="0"/>
        <w:rPr>
          <w:rFonts w:ascii="Consolas" w:hAnsi="Consolas" w:cs="Consolas"/>
          <w:sz w:val="18"/>
          <w:szCs w:val="18"/>
        </w:rPr>
      </w:pPr>
    </w:p>
    <w:p w14:paraId="6CB11AD5" w14:textId="77777777" w:rsidR="00985976" w:rsidRDefault="00985976" w:rsidP="008027FB">
      <w:pPr>
        <w:pStyle w:val="Heading4"/>
        <w:numPr>
          <w:ilvl w:val="3"/>
          <w:numId w:val="36"/>
        </w:numPr>
      </w:pPr>
      <w:bookmarkStart w:id="792" w:name="_Toc445478959"/>
      <w:r>
        <w:t>ChangePosition</w:t>
      </w:r>
      <w:bookmarkEnd w:id="792"/>
    </w:p>
    <w:p w14:paraId="615F46CD" w14:textId="7D3129CB" w:rsidR="00985976" w:rsidRDefault="00985976" w:rsidP="00985976">
      <w:pPr>
        <w:spacing w:after="0"/>
      </w:pPr>
      <w:r>
        <w:t xml:space="preserve">This request is used to change the position of the SUT relative to its initial position at the time of </w:t>
      </w:r>
      <w:r w:rsidR="00406EFF">
        <w:t xml:space="preserve">the </w:t>
      </w:r>
      <w:r>
        <w:t>request.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p>
    <w:p w14:paraId="1F2C1631" w14:textId="77777777" w:rsidR="00985976" w:rsidRDefault="00985976" w:rsidP="00985976">
      <w:pPr>
        <w:spacing w:after="0"/>
        <w:rPr>
          <w:rFonts w:ascii="Consolas" w:hAnsi="Consolas" w:cs="Consolas"/>
          <w:sz w:val="18"/>
          <w:szCs w:val="18"/>
        </w:rPr>
      </w:pPr>
    </w:p>
    <w:p w14:paraId="795C28F8" w14:textId="77777777" w:rsidR="00985976" w:rsidRDefault="00985976" w:rsidP="00413E09">
      <w:pPr>
        <w:pStyle w:val="Code"/>
      </w:pPr>
      <w:r>
        <w:t>ChangePosition ::= SEQUENCE{</w:t>
      </w:r>
    </w:p>
    <w:p w14:paraId="5F9CA3C2" w14:textId="77777777" w:rsidR="00985976" w:rsidRDefault="00985976" w:rsidP="00413E09">
      <w:pPr>
        <w:pStyle w:val="Code"/>
      </w:pPr>
      <w:r>
        <w:tab/>
        <w:t xml:space="preserve">deltaLatitude </w:t>
      </w:r>
      <w:r>
        <w:tab/>
        <w:t>Latitude,</w:t>
      </w:r>
    </w:p>
    <w:p w14:paraId="17433873" w14:textId="77777777" w:rsidR="00985976" w:rsidRDefault="00985976" w:rsidP="00413E09">
      <w:pPr>
        <w:pStyle w:val="Code"/>
      </w:pPr>
      <w:r>
        <w:tab/>
        <w:t xml:space="preserve">deltaLongitude </w:t>
      </w:r>
      <w:r>
        <w:tab/>
        <w:t>Longitude,</w:t>
      </w:r>
    </w:p>
    <w:p w14:paraId="08D947A2" w14:textId="77777777" w:rsidR="00985976" w:rsidRDefault="00985976" w:rsidP="00413E09">
      <w:pPr>
        <w:pStyle w:val="Code"/>
      </w:pPr>
      <w:r>
        <w:tab/>
        <w:t>deltaElevation</w:t>
      </w:r>
      <w:r>
        <w:tab/>
        <w:t>Elevation</w:t>
      </w:r>
    </w:p>
    <w:p w14:paraId="129DB9A4" w14:textId="77777777" w:rsidR="00985976" w:rsidRDefault="00985976" w:rsidP="00413E09">
      <w:pPr>
        <w:pStyle w:val="Code"/>
      </w:pPr>
      <w:r>
        <w:t>}</w:t>
      </w:r>
    </w:p>
    <w:p w14:paraId="47E78D5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803F6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26F8E3"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0726D69D" w14:textId="77777777" w:rsidR="00985976" w:rsidRDefault="00985976">
            <w:pPr>
              <w:pStyle w:val="TAL"/>
              <w:rPr>
                <w:b/>
                <w:lang w:eastAsia="en-US"/>
              </w:rPr>
            </w:pPr>
            <w:r>
              <w:rPr>
                <w:b/>
                <w:lang w:eastAsia="en-US"/>
              </w:rPr>
              <w:t>Explanation</w:t>
            </w:r>
          </w:p>
        </w:tc>
      </w:tr>
      <w:tr w:rsidR="00985976" w14:paraId="713EA90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B1C8E5D" w14:textId="77777777" w:rsidR="00985976" w:rsidRDefault="00985976">
            <w:pPr>
              <w:pStyle w:val="TAL"/>
              <w:rPr>
                <w:lang w:eastAsia="en-US"/>
              </w:rPr>
            </w:pPr>
            <w:r>
              <w:t>deltaLatitude</w:t>
            </w:r>
          </w:p>
        </w:tc>
        <w:tc>
          <w:tcPr>
            <w:tcW w:w="6071" w:type="dxa"/>
            <w:tcBorders>
              <w:top w:val="single" w:sz="4" w:space="0" w:color="auto"/>
              <w:left w:val="single" w:sz="4" w:space="0" w:color="auto"/>
              <w:bottom w:val="single" w:sz="4" w:space="0" w:color="auto"/>
              <w:right w:val="single" w:sz="4" w:space="0" w:color="auto"/>
            </w:tcBorders>
            <w:hideMark/>
          </w:tcPr>
          <w:p w14:paraId="218E7581" w14:textId="77777777" w:rsidR="00985976" w:rsidRDefault="00985976">
            <w:pPr>
              <w:pStyle w:val="TAL"/>
              <w:rPr>
                <w:lang w:eastAsia="en-US"/>
              </w:rPr>
            </w:pPr>
            <w:r>
              <w:rPr>
                <w:lang w:eastAsia="en-US"/>
              </w:rPr>
              <w:t>Parameter specifying the desired change in latitude of the SUT</w:t>
            </w:r>
          </w:p>
        </w:tc>
      </w:tr>
      <w:tr w:rsidR="00985976" w14:paraId="218247F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E78993" w14:textId="77777777" w:rsidR="00985976" w:rsidRDefault="00985976">
            <w:pPr>
              <w:pStyle w:val="TAL"/>
            </w:pPr>
            <w:r>
              <w:t>deltaLongitude</w:t>
            </w:r>
          </w:p>
        </w:tc>
        <w:tc>
          <w:tcPr>
            <w:tcW w:w="6071" w:type="dxa"/>
            <w:tcBorders>
              <w:top w:val="single" w:sz="4" w:space="0" w:color="auto"/>
              <w:left w:val="single" w:sz="4" w:space="0" w:color="auto"/>
              <w:bottom w:val="single" w:sz="4" w:space="0" w:color="auto"/>
              <w:right w:val="single" w:sz="4" w:space="0" w:color="auto"/>
            </w:tcBorders>
            <w:hideMark/>
          </w:tcPr>
          <w:p w14:paraId="4C959502" w14:textId="77777777" w:rsidR="00985976" w:rsidRDefault="00985976">
            <w:pPr>
              <w:pStyle w:val="TAL"/>
              <w:rPr>
                <w:lang w:eastAsia="en-US"/>
              </w:rPr>
            </w:pPr>
            <w:r>
              <w:rPr>
                <w:lang w:eastAsia="en-US"/>
              </w:rPr>
              <w:t>Parameter specifying the desired change in longitude of the SUT</w:t>
            </w:r>
          </w:p>
        </w:tc>
      </w:tr>
      <w:tr w:rsidR="00985976" w14:paraId="1EA27A7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E0EB6B4" w14:textId="77777777" w:rsidR="00985976" w:rsidRDefault="00985976">
            <w:pPr>
              <w:pStyle w:val="TAL"/>
            </w:pPr>
            <w:r>
              <w:t>deltaElevation</w:t>
            </w:r>
          </w:p>
        </w:tc>
        <w:tc>
          <w:tcPr>
            <w:tcW w:w="6071" w:type="dxa"/>
            <w:tcBorders>
              <w:top w:val="single" w:sz="4" w:space="0" w:color="auto"/>
              <w:left w:val="single" w:sz="4" w:space="0" w:color="auto"/>
              <w:bottom w:val="single" w:sz="4" w:space="0" w:color="auto"/>
              <w:right w:val="single" w:sz="4" w:space="0" w:color="auto"/>
            </w:tcBorders>
            <w:hideMark/>
          </w:tcPr>
          <w:p w14:paraId="3583DC2D" w14:textId="77777777" w:rsidR="00985976" w:rsidRDefault="00985976">
            <w:pPr>
              <w:pStyle w:val="TAL"/>
              <w:rPr>
                <w:lang w:eastAsia="en-US"/>
              </w:rPr>
            </w:pPr>
            <w:r>
              <w:rPr>
                <w:lang w:eastAsia="en-US"/>
              </w:rPr>
              <w:t>Parameter specifying the desired change in elevation of the SUT</w:t>
            </w:r>
          </w:p>
        </w:tc>
      </w:tr>
    </w:tbl>
    <w:p w14:paraId="5A4047EC" w14:textId="3028FBC7" w:rsidR="00985976" w:rsidRDefault="00985976" w:rsidP="00985976">
      <w:pPr>
        <w:spacing w:after="0"/>
        <w:rPr>
          <w:ins w:id="793" w:author="Dmitri.Khijniak@7Layers.com" w:date="2017-04-09T14:35:00Z"/>
          <w:rFonts w:ascii="Consolas" w:hAnsi="Consolas" w:cs="Consolas"/>
          <w:sz w:val="18"/>
          <w:szCs w:val="18"/>
        </w:rPr>
      </w:pPr>
    </w:p>
    <w:p w14:paraId="6F1400C6" w14:textId="77777777" w:rsidR="00985976" w:rsidRDefault="00985976" w:rsidP="00985976">
      <w:pPr>
        <w:spacing w:after="0"/>
        <w:rPr>
          <w:rFonts w:ascii="Consolas" w:hAnsi="Consolas" w:cs="Consolas"/>
          <w:sz w:val="18"/>
          <w:szCs w:val="18"/>
        </w:rPr>
      </w:pPr>
    </w:p>
    <w:p w14:paraId="6D6E962D" w14:textId="77777777" w:rsidR="00985976" w:rsidRDefault="00985976" w:rsidP="008027FB">
      <w:pPr>
        <w:pStyle w:val="Heading4"/>
        <w:numPr>
          <w:ilvl w:val="3"/>
          <w:numId w:val="36"/>
        </w:numPr>
      </w:pPr>
      <w:bookmarkStart w:id="794" w:name="_Toc445478960"/>
      <w:r>
        <w:t>ChangeSpeed</w:t>
      </w:r>
      <w:bookmarkEnd w:id="794"/>
    </w:p>
    <w:p w14:paraId="46842C11" w14:textId="551F1568" w:rsidR="00985976" w:rsidRDefault="00985976" w:rsidP="00985976">
      <w:r>
        <w:t>This request is used to change the speed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p>
    <w:p w14:paraId="127D1AF6" w14:textId="77777777" w:rsidR="00BE27A8" w:rsidRDefault="00985976" w:rsidP="00BE27A8">
      <w:pPr>
        <w:pStyle w:val="Code"/>
        <w:rPr>
          <w:ins w:id="795" w:author="Liming, John R." w:date="2017-03-29T16:51:00Z"/>
        </w:rPr>
      </w:pPr>
      <w:r>
        <w:t xml:space="preserve">ChangeSpeed ::= </w:t>
      </w:r>
      <w:ins w:id="796" w:author="Liming, John R." w:date="2017-03-29T16:51:00Z">
        <w:r w:rsidR="00BE27A8" w:rsidRPr="00BE27A8">
          <w:t>INTEGER(-8191..8191)</w:t>
        </w:r>
      </w:ins>
    </w:p>
    <w:p w14:paraId="18F55F26" w14:textId="77777777" w:rsidR="00BE27A8" w:rsidRDefault="00BE27A8" w:rsidP="00BE27A8">
      <w:pPr>
        <w:pStyle w:val="Code"/>
        <w:rPr>
          <w:ins w:id="797" w:author="Liming, John R." w:date="2017-03-29T16:51:00Z"/>
        </w:rPr>
      </w:pPr>
    </w:p>
    <w:p w14:paraId="579B5B6C" w14:textId="72DCBAC0" w:rsidR="00985976" w:rsidDel="00BE27A8" w:rsidRDefault="00985976" w:rsidP="00413E09">
      <w:pPr>
        <w:pStyle w:val="Code"/>
        <w:rPr>
          <w:del w:id="798" w:author="Liming, John R." w:date="2017-03-29T16:51:00Z"/>
        </w:rPr>
      </w:pPr>
      <w:del w:id="799" w:author="Liming, John R." w:date="2017-03-29T16:51:00Z">
        <w:r w:rsidDel="00BE27A8">
          <w:delText>INTEGER(</w:delText>
        </w:r>
      </w:del>
      <w:del w:id="800" w:author="Liming, John R." w:date="2017-03-28T14:08:00Z">
        <w:r w:rsidDel="00DE2A87">
          <w:delText>0</w:delText>
        </w:r>
      </w:del>
      <w:del w:id="801" w:author="Liming, John R." w:date="2017-03-29T16:51:00Z">
        <w:r w:rsidDel="00BE27A8">
          <w:delText>..8191)</w:delText>
        </w:r>
      </w:del>
    </w:p>
    <w:p w14:paraId="7E0F1081" w14:textId="77777777" w:rsidR="00985976" w:rsidRDefault="00985976" w:rsidP="00BE27A8">
      <w:pPr>
        <w:pStyle w:val="Code"/>
      </w:pPr>
    </w:p>
    <w:p w14:paraId="22F90FA3" w14:textId="77777777" w:rsidR="00985976" w:rsidRDefault="00985976" w:rsidP="008027FB">
      <w:pPr>
        <w:pStyle w:val="Heading4"/>
        <w:numPr>
          <w:ilvl w:val="3"/>
          <w:numId w:val="36"/>
        </w:numPr>
      </w:pPr>
      <w:bookmarkStart w:id="802" w:name="_Toc445478961"/>
      <w:r>
        <w:t>ChangeHeading</w:t>
      </w:r>
      <w:bookmarkEnd w:id="802"/>
    </w:p>
    <w:p w14:paraId="47D9B3E9" w14:textId="5ED539C4" w:rsidR="00985976" w:rsidRDefault="00985976" w:rsidP="00985976">
      <w:r>
        <w:t>This request is used to change the heading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p>
    <w:p w14:paraId="05D7C75E" w14:textId="642A0E5C" w:rsidR="00985976" w:rsidRDefault="00985976" w:rsidP="00413E09">
      <w:pPr>
        <w:pStyle w:val="Code"/>
      </w:pPr>
      <w:r>
        <w:t>ChangeHeading ::= INTEGER(</w:t>
      </w:r>
      <w:ins w:id="803" w:author="Liming, John R." w:date="2017-03-28T14:09:00Z">
        <w:r w:rsidR="00DE2A87">
          <w:t>-28800</w:t>
        </w:r>
      </w:ins>
      <w:del w:id="804" w:author="Liming, John R." w:date="2017-03-28T14:09:00Z">
        <w:r w:rsidDel="00DE2A87">
          <w:delText>0</w:delText>
        </w:r>
      </w:del>
      <w:r>
        <w:t>..28800)</w:t>
      </w:r>
    </w:p>
    <w:p w14:paraId="42080CD5" w14:textId="0D9EB8DC" w:rsidR="00985976" w:rsidRDefault="00985976" w:rsidP="00985976">
      <w:pPr>
        <w:spacing w:after="0"/>
        <w:rPr>
          <w:ins w:id="805" w:author="Liming, John R." w:date="2017-03-29T16:51:00Z"/>
          <w:rFonts w:ascii="Consolas" w:hAnsi="Consolas" w:cs="Consolas"/>
          <w:sz w:val="18"/>
          <w:szCs w:val="18"/>
        </w:rPr>
      </w:pPr>
    </w:p>
    <w:p w14:paraId="1D26868C" w14:textId="77777777" w:rsidR="00BE27A8" w:rsidRDefault="00BE27A8" w:rsidP="00985976">
      <w:pPr>
        <w:spacing w:after="0"/>
        <w:rPr>
          <w:rFonts w:ascii="Consolas" w:hAnsi="Consolas" w:cs="Consolas"/>
          <w:sz w:val="18"/>
          <w:szCs w:val="18"/>
        </w:rPr>
      </w:pPr>
    </w:p>
    <w:p w14:paraId="49E11D3F" w14:textId="77777777" w:rsidR="00985976" w:rsidRDefault="00985976" w:rsidP="008027FB">
      <w:pPr>
        <w:pStyle w:val="Heading4"/>
        <w:numPr>
          <w:ilvl w:val="3"/>
          <w:numId w:val="36"/>
        </w:numPr>
      </w:pPr>
      <w:bookmarkStart w:id="806" w:name="_Toc445478962"/>
      <w:r>
        <w:t>ChangeYawRate</w:t>
      </w:r>
      <w:bookmarkEnd w:id="806"/>
    </w:p>
    <w:p w14:paraId="5C2BD9DE" w14:textId="3F3D1A39" w:rsidR="00985976" w:rsidRDefault="00985976" w:rsidP="00985976">
      <w:r>
        <w:t>This request is used to change the yaw rate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p>
    <w:p w14:paraId="19520DA4" w14:textId="279DBDC2" w:rsidR="00985976" w:rsidRDefault="00985976" w:rsidP="00413E09">
      <w:pPr>
        <w:pStyle w:val="Code"/>
      </w:pPr>
      <w:r>
        <w:t>ChangeYawRate ::= INTEGER(-</w:t>
      </w:r>
      <w:ins w:id="807" w:author="Liming, John R." w:date="2017-03-28T14:09:00Z">
        <w:r w:rsidR="00DE2A87">
          <w:t>65534</w:t>
        </w:r>
      </w:ins>
      <w:del w:id="808" w:author="Liming, John R." w:date="2017-03-28T14:09:00Z">
        <w:r w:rsidDel="00DE2A87">
          <w:delText>32767</w:delText>
        </w:r>
      </w:del>
      <w:r>
        <w:t>..</w:t>
      </w:r>
      <w:ins w:id="809" w:author="Liming, John R." w:date="2017-03-28T14:09:00Z">
        <w:r w:rsidR="00DE2A87">
          <w:t>65534</w:t>
        </w:r>
      </w:ins>
      <w:del w:id="810" w:author="Liming, John R." w:date="2017-03-28T14:09:00Z">
        <w:r w:rsidDel="00DE2A87">
          <w:delText>32767</w:delText>
        </w:r>
      </w:del>
      <w:r>
        <w:t>)</w:t>
      </w:r>
    </w:p>
    <w:p w14:paraId="7BE206F2" w14:textId="77777777" w:rsidR="00985976" w:rsidRDefault="00985976" w:rsidP="00985976">
      <w:pPr>
        <w:spacing w:after="0"/>
        <w:rPr>
          <w:rFonts w:ascii="Consolas" w:hAnsi="Consolas" w:cs="Consolas"/>
          <w:sz w:val="18"/>
          <w:szCs w:val="18"/>
        </w:rPr>
      </w:pPr>
    </w:p>
    <w:p w14:paraId="29315EDD" w14:textId="77777777" w:rsidR="00985976" w:rsidRDefault="00985976" w:rsidP="00985976">
      <w:pPr>
        <w:spacing w:after="0"/>
        <w:rPr>
          <w:rFonts w:ascii="Consolas" w:hAnsi="Consolas" w:cs="Consolas"/>
          <w:sz w:val="18"/>
          <w:szCs w:val="18"/>
        </w:rPr>
      </w:pPr>
    </w:p>
    <w:p w14:paraId="6610FBF4" w14:textId="741AFC58" w:rsidR="00985976" w:rsidRDefault="00985976" w:rsidP="008027FB">
      <w:pPr>
        <w:pStyle w:val="Heading4"/>
        <w:numPr>
          <w:ilvl w:val="3"/>
          <w:numId w:val="36"/>
        </w:numPr>
      </w:pPr>
      <w:bookmarkStart w:id="811" w:name="_Toc445478963"/>
      <w:r>
        <w:t>Enable</w:t>
      </w:r>
      <w:ins w:id="812" w:author="Liming, John R." w:date="2017-03-29T16:45:00Z">
        <w:r w:rsidR="00BE27A8">
          <w:t>GpsInput</w:t>
        </w:r>
      </w:ins>
      <w:del w:id="813" w:author="Liming, John R." w:date="2017-03-29T16:45:00Z">
        <w:r w:rsidDel="00BE27A8">
          <w:delText>PositionalData</w:delText>
        </w:r>
      </w:del>
      <w:bookmarkEnd w:id="811"/>
    </w:p>
    <w:p w14:paraId="349EBE45" w14:textId="1726E4B7" w:rsidR="00985976" w:rsidRDefault="00985976" w:rsidP="00985976">
      <w:r>
        <w:t xml:space="preserve">This request is used to enable or disable </w:t>
      </w:r>
      <w:ins w:id="814" w:author="Liming, John R." w:date="2017-03-29T16:45:00Z">
        <w:r w:rsidR="00BE27A8">
          <w:t>GPS input</w:t>
        </w:r>
      </w:ins>
      <w:del w:id="815" w:author="Liming, John R." w:date="2017-03-29T16:45:00Z">
        <w:r w:rsidDel="00BE27A8">
          <w:delText>positional data</w:delText>
        </w:r>
      </w:del>
      <w:r>
        <w:t xml:space="preserve"> within the SUT.</w:t>
      </w:r>
      <w:r w:rsidR="009B40A0">
        <w:t xml:space="preserve"> </w:t>
      </w:r>
    </w:p>
    <w:p w14:paraId="48F635DB" w14:textId="6E751416" w:rsidR="00985976" w:rsidRDefault="00985976" w:rsidP="00413E09">
      <w:pPr>
        <w:pStyle w:val="Code"/>
        <w:rPr>
          <w:ins w:id="816" w:author="Dmitri.Khijniak@7Layers.com" w:date="2017-03-31T16:43:00Z"/>
        </w:rPr>
      </w:pPr>
      <w:r>
        <w:t>Enable</w:t>
      </w:r>
      <w:ins w:id="817" w:author="Liming, John R." w:date="2017-03-29T16:45:00Z">
        <w:r w:rsidR="00BE27A8">
          <w:t>GpsInput</w:t>
        </w:r>
      </w:ins>
      <w:del w:id="818" w:author="Liming, John R." w:date="2017-03-29T16:45:00Z">
        <w:r w:rsidDel="00BE27A8">
          <w:delText>Positional</w:delText>
        </w:r>
      </w:del>
      <w:del w:id="819" w:author="Dmitri.Khijniak@7Layers.com" w:date="2017-04-07T16:04:00Z">
        <w:r w:rsidDel="004A4C39">
          <w:delText>Data</w:delText>
        </w:r>
      </w:del>
      <w:r>
        <w:t xml:space="preserve"> ::= BOOLEAN</w:t>
      </w:r>
    </w:p>
    <w:p w14:paraId="411E2AED" w14:textId="77777777" w:rsidR="00986AEB" w:rsidRDefault="00986AEB" w:rsidP="00986AEB">
      <w:pPr>
        <w:pStyle w:val="Code"/>
        <w:rPr>
          <w:ins w:id="820" w:author="Dmitri.Khijniak@7Layers.com" w:date="2017-03-31T16:46:00Z"/>
        </w:rPr>
      </w:pPr>
      <w:ins w:id="821" w:author="Dmitri.Khijniak@7Layers.com" w:date="2017-03-31T16:46:00Z">
        <w:r>
          <w:t>-- True – use GPS sensor to establish SUT position, speed, heading, etc</w:t>
        </w:r>
      </w:ins>
    </w:p>
    <w:p w14:paraId="5AAEDEB0" w14:textId="17404B67" w:rsidR="00BE27A8" w:rsidRDefault="00986AEB" w:rsidP="002F15C9">
      <w:pPr>
        <w:pStyle w:val="Code"/>
        <w:rPr>
          <w:ins w:id="822" w:author="Liming, John R." w:date="2017-03-29T16:51:00Z"/>
        </w:rPr>
      </w:pPr>
      <w:ins w:id="823" w:author="Dmitri.Khijniak@7Layers.com" w:date="2017-03-31T16:46:00Z">
        <w:r>
          <w:t>-- False – use data provided by TCI messages to set SUT position, speed, heading, etc</w:t>
        </w:r>
      </w:ins>
    </w:p>
    <w:p w14:paraId="5CED268F" w14:textId="77777777" w:rsidR="00985976" w:rsidRDefault="00985976" w:rsidP="00985976">
      <w:pPr>
        <w:spacing w:after="0"/>
        <w:rPr>
          <w:rFonts w:ascii="Consolas" w:hAnsi="Consolas" w:cs="Consolas"/>
          <w:sz w:val="18"/>
          <w:szCs w:val="18"/>
        </w:rPr>
      </w:pPr>
    </w:p>
    <w:p w14:paraId="10ED2B4C" w14:textId="77777777" w:rsidR="00985976" w:rsidRDefault="00985976" w:rsidP="008027FB">
      <w:pPr>
        <w:pStyle w:val="Heading4"/>
        <w:numPr>
          <w:ilvl w:val="3"/>
          <w:numId w:val="36"/>
        </w:numPr>
      </w:pPr>
      <w:bookmarkStart w:id="824" w:name="_Toc445478964"/>
      <w:r>
        <w:t>SetVehicleTransmission</w:t>
      </w:r>
      <w:bookmarkEnd w:id="824"/>
    </w:p>
    <w:p w14:paraId="75A2B2EF" w14:textId="77777777" w:rsidR="00985976" w:rsidRDefault="00985976" w:rsidP="00985976">
      <w:r>
        <w:t>This request is used to set the vehicle transmission state of the SUT.</w:t>
      </w:r>
    </w:p>
    <w:p w14:paraId="7DB78118" w14:textId="77777777" w:rsidR="00985976" w:rsidRDefault="00985976" w:rsidP="00413E09">
      <w:pPr>
        <w:pStyle w:val="Code"/>
      </w:pPr>
      <w:r>
        <w:t>SetVehicleTransmission ::= ENUMERATED {</w:t>
      </w:r>
    </w:p>
    <w:p w14:paraId="03E062BE" w14:textId="77777777" w:rsidR="00985976" w:rsidRDefault="00985976" w:rsidP="00413E09">
      <w:pPr>
        <w:pStyle w:val="Code"/>
      </w:pPr>
      <w:r>
        <w:tab/>
        <w:t>neutral</w:t>
      </w:r>
      <w:r>
        <w:tab/>
      </w:r>
      <w:r>
        <w:tab/>
        <w:t>(0),</w:t>
      </w:r>
    </w:p>
    <w:p w14:paraId="5238D196" w14:textId="77777777" w:rsidR="00985976" w:rsidRDefault="00985976" w:rsidP="00413E09">
      <w:pPr>
        <w:pStyle w:val="Code"/>
      </w:pPr>
      <w:r>
        <w:tab/>
        <w:t>park</w:t>
      </w:r>
      <w:r>
        <w:tab/>
      </w:r>
      <w:r>
        <w:tab/>
        <w:t>(1),</w:t>
      </w:r>
    </w:p>
    <w:p w14:paraId="68CD5B08" w14:textId="77777777" w:rsidR="00985976" w:rsidRDefault="00985976" w:rsidP="00413E09">
      <w:pPr>
        <w:pStyle w:val="Code"/>
      </w:pPr>
      <w:r>
        <w:tab/>
        <w:t>forwardGears</w:t>
      </w:r>
      <w:r>
        <w:tab/>
        <w:t>(2),</w:t>
      </w:r>
    </w:p>
    <w:p w14:paraId="292A1F32" w14:textId="77777777" w:rsidR="00985976" w:rsidRDefault="00985976" w:rsidP="00413E09">
      <w:pPr>
        <w:pStyle w:val="Code"/>
      </w:pPr>
      <w:r>
        <w:tab/>
        <w:t>reverseGears</w:t>
      </w:r>
      <w:r>
        <w:tab/>
        <w:t>(3),</w:t>
      </w:r>
    </w:p>
    <w:p w14:paraId="4FFB7A1C" w14:textId="77777777" w:rsidR="00985976" w:rsidRDefault="00985976" w:rsidP="00413E09">
      <w:pPr>
        <w:pStyle w:val="Code"/>
      </w:pPr>
      <w:r>
        <w:lastRenderedPageBreak/>
        <w:tab/>
        <w:t>reserved1</w:t>
      </w:r>
      <w:r>
        <w:tab/>
      </w:r>
      <w:r>
        <w:tab/>
        <w:t>(4),</w:t>
      </w:r>
    </w:p>
    <w:p w14:paraId="7D885FCE" w14:textId="77777777" w:rsidR="00985976" w:rsidRDefault="00985976" w:rsidP="00413E09">
      <w:pPr>
        <w:pStyle w:val="Code"/>
      </w:pPr>
      <w:r>
        <w:tab/>
        <w:t>reserved2</w:t>
      </w:r>
      <w:r>
        <w:tab/>
      </w:r>
      <w:r>
        <w:tab/>
        <w:t>(5),</w:t>
      </w:r>
    </w:p>
    <w:p w14:paraId="73D067A8" w14:textId="77777777" w:rsidR="00985976" w:rsidRDefault="00985976" w:rsidP="00413E09">
      <w:pPr>
        <w:pStyle w:val="Code"/>
      </w:pPr>
      <w:r>
        <w:tab/>
        <w:t>reserved3</w:t>
      </w:r>
      <w:r>
        <w:tab/>
      </w:r>
      <w:r>
        <w:tab/>
        <w:t xml:space="preserve">(6),   </w:t>
      </w:r>
    </w:p>
    <w:p w14:paraId="1D2581C2" w14:textId="77777777" w:rsidR="00985976" w:rsidRDefault="00985976" w:rsidP="00413E09">
      <w:pPr>
        <w:pStyle w:val="Code"/>
      </w:pPr>
      <w:r>
        <w:tab/>
        <w:t>unavailable</w:t>
      </w:r>
      <w:r>
        <w:tab/>
        <w:t>(7)</w:t>
      </w:r>
    </w:p>
    <w:p w14:paraId="42EFAE57" w14:textId="77777777" w:rsidR="00985976" w:rsidRDefault="00985976" w:rsidP="00413E09">
      <w:pPr>
        <w:pStyle w:val="Code"/>
      </w:pPr>
      <w:r>
        <w:t>}</w:t>
      </w:r>
    </w:p>
    <w:p w14:paraId="000028A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588871C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2481D6"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1095A931" w14:textId="77777777" w:rsidR="00985976" w:rsidRDefault="00985976">
            <w:pPr>
              <w:pStyle w:val="TAL"/>
              <w:rPr>
                <w:b/>
                <w:lang w:eastAsia="en-US"/>
              </w:rPr>
            </w:pPr>
            <w:r>
              <w:rPr>
                <w:b/>
                <w:lang w:eastAsia="en-US"/>
              </w:rPr>
              <w:t>Explanation</w:t>
            </w:r>
          </w:p>
        </w:tc>
      </w:tr>
      <w:tr w:rsidR="00985976" w14:paraId="490A290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581A2E2"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5952656F" w14:textId="77777777" w:rsidR="00985976" w:rsidRDefault="00985976">
            <w:pPr>
              <w:pStyle w:val="TAL"/>
              <w:rPr>
                <w:lang w:eastAsia="en-US"/>
              </w:rPr>
            </w:pPr>
            <w:r>
              <w:rPr>
                <w:lang w:eastAsia="en-US"/>
              </w:rPr>
              <w:t>The vehicle is set to neutral gear</w:t>
            </w:r>
          </w:p>
        </w:tc>
      </w:tr>
      <w:tr w:rsidR="00985976" w14:paraId="32E1B24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5D55D0B"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055F44DE" w14:textId="77777777" w:rsidR="00985976" w:rsidRDefault="00985976">
            <w:pPr>
              <w:pStyle w:val="TAL"/>
              <w:rPr>
                <w:lang w:eastAsia="en-US"/>
              </w:rPr>
            </w:pPr>
            <w:r>
              <w:rPr>
                <w:lang w:eastAsia="en-US"/>
              </w:rPr>
              <w:t>The vehicle is set to park</w:t>
            </w:r>
          </w:p>
        </w:tc>
      </w:tr>
      <w:tr w:rsidR="00985976" w14:paraId="0FE048D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780CEB2" w14:textId="77777777" w:rsidR="00985976" w:rsidRDefault="00985976">
            <w:pPr>
              <w:pStyle w:val="TAL"/>
            </w:pPr>
            <w:r>
              <w:t>forwardGears</w:t>
            </w:r>
          </w:p>
        </w:tc>
        <w:tc>
          <w:tcPr>
            <w:tcW w:w="6071" w:type="dxa"/>
            <w:tcBorders>
              <w:top w:val="single" w:sz="4" w:space="0" w:color="auto"/>
              <w:left w:val="single" w:sz="4" w:space="0" w:color="auto"/>
              <w:bottom w:val="single" w:sz="4" w:space="0" w:color="auto"/>
              <w:right w:val="single" w:sz="4" w:space="0" w:color="auto"/>
            </w:tcBorders>
            <w:hideMark/>
          </w:tcPr>
          <w:p w14:paraId="43863D09" w14:textId="77777777" w:rsidR="00985976" w:rsidRDefault="00985976">
            <w:pPr>
              <w:pStyle w:val="TAL"/>
              <w:rPr>
                <w:lang w:eastAsia="en-US"/>
              </w:rPr>
            </w:pPr>
            <w:r>
              <w:rPr>
                <w:lang w:eastAsia="en-US"/>
              </w:rPr>
              <w:t>The vehicle is set to forward gear</w:t>
            </w:r>
          </w:p>
        </w:tc>
      </w:tr>
      <w:tr w:rsidR="00985976" w14:paraId="58FC640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A57B115" w14:textId="77777777" w:rsidR="00985976" w:rsidRDefault="00985976">
            <w:pPr>
              <w:pStyle w:val="TAL"/>
            </w:pPr>
            <w:r>
              <w:t>reverseGears</w:t>
            </w:r>
          </w:p>
        </w:tc>
        <w:tc>
          <w:tcPr>
            <w:tcW w:w="6071" w:type="dxa"/>
            <w:tcBorders>
              <w:top w:val="single" w:sz="4" w:space="0" w:color="auto"/>
              <w:left w:val="single" w:sz="4" w:space="0" w:color="auto"/>
              <w:bottom w:val="single" w:sz="4" w:space="0" w:color="auto"/>
              <w:right w:val="single" w:sz="4" w:space="0" w:color="auto"/>
            </w:tcBorders>
            <w:hideMark/>
          </w:tcPr>
          <w:p w14:paraId="01313CF6" w14:textId="77777777" w:rsidR="00985976" w:rsidRDefault="00985976">
            <w:pPr>
              <w:pStyle w:val="TAL"/>
              <w:rPr>
                <w:lang w:eastAsia="en-US"/>
              </w:rPr>
            </w:pPr>
            <w:r>
              <w:rPr>
                <w:lang w:eastAsia="en-US"/>
              </w:rPr>
              <w:t>The vehicle is set to reverse gear</w:t>
            </w:r>
          </w:p>
        </w:tc>
      </w:tr>
      <w:tr w:rsidR="00985976" w14:paraId="2001AB8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968FB9"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5C14AB6F" w14:textId="77777777" w:rsidR="00985976" w:rsidRDefault="00985976">
            <w:pPr>
              <w:pStyle w:val="TAL"/>
              <w:rPr>
                <w:lang w:eastAsia="en-US"/>
              </w:rPr>
            </w:pPr>
            <w:r>
              <w:rPr>
                <w:lang w:eastAsia="en-US"/>
              </w:rPr>
              <w:t>Reserved for additional gears</w:t>
            </w:r>
          </w:p>
        </w:tc>
      </w:tr>
      <w:tr w:rsidR="00985976" w14:paraId="62085FB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B1D0FBC"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24F18F04" w14:textId="77777777" w:rsidR="00985976" w:rsidRDefault="00985976">
            <w:pPr>
              <w:pStyle w:val="TAL"/>
              <w:rPr>
                <w:lang w:eastAsia="en-US"/>
              </w:rPr>
            </w:pPr>
            <w:r>
              <w:rPr>
                <w:lang w:eastAsia="en-US"/>
              </w:rPr>
              <w:t>Reserved for additional gears</w:t>
            </w:r>
          </w:p>
        </w:tc>
      </w:tr>
      <w:tr w:rsidR="00985976" w14:paraId="01D7414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64C284C"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B2D661" w14:textId="77777777" w:rsidR="00985976" w:rsidRDefault="00985976">
            <w:pPr>
              <w:pStyle w:val="TAL"/>
              <w:rPr>
                <w:lang w:eastAsia="en-US"/>
              </w:rPr>
            </w:pPr>
            <w:r>
              <w:rPr>
                <w:lang w:eastAsia="en-US"/>
              </w:rPr>
              <w:t>Reserved for additional gears</w:t>
            </w:r>
          </w:p>
        </w:tc>
      </w:tr>
      <w:tr w:rsidR="00985976" w14:paraId="2EE34F2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39F0D654"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675B2690" w14:textId="77777777" w:rsidR="00985976" w:rsidRDefault="00985976">
            <w:pPr>
              <w:pStyle w:val="TAL"/>
              <w:rPr>
                <w:lang w:eastAsia="en-US"/>
              </w:rPr>
            </w:pPr>
            <w:r>
              <w:rPr>
                <w:lang w:eastAsia="en-US"/>
              </w:rPr>
              <w:t>Vehicle transmission is set to unavailable</w:t>
            </w:r>
          </w:p>
        </w:tc>
      </w:tr>
    </w:tbl>
    <w:p w14:paraId="616194FD" w14:textId="77777777" w:rsidR="00985976" w:rsidRDefault="00985976" w:rsidP="00985976">
      <w:pPr>
        <w:spacing w:after="0"/>
        <w:rPr>
          <w:rFonts w:ascii="Consolas" w:hAnsi="Consolas" w:cs="Consolas"/>
          <w:sz w:val="18"/>
          <w:szCs w:val="18"/>
        </w:rPr>
      </w:pPr>
    </w:p>
    <w:p w14:paraId="779DA2B8" w14:textId="77777777" w:rsidR="00985976" w:rsidRDefault="00985976" w:rsidP="00985976">
      <w:pPr>
        <w:spacing w:after="0"/>
        <w:rPr>
          <w:rFonts w:ascii="Consolas" w:hAnsi="Consolas" w:cs="Consolas"/>
          <w:sz w:val="18"/>
          <w:szCs w:val="18"/>
        </w:rPr>
      </w:pPr>
    </w:p>
    <w:p w14:paraId="757873DD" w14:textId="77777777" w:rsidR="00985976" w:rsidRDefault="00985976" w:rsidP="008027FB">
      <w:pPr>
        <w:pStyle w:val="Heading4"/>
        <w:numPr>
          <w:ilvl w:val="3"/>
          <w:numId w:val="36"/>
        </w:numPr>
      </w:pPr>
      <w:bookmarkStart w:id="825" w:name="_Toc445478965"/>
      <w:r>
        <w:t>SetExteriorLightsStatus</w:t>
      </w:r>
      <w:bookmarkEnd w:id="825"/>
    </w:p>
    <w:p w14:paraId="2901CB6A" w14:textId="77777777" w:rsidR="00985976" w:rsidRDefault="00985976" w:rsidP="00985976">
      <w:r>
        <w:t>This request is used to set the exterior lights of the SUT.</w:t>
      </w:r>
    </w:p>
    <w:p w14:paraId="44E56B2A" w14:textId="77777777" w:rsidR="00985976" w:rsidRPr="00413E09" w:rsidRDefault="00985976" w:rsidP="00413E09">
      <w:pPr>
        <w:pStyle w:val="Code"/>
      </w:pPr>
      <w:r w:rsidRPr="00413E09">
        <w:t>SetExteriorLightsStatus ::= BIT STRING</w:t>
      </w:r>
    </w:p>
    <w:p w14:paraId="304CF2F1" w14:textId="77777777" w:rsidR="00985976" w:rsidRPr="00413E09" w:rsidRDefault="00985976" w:rsidP="00413E09">
      <w:pPr>
        <w:pStyle w:val="Code"/>
      </w:pPr>
      <w:r w:rsidRPr="00413E09">
        <w:t>{</w:t>
      </w:r>
    </w:p>
    <w:p w14:paraId="1310C25F" w14:textId="77777777" w:rsidR="00985976" w:rsidRPr="00413E09" w:rsidRDefault="00985976" w:rsidP="00413E09">
      <w:pPr>
        <w:pStyle w:val="Code"/>
      </w:pPr>
      <w:r w:rsidRPr="00413E09">
        <w:t xml:space="preserve">   lowBeamHeadlightsOn       (0), </w:t>
      </w:r>
    </w:p>
    <w:p w14:paraId="04FD808B" w14:textId="77777777" w:rsidR="00985976" w:rsidRPr="00413E09" w:rsidRDefault="00985976" w:rsidP="00413E09">
      <w:pPr>
        <w:pStyle w:val="Code"/>
      </w:pPr>
      <w:r w:rsidRPr="00413E09">
        <w:t xml:space="preserve">   highBeamHeadlightsOn      (1), </w:t>
      </w:r>
    </w:p>
    <w:p w14:paraId="0C3919A9" w14:textId="77777777" w:rsidR="00985976" w:rsidRPr="00413E09" w:rsidRDefault="00985976" w:rsidP="00413E09">
      <w:pPr>
        <w:pStyle w:val="Code"/>
      </w:pPr>
      <w:r w:rsidRPr="00413E09">
        <w:t xml:space="preserve">   leftTurnSignalOn          (2), </w:t>
      </w:r>
    </w:p>
    <w:p w14:paraId="059A0E9D" w14:textId="77777777" w:rsidR="00985976" w:rsidRPr="00413E09" w:rsidRDefault="00985976" w:rsidP="00413E09">
      <w:pPr>
        <w:pStyle w:val="Code"/>
      </w:pPr>
      <w:r w:rsidRPr="00413E09">
        <w:t xml:space="preserve">   rightTurnSignalOn         (3), </w:t>
      </w:r>
    </w:p>
    <w:p w14:paraId="022F4294" w14:textId="77777777" w:rsidR="00985976" w:rsidRPr="00413E09" w:rsidRDefault="00985976" w:rsidP="00413E09">
      <w:pPr>
        <w:pStyle w:val="Code"/>
      </w:pPr>
      <w:r w:rsidRPr="00413E09">
        <w:t xml:space="preserve">   hazardSignalOn            (4), </w:t>
      </w:r>
    </w:p>
    <w:p w14:paraId="6A19DB50" w14:textId="77777777" w:rsidR="00985976" w:rsidRPr="00413E09" w:rsidRDefault="00985976" w:rsidP="00413E09">
      <w:pPr>
        <w:pStyle w:val="Code"/>
      </w:pPr>
      <w:r w:rsidRPr="00413E09">
        <w:t xml:space="preserve">   automaticLightControlOn   (5),</w:t>
      </w:r>
    </w:p>
    <w:p w14:paraId="7CFF8B11" w14:textId="77777777" w:rsidR="00985976" w:rsidRPr="00413E09" w:rsidRDefault="00985976" w:rsidP="00413E09">
      <w:pPr>
        <w:pStyle w:val="Code"/>
      </w:pPr>
      <w:r w:rsidRPr="00413E09">
        <w:t xml:space="preserve">   daytimeRunningLightsOn    (6), </w:t>
      </w:r>
    </w:p>
    <w:p w14:paraId="7286F772" w14:textId="77777777" w:rsidR="00985976" w:rsidRPr="00413E09" w:rsidRDefault="00985976" w:rsidP="00413E09">
      <w:pPr>
        <w:pStyle w:val="Code"/>
      </w:pPr>
      <w:r w:rsidRPr="00413E09">
        <w:t xml:space="preserve">   fogLightOn                (7), </w:t>
      </w:r>
    </w:p>
    <w:p w14:paraId="3ECFBC63" w14:textId="77777777" w:rsidR="00985976" w:rsidRPr="00413E09" w:rsidRDefault="00985976" w:rsidP="00413E09">
      <w:pPr>
        <w:pStyle w:val="Code"/>
      </w:pPr>
      <w:r w:rsidRPr="00413E09">
        <w:t xml:space="preserve">   parkingLightsOn           (8) </w:t>
      </w:r>
    </w:p>
    <w:p w14:paraId="427AF210" w14:textId="77777777" w:rsidR="00985976" w:rsidRPr="00413E09" w:rsidRDefault="00985976" w:rsidP="00413E09">
      <w:pPr>
        <w:pStyle w:val="Code"/>
      </w:pPr>
      <w:r w:rsidRPr="00413E09">
        <w:t>}</w:t>
      </w:r>
    </w:p>
    <w:p w14:paraId="01A53053"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351E716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393B91D5"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D565C44" w14:textId="77777777" w:rsidR="00985976" w:rsidRDefault="00985976">
            <w:pPr>
              <w:pStyle w:val="TAL"/>
              <w:rPr>
                <w:b/>
                <w:lang w:eastAsia="en-US"/>
              </w:rPr>
            </w:pPr>
            <w:r>
              <w:rPr>
                <w:b/>
                <w:lang w:eastAsia="en-US"/>
              </w:rPr>
              <w:t>Explanation</w:t>
            </w:r>
          </w:p>
        </w:tc>
      </w:tr>
      <w:tr w:rsidR="00985976" w14:paraId="0161865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BF02D17" w14:textId="77777777" w:rsidR="00985976" w:rsidRDefault="00985976">
            <w:pPr>
              <w:pStyle w:val="TAL"/>
            </w:pPr>
            <w:r>
              <w:t>lowBeamHeadlightsOn</w:t>
            </w:r>
          </w:p>
        </w:tc>
        <w:tc>
          <w:tcPr>
            <w:tcW w:w="6071" w:type="dxa"/>
            <w:tcBorders>
              <w:top w:val="single" w:sz="4" w:space="0" w:color="auto"/>
              <w:left w:val="single" w:sz="4" w:space="0" w:color="auto"/>
              <w:bottom w:val="single" w:sz="4" w:space="0" w:color="auto"/>
              <w:right w:val="single" w:sz="4" w:space="0" w:color="auto"/>
            </w:tcBorders>
            <w:hideMark/>
          </w:tcPr>
          <w:p w14:paraId="77FEB48D" w14:textId="77777777" w:rsidR="00985976" w:rsidRDefault="00985976">
            <w:pPr>
              <w:pStyle w:val="TAL"/>
              <w:rPr>
                <w:lang w:eastAsia="en-US"/>
              </w:rPr>
            </w:pPr>
            <w:r>
              <w:rPr>
                <w:lang w:eastAsia="en-US"/>
              </w:rPr>
              <w:t>Low beam headlights are turned on</w:t>
            </w:r>
          </w:p>
        </w:tc>
      </w:tr>
      <w:tr w:rsidR="00985976" w14:paraId="3803368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56AF6CC" w14:textId="77777777" w:rsidR="00985976" w:rsidRDefault="00985976">
            <w:pPr>
              <w:pStyle w:val="TAL"/>
            </w:pPr>
            <w:r>
              <w:t>highBeamHeadlightsOn</w:t>
            </w:r>
          </w:p>
        </w:tc>
        <w:tc>
          <w:tcPr>
            <w:tcW w:w="6071" w:type="dxa"/>
            <w:tcBorders>
              <w:top w:val="single" w:sz="4" w:space="0" w:color="auto"/>
              <w:left w:val="single" w:sz="4" w:space="0" w:color="auto"/>
              <w:bottom w:val="single" w:sz="4" w:space="0" w:color="auto"/>
              <w:right w:val="single" w:sz="4" w:space="0" w:color="auto"/>
            </w:tcBorders>
            <w:hideMark/>
          </w:tcPr>
          <w:p w14:paraId="438A9F04" w14:textId="77777777" w:rsidR="00985976" w:rsidRDefault="00985976">
            <w:pPr>
              <w:pStyle w:val="TAL"/>
              <w:rPr>
                <w:lang w:eastAsia="en-US"/>
              </w:rPr>
            </w:pPr>
            <w:r>
              <w:rPr>
                <w:lang w:eastAsia="en-US"/>
              </w:rPr>
              <w:t>High beam headlights are turned on</w:t>
            </w:r>
          </w:p>
        </w:tc>
      </w:tr>
      <w:tr w:rsidR="00985976" w14:paraId="372730C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E50BC80" w14:textId="77777777" w:rsidR="00985976" w:rsidRDefault="00985976">
            <w:pPr>
              <w:pStyle w:val="TAL"/>
            </w:pPr>
            <w:r>
              <w:t>leftTurnSignalOn</w:t>
            </w:r>
          </w:p>
        </w:tc>
        <w:tc>
          <w:tcPr>
            <w:tcW w:w="6071" w:type="dxa"/>
            <w:tcBorders>
              <w:top w:val="single" w:sz="4" w:space="0" w:color="auto"/>
              <w:left w:val="single" w:sz="4" w:space="0" w:color="auto"/>
              <w:bottom w:val="single" w:sz="4" w:space="0" w:color="auto"/>
              <w:right w:val="single" w:sz="4" w:space="0" w:color="auto"/>
            </w:tcBorders>
            <w:hideMark/>
          </w:tcPr>
          <w:p w14:paraId="2A5C6F51" w14:textId="77777777" w:rsidR="00985976" w:rsidRDefault="00985976">
            <w:pPr>
              <w:pStyle w:val="TAL"/>
              <w:rPr>
                <w:lang w:eastAsia="en-US"/>
              </w:rPr>
            </w:pPr>
            <w:r>
              <w:rPr>
                <w:lang w:eastAsia="en-US"/>
              </w:rPr>
              <w:t>Left turn signal is turned on</w:t>
            </w:r>
          </w:p>
        </w:tc>
      </w:tr>
      <w:tr w:rsidR="00985976" w14:paraId="0F7F57D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587C8B0" w14:textId="77777777" w:rsidR="00985976" w:rsidRDefault="00985976">
            <w:pPr>
              <w:pStyle w:val="TAL"/>
            </w:pPr>
            <w:r>
              <w:t>rightTurnSignalOn</w:t>
            </w:r>
          </w:p>
        </w:tc>
        <w:tc>
          <w:tcPr>
            <w:tcW w:w="6071" w:type="dxa"/>
            <w:tcBorders>
              <w:top w:val="single" w:sz="4" w:space="0" w:color="auto"/>
              <w:left w:val="single" w:sz="4" w:space="0" w:color="auto"/>
              <w:bottom w:val="single" w:sz="4" w:space="0" w:color="auto"/>
              <w:right w:val="single" w:sz="4" w:space="0" w:color="auto"/>
            </w:tcBorders>
            <w:hideMark/>
          </w:tcPr>
          <w:p w14:paraId="752B0C2F" w14:textId="77777777" w:rsidR="00985976" w:rsidRDefault="00985976">
            <w:pPr>
              <w:pStyle w:val="TAL"/>
              <w:rPr>
                <w:lang w:eastAsia="en-US"/>
              </w:rPr>
            </w:pPr>
            <w:r>
              <w:rPr>
                <w:lang w:eastAsia="en-US"/>
              </w:rPr>
              <w:t>Right turn signal is turned on</w:t>
            </w:r>
          </w:p>
        </w:tc>
      </w:tr>
      <w:tr w:rsidR="00985976" w14:paraId="66BC981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359BB2F" w14:textId="77777777" w:rsidR="00985976" w:rsidRDefault="00985976">
            <w:pPr>
              <w:pStyle w:val="TAL"/>
            </w:pPr>
            <w:r>
              <w:t>hazardSignalOn</w:t>
            </w:r>
          </w:p>
        </w:tc>
        <w:tc>
          <w:tcPr>
            <w:tcW w:w="6071" w:type="dxa"/>
            <w:tcBorders>
              <w:top w:val="single" w:sz="4" w:space="0" w:color="auto"/>
              <w:left w:val="single" w:sz="4" w:space="0" w:color="auto"/>
              <w:bottom w:val="single" w:sz="4" w:space="0" w:color="auto"/>
              <w:right w:val="single" w:sz="4" w:space="0" w:color="auto"/>
            </w:tcBorders>
            <w:hideMark/>
          </w:tcPr>
          <w:p w14:paraId="446EB904" w14:textId="77777777" w:rsidR="00985976" w:rsidRDefault="00985976">
            <w:pPr>
              <w:pStyle w:val="TAL"/>
              <w:rPr>
                <w:lang w:eastAsia="en-US"/>
              </w:rPr>
            </w:pPr>
            <w:r>
              <w:rPr>
                <w:lang w:eastAsia="en-US"/>
              </w:rPr>
              <w:t>Hazard signal is turned on</w:t>
            </w:r>
          </w:p>
        </w:tc>
      </w:tr>
      <w:tr w:rsidR="00985976" w14:paraId="2CC4715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C2432DA" w14:textId="77777777" w:rsidR="00985976" w:rsidRDefault="00985976">
            <w:pPr>
              <w:pStyle w:val="TAL"/>
            </w:pPr>
            <w:r>
              <w:t>automaticLightControlOn</w:t>
            </w:r>
          </w:p>
        </w:tc>
        <w:tc>
          <w:tcPr>
            <w:tcW w:w="6071" w:type="dxa"/>
            <w:tcBorders>
              <w:top w:val="single" w:sz="4" w:space="0" w:color="auto"/>
              <w:left w:val="single" w:sz="4" w:space="0" w:color="auto"/>
              <w:bottom w:val="single" w:sz="4" w:space="0" w:color="auto"/>
              <w:right w:val="single" w:sz="4" w:space="0" w:color="auto"/>
            </w:tcBorders>
            <w:hideMark/>
          </w:tcPr>
          <w:p w14:paraId="43BFB661" w14:textId="77777777" w:rsidR="00985976" w:rsidRDefault="00985976">
            <w:pPr>
              <w:pStyle w:val="TAL"/>
              <w:rPr>
                <w:lang w:eastAsia="en-US"/>
              </w:rPr>
            </w:pPr>
            <w:r>
              <w:rPr>
                <w:lang w:eastAsia="en-US"/>
              </w:rPr>
              <w:t>Automatic light control is turned on</w:t>
            </w:r>
          </w:p>
        </w:tc>
      </w:tr>
      <w:tr w:rsidR="00985976" w14:paraId="59BD966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3D091A" w14:textId="77777777" w:rsidR="00985976" w:rsidRDefault="00985976">
            <w:pPr>
              <w:pStyle w:val="TAL"/>
            </w:pPr>
            <w:r>
              <w:t>daytimeRunningLightsOn</w:t>
            </w:r>
          </w:p>
        </w:tc>
        <w:tc>
          <w:tcPr>
            <w:tcW w:w="6071" w:type="dxa"/>
            <w:tcBorders>
              <w:top w:val="single" w:sz="4" w:space="0" w:color="auto"/>
              <w:left w:val="single" w:sz="4" w:space="0" w:color="auto"/>
              <w:bottom w:val="single" w:sz="4" w:space="0" w:color="auto"/>
              <w:right w:val="single" w:sz="4" w:space="0" w:color="auto"/>
            </w:tcBorders>
            <w:hideMark/>
          </w:tcPr>
          <w:p w14:paraId="4B92CC8A" w14:textId="77777777" w:rsidR="00985976" w:rsidRDefault="00985976">
            <w:pPr>
              <w:pStyle w:val="TAL"/>
              <w:rPr>
                <w:lang w:eastAsia="en-US"/>
              </w:rPr>
            </w:pPr>
            <w:r>
              <w:rPr>
                <w:lang w:eastAsia="en-US"/>
              </w:rPr>
              <w:t>Daytime running lights are turned on</w:t>
            </w:r>
          </w:p>
        </w:tc>
      </w:tr>
      <w:tr w:rsidR="00985976" w14:paraId="3C4242C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9401089" w14:textId="77777777" w:rsidR="00985976" w:rsidRDefault="00985976">
            <w:pPr>
              <w:pStyle w:val="TAL"/>
            </w:pPr>
            <w:r>
              <w:t>fogLightOn</w:t>
            </w:r>
          </w:p>
        </w:tc>
        <w:tc>
          <w:tcPr>
            <w:tcW w:w="6071" w:type="dxa"/>
            <w:tcBorders>
              <w:top w:val="single" w:sz="4" w:space="0" w:color="auto"/>
              <w:left w:val="single" w:sz="4" w:space="0" w:color="auto"/>
              <w:bottom w:val="single" w:sz="4" w:space="0" w:color="auto"/>
              <w:right w:val="single" w:sz="4" w:space="0" w:color="auto"/>
            </w:tcBorders>
            <w:hideMark/>
          </w:tcPr>
          <w:p w14:paraId="09C7422C" w14:textId="77777777" w:rsidR="00985976" w:rsidRDefault="00985976">
            <w:pPr>
              <w:pStyle w:val="TAL"/>
              <w:rPr>
                <w:lang w:eastAsia="en-US"/>
              </w:rPr>
            </w:pPr>
            <w:r>
              <w:rPr>
                <w:lang w:eastAsia="en-US"/>
              </w:rPr>
              <w:t>Fog light is turned on</w:t>
            </w:r>
          </w:p>
        </w:tc>
      </w:tr>
      <w:tr w:rsidR="00985976" w14:paraId="1B437F9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5081632" w14:textId="77777777" w:rsidR="00985976" w:rsidRDefault="00985976">
            <w:pPr>
              <w:pStyle w:val="TAL"/>
              <w:rPr>
                <w:lang w:eastAsia="en-US"/>
              </w:rPr>
            </w:pPr>
            <w:r>
              <w:t>parkingLightsOn</w:t>
            </w:r>
          </w:p>
        </w:tc>
        <w:tc>
          <w:tcPr>
            <w:tcW w:w="6071" w:type="dxa"/>
            <w:tcBorders>
              <w:top w:val="single" w:sz="4" w:space="0" w:color="auto"/>
              <w:left w:val="single" w:sz="4" w:space="0" w:color="auto"/>
              <w:bottom w:val="single" w:sz="4" w:space="0" w:color="auto"/>
              <w:right w:val="single" w:sz="4" w:space="0" w:color="auto"/>
            </w:tcBorders>
            <w:hideMark/>
          </w:tcPr>
          <w:p w14:paraId="32485076" w14:textId="77777777" w:rsidR="00985976" w:rsidRDefault="00985976">
            <w:pPr>
              <w:pStyle w:val="TAL"/>
              <w:rPr>
                <w:lang w:eastAsia="en-US"/>
              </w:rPr>
            </w:pPr>
            <w:r>
              <w:rPr>
                <w:lang w:eastAsia="en-US"/>
              </w:rPr>
              <w:t>Parameter specifying the desired state of the external lights</w:t>
            </w:r>
          </w:p>
        </w:tc>
      </w:tr>
    </w:tbl>
    <w:p w14:paraId="078334C1" w14:textId="77777777" w:rsidR="00985976" w:rsidRDefault="00985976" w:rsidP="00985976">
      <w:pPr>
        <w:spacing w:after="0"/>
        <w:rPr>
          <w:rFonts w:ascii="Consolas" w:hAnsi="Consolas" w:cs="Consolas"/>
          <w:sz w:val="18"/>
          <w:szCs w:val="18"/>
        </w:rPr>
      </w:pPr>
    </w:p>
    <w:p w14:paraId="4F8B829D" w14:textId="77777777" w:rsidR="00985976" w:rsidRDefault="00985976" w:rsidP="00985976">
      <w:pPr>
        <w:spacing w:after="0"/>
        <w:rPr>
          <w:rFonts w:ascii="Consolas" w:hAnsi="Consolas" w:cs="Consolas"/>
          <w:sz w:val="18"/>
          <w:szCs w:val="18"/>
        </w:rPr>
      </w:pPr>
    </w:p>
    <w:p w14:paraId="361EAB36" w14:textId="77777777" w:rsidR="00985976" w:rsidRDefault="00985976" w:rsidP="008027FB">
      <w:pPr>
        <w:pStyle w:val="Heading4"/>
        <w:numPr>
          <w:ilvl w:val="3"/>
          <w:numId w:val="36"/>
        </w:numPr>
      </w:pPr>
      <w:bookmarkStart w:id="826" w:name="_Toc445478966"/>
      <w:r>
        <w:t>SetVehicleEventFlags</w:t>
      </w:r>
      <w:bookmarkEnd w:id="826"/>
    </w:p>
    <w:p w14:paraId="519AF8DA" w14:textId="77777777" w:rsidR="00985976" w:rsidRDefault="00985976" w:rsidP="00985976">
      <w:r>
        <w:t>This request configures the vehicle event flags of the SUT.</w:t>
      </w:r>
    </w:p>
    <w:p w14:paraId="4149B2EA" w14:textId="77777777" w:rsidR="00985976" w:rsidRDefault="00985976" w:rsidP="00413E09">
      <w:pPr>
        <w:pStyle w:val="Code"/>
      </w:pPr>
      <w:r>
        <w:t>SetVehicleEventFlags ::= BIT STRING {</w:t>
      </w:r>
    </w:p>
    <w:p w14:paraId="43618E2E" w14:textId="77777777" w:rsidR="00985976" w:rsidRDefault="00985976" w:rsidP="00413E09">
      <w:pPr>
        <w:pStyle w:val="Code"/>
      </w:pPr>
      <w:r>
        <w:tab/>
        <w:t>eventHazardLights</w:t>
      </w:r>
      <w:r>
        <w:tab/>
      </w:r>
      <w:r>
        <w:tab/>
      </w:r>
      <w:r>
        <w:tab/>
        <w:t>(0),</w:t>
      </w:r>
    </w:p>
    <w:p w14:paraId="10984604" w14:textId="77777777" w:rsidR="00985976" w:rsidRDefault="00985976" w:rsidP="00413E09">
      <w:pPr>
        <w:pStyle w:val="Code"/>
      </w:pPr>
      <w:r>
        <w:tab/>
        <w:t>eventStopLineViolation</w:t>
      </w:r>
      <w:r>
        <w:tab/>
      </w:r>
      <w:r>
        <w:tab/>
        <w:t>(1), -- Intersection Violation</w:t>
      </w:r>
    </w:p>
    <w:p w14:paraId="3CC2CFFC" w14:textId="77777777" w:rsidR="00985976" w:rsidRDefault="00985976" w:rsidP="00413E09">
      <w:pPr>
        <w:pStyle w:val="Code"/>
      </w:pPr>
      <w:r>
        <w:tab/>
        <w:t>eventABSactivated</w:t>
      </w:r>
      <w:r>
        <w:tab/>
      </w:r>
      <w:r>
        <w:tab/>
      </w:r>
      <w:r>
        <w:tab/>
        <w:t>(2),</w:t>
      </w:r>
    </w:p>
    <w:p w14:paraId="18B1C9CC" w14:textId="77777777" w:rsidR="00985976" w:rsidRDefault="00985976" w:rsidP="00413E09">
      <w:pPr>
        <w:pStyle w:val="Code"/>
      </w:pPr>
      <w:r>
        <w:tab/>
        <w:t>eventTractionControlLoss</w:t>
      </w:r>
      <w:r>
        <w:tab/>
      </w:r>
      <w:r>
        <w:tab/>
        <w:t>(3),</w:t>
      </w:r>
    </w:p>
    <w:p w14:paraId="77974304" w14:textId="77777777" w:rsidR="00985976" w:rsidRDefault="00985976" w:rsidP="00413E09">
      <w:pPr>
        <w:pStyle w:val="Code"/>
      </w:pPr>
      <w:r>
        <w:tab/>
        <w:t>eventStabilityControlActivated</w:t>
      </w:r>
      <w:r>
        <w:tab/>
        <w:t>(4),</w:t>
      </w:r>
    </w:p>
    <w:p w14:paraId="00F2DB3B" w14:textId="77777777" w:rsidR="00985976" w:rsidRDefault="00985976" w:rsidP="00413E09">
      <w:pPr>
        <w:pStyle w:val="Code"/>
      </w:pPr>
      <w:r>
        <w:tab/>
        <w:t>eventHazardousMaterials</w:t>
      </w:r>
      <w:r>
        <w:tab/>
      </w:r>
      <w:r>
        <w:tab/>
        <w:t>(5),</w:t>
      </w:r>
    </w:p>
    <w:p w14:paraId="7FD113C3" w14:textId="77777777" w:rsidR="00985976" w:rsidRDefault="00985976" w:rsidP="00413E09">
      <w:pPr>
        <w:pStyle w:val="Code"/>
      </w:pPr>
      <w:r>
        <w:tab/>
        <w:t>eventReserved1</w:t>
      </w:r>
      <w:r>
        <w:tab/>
      </w:r>
      <w:r>
        <w:tab/>
      </w:r>
      <w:r>
        <w:tab/>
        <w:t>(6),</w:t>
      </w:r>
    </w:p>
    <w:p w14:paraId="12F01BED" w14:textId="77777777" w:rsidR="00985976" w:rsidRDefault="00985976" w:rsidP="00413E09">
      <w:pPr>
        <w:pStyle w:val="Code"/>
      </w:pPr>
      <w:r>
        <w:tab/>
        <w:t xml:space="preserve">eventHardBraking        </w:t>
      </w:r>
      <w:r>
        <w:tab/>
      </w:r>
      <w:r>
        <w:tab/>
        <w:t>(7),</w:t>
      </w:r>
    </w:p>
    <w:p w14:paraId="206C0A52" w14:textId="77777777" w:rsidR="00985976" w:rsidRDefault="00985976" w:rsidP="00413E09">
      <w:pPr>
        <w:pStyle w:val="Code"/>
      </w:pPr>
      <w:r>
        <w:tab/>
        <w:t xml:space="preserve">eventLightsChanged      </w:t>
      </w:r>
      <w:r>
        <w:tab/>
      </w:r>
      <w:r>
        <w:tab/>
        <w:t>(8),</w:t>
      </w:r>
    </w:p>
    <w:p w14:paraId="6BD4C09B" w14:textId="77777777" w:rsidR="00985976" w:rsidRDefault="00985976" w:rsidP="00413E09">
      <w:pPr>
        <w:pStyle w:val="Code"/>
      </w:pPr>
      <w:r>
        <w:tab/>
        <w:t xml:space="preserve">eventWipersChanged      </w:t>
      </w:r>
      <w:r>
        <w:tab/>
      </w:r>
      <w:r>
        <w:tab/>
        <w:t>(9),</w:t>
      </w:r>
    </w:p>
    <w:p w14:paraId="5BEDEBD3" w14:textId="77777777" w:rsidR="00985976" w:rsidRDefault="00985976" w:rsidP="00413E09">
      <w:pPr>
        <w:pStyle w:val="Code"/>
      </w:pPr>
      <w:r>
        <w:tab/>
        <w:t xml:space="preserve">eventFlatTire           </w:t>
      </w:r>
      <w:r>
        <w:tab/>
      </w:r>
      <w:r>
        <w:tab/>
        <w:t>(10),</w:t>
      </w:r>
    </w:p>
    <w:p w14:paraId="517CDEAF" w14:textId="77777777" w:rsidR="00985976" w:rsidRDefault="00985976" w:rsidP="00413E09">
      <w:pPr>
        <w:pStyle w:val="Code"/>
      </w:pPr>
      <w:r>
        <w:tab/>
        <w:t xml:space="preserve">eventDisabledVehicle    </w:t>
      </w:r>
      <w:r>
        <w:tab/>
      </w:r>
      <w:r>
        <w:tab/>
        <w:t>(11), -- DisabledVehicle DF may also be sent</w:t>
      </w:r>
    </w:p>
    <w:p w14:paraId="3E77C208" w14:textId="77777777" w:rsidR="00985976" w:rsidRDefault="00985976" w:rsidP="00413E09">
      <w:pPr>
        <w:pStyle w:val="Code"/>
      </w:pPr>
      <w:r>
        <w:tab/>
        <w:t xml:space="preserve">eventAirBagDeployment           </w:t>
      </w:r>
      <w:r>
        <w:tab/>
        <w:t>(12)</w:t>
      </w:r>
    </w:p>
    <w:p w14:paraId="135B7A4F" w14:textId="77777777" w:rsidR="00985976" w:rsidRDefault="00985976" w:rsidP="00413E09">
      <w:pPr>
        <w:pStyle w:val="Code"/>
      </w:pPr>
      <w:r>
        <w:lastRenderedPageBreak/>
        <w:t>}</w:t>
      </w:r>
    </w:p>
    <w:p w14:paraId="376FF487" w14:textId="77777777" w:rsidR="00985976" w:rsidRDefault="00985976" w:rsidP="00985976">
      <w:pPr>
        <w:spacing w:after="0"/>
        <w:rPr>
          <w:rFonts w:ascii="Consolas" w:hAnsi="Consolas" w:cs="Consolas"/>
          <w:sz w:val="18"/>
          <w:szCs w:val="18"/>
        </w:rPr>
      </w:pPr>
    </w:p>
    <w:p w14:paraId="5D04B1F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228E955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182D13AD"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4588262" w14:textId="77777777" w:rsidR="00985976" w:rsidRDefault="00985976">
            <w:pPr>
              <w:pStyle w:val="TAL"/>
              <w:rPr>
                <w:b/>
                <w:lang w:eastAsia="en-US"/>
              </w:rPr>
            </w:pPr>
            <w:r>
              <w:rPr>
                <w:b/>
                <w:lang w:eastAsia="en-US"/>
              </w:rPr>
              <w:t>Explanation</w:t>
            </w:r>
          </w:p>
        </w:tc>
      </w:tr>
      <w:tr w:rsidR="00985976" w14:paraId="0175A81C"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5304C742" w14:textId="77777777" w:rsidR="00985976" w:rsidRDefault="00985976">
            <w:pPr>
              <w:pStyle w:val="TAL"/>
            </w:pPr>
            <w:r>
              <w:t>eventHazardLights</w:t>
            </w:r>
          </w:p>
        </w:tc>
        <w:tc>
          <w:tcPr>
            <w:tcW w:w="5953" w:type="dxa"/>
            <w:tcBorders>
              <w:top w:val="single" w:sz="4" w:space="0" w:color="auto"/>
              <w:left w:val="single" w:sz="4" w:space="0" w:color="auto"/>
              <w:bottom w:val="single" w:sz="4" w:space="0" w:color="auto"/>
              <w:right w:val="single" w:sz="4" w:space="0" w:color="auto"/>
            </w:tcBorders>
            <w:hideMark/>
          </w:tcPr>
          <w:p w14:paraId="795D0AD6" w14:textId="77777777" w:rsidR="00985976" w:rsidRDefault="00985976">
            <w:pPr>
              <w:pStyle w:val="TAL"/>
              <w:rPr>
                <w:lang w:eastAsia="en-US"/>
              </w:rPr>
            </w:pPr>
            <w:r>
              <w:rPr>
                <w:lang w:eastAsia="en-US"/>
              </w:rPr>
              <w:t>Parameter specifying whether a Hazard Light Event is occurring</w:t>
            </w:r>
          </w:p>
        </w:tc>
      </w:tr>
      <w:tr w:rsidR="00985976" w14:paraId="5FB1C4A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19BEF119" w14:textId="77777777" w:rsidR="00985976" w:rsidRDefault="00985976">
            <w:pPr>
              <w:pStyle w:val="TAL"/>
            </w:pPr>
            <w:r>
              <w:t>eventStopLineViolation</w:t>
            </w:r>
          </w:p>
        </w:tc>
        <w:tc>
          <w:tcPr>
            <w:tcW w:w="5953" w:type="dxa"/>
            <w:tcBorders>
              <w:top w:val="single" w:sz="4" w:space="0" w:color="auto"/>
              <w:left w:val="single" w:sz="4" w:space="0" w:color="auto"/>
              <w:bottom w:val="single" w:sz="4" w:space="0" w:color="auto"/>
              <w:right w:val="single" w:sz="4" w:space="0" w:color="auto"/>
            </w:tcBorders>
            <w:hideMark/>
          </w:tcPr>
          <w:p w14:paraId="4D340507" w14:textId="77777777" w:rsidR="00985976" w:rsidRDefault="00985976">
            <w:pPr>
              <w:pStyle w:val="TAL"/>
              <w:rPr>
                <w:lang w:eastAsia="en-US"/>
              </w:rPr>
            </w:pPr>
            <w:r>
              <w:rPr>
                <w:lang w:eastAsia="en-US"/>
              </w:rPr>
              <w:t>Parameter specifying whether a Stop Line Violation Event is occurring</w:t>
            </w:r>
          </w:p>
        </w:tc>
      </w:tr>
      <w:tr w:rsidR="00985976" w14:paraId="0A3D3174"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1D3355B" w14:textId="77777777" w:rsidR="00985976" w:rsidRDefault="00985976">
            <w:pPr>
              <w:pStyle w:val="TAL"/>
            </w:pPr>
            <w:r>
              <w:t>eventABSactivated</w:t>
            </w:r>
          </w:p>
        </w:tc>
        <w:tc>
          <w:tcPr>
            <w:tcW w:w="5953" w:type="dxa"/>
            <w:tcBorders>
              <w:top w:val="single" w:sz="4" w:space="0" w:color="auto"/>
              <w:left w:val="single" w:sz="4" w:space="0" w:color="auto"/>
              <w:bottom w:val="single" w:sz="4" w:space="0" w:color="auto"/>
              <w:right w:val="single" w:sz="4" w:space="0" w:color="auto"/>
            </w:tcBorders>
            <w:hideMark/>
          </w:tcPr>
          <w:p w14:paraId="5EB2BE58" w14:textId="77777777" w:rsidR="00985976" w:rsidRDefault="00985976">
            <w:pPr>
              <w:pStyle w:val="TAL"/>
              <w:rPr>
                <w:lang w:eastAsia="en-US"/>
              </w:rPr>
            </w:pPr>
            <w:r>
              <w:rPr>
                <w:lang w:eastAsia="en-US"/>
              </w:rPr>
              <w:t>Parameter specifying whether an ABS Activated event is occurring</w:t>
            </w:r>
          </w:p>
        </w:tc>
      </w:tr>
      <w:tr w:rsidR="00985976" w14:paraId="422DEDA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89EEFCD" w14:textId="77777777" w:rsidR="00985976" w:rsidRDefault="00985976">
            <w:pPr>
              <w:pStyle w:val="TAL"/>
            </w:pPr>
            <w:r>
              <w:t>eventTractionControlLoss</w:t>
            </w:r>
          </w:p>
        </w:tc>
        <w:tc>
          <w:tcPr>
            <w:tcW w:w="5953" w:type="dxa"/>
            <w:tcBorders>
              <w:top w:val="single" w:sz="4" w:space="0" w:color="auto"/>
              <w:left w:val="single" w:sz="4" w:space="0" w:color="auto"/>
              <w:bottom w:val="single" w:sz="4" w:space="0" w:color="auto"/>
              <w:right w:val="single" w:sz="4" w:space="0" w:color="auto"/>
            </w:tcBorders>
            <w:hideMark/>
          </w:tcPr>
          <w:p w14:paraId="3462824F" w14:textId="77777777" w:rsidR="00985976" w:rsidRDefault="00985976">
            <w:pPr>
              <w:pStyle w:val="TAL"/>
              <w:rPr>
                <w:lang w:eastAsia="en-US"/>
              </w:rPr>
            </w:pPr>
            <w:r>
              <w:rPr>
                <w:lang w:eastAsia="en-US"/>
              </w:rPr>
              <w:t>Parameter specifying whether a Traction Control Loss event is occurring</w:t>
            </w:r>
          </w:p>
        </w:tc>
      </w:tr>
      <w:tr w:rsidR="00985976" w14:paraId="5291C8E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043C5F" w14:textId="77777777" w:rsidR="00985976" w:rsidRDefault="00985976">
            <w:pPr>
              <w:pStyle w:val="TAL"/>
            </w:pPr>
            <w:r>
              <w:t>eventStabilityControlActivated</w:t>
            </w:r>
          </w:p>
        </w:tc>
        <w:tc>
          <w:tcPr>
            <w:tcW w:w="5953" w:type="dxa"/>
            <w:tcBorders>
              <w:top w:val="single" w:sz="4" w:space="0" w:color="auto"/>
              <w:left w:val="single" w:sz="4" w:space="0" w:color="auto"/>
              <w:bottom w:val="single" w:sz="4" w:space="0" w:color="auto"/>
              <w:right w:val="single" w:sz="4" w:space="0" w:color="auto"/>
            </w:tcBorders>
            <w:hideMark/>
          </w:tcPr>
          <w:p w14:paraId="788CF4A1" w14:textId="77777777" w:rsidR="00985976" w:rsidRDefault="00985976">
            <w:pPr>
              <w:pStyle w:val="TAL"/>
              <w:rPr>
                <w:lang w:eastAsia="en-US"/>
              </w:rPr>
            </w:pPr>
            <w:r>
              <w:rPr>
                <w:lang w:eastAsia="en-US"/>
              </w:rPr>
              <w:t>Parameter specifying whether a Stability Control Activated event is occurring</w:t>
            </w:r>
          </w:p>
        </w:tc>
      </w:tr>
      <w:tr w:rsidR="00985976" w14:paraId="658B50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DD484CE" w14:textId="77777777" w:rsidR="00985976" w:rsidRDefault="00985976">
            <w:pPr>
              <w:pStyle w:val="TAL"/>
            </w:pPr>
            <w:r>
              <w:t>eventHazardousMaterials</w:t>
            </w:r>
          </w:p>
        </w:tc>
        <w:tc>
          <w:tcPr>
            <w:tcW w:w="5953" w:type="dxa"/>
            <w:tcBorders>
              <w:top w:val="single" w:sz="4" w:space="0" w:color="auto"/>
              <w:left w:val="single" w:sz="4" w:space="0" w:color="auto"/>
              <w:bottom w:val="single" w:sz="4" w:space="0" w:color="auto"/>
              <w:right w:val="single" w:sz="4" w:space="0" w:color="auto"/>
            </w:tcBorders>
            <w:hideMark/>
          </w:tcPr>
          <w:p w14:paraId="1CF7B299" w14:textId="77777777" w:rsidR="00985976" w:rsidRDefault="00985976">
            <w:pPr>
              <w:pStyle w:val="TAL"/>
              <w:rPr>
                <w:lang w:eastAsia="en-US"/>
              </w:rPr>
            </w:pPr>
            <w:r>
              <w:rPr>
                <w:lang w:eastAsia="en-US"/>
              </w:rPr>
              <w:t>Parameter specifying whether a Hazardous Materials Event is occurring</w:t>
            </w:r>
          </w:p>
        </w:tc>
      </w:tr>
      <w:tr w:rsidR="00985976" w14:paraId="1CC4591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C948712"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590E82FF" w14:textId="30D2ACDD" w:rsidR="00985976" w:rsidRDefault="00985976">
            <w:pPr>
              <w:pStyle w:val="TAL"/>
              <w:rPr>
                <w:lang w:eastAsia="en-US"/>
              </w:rPr>
            </w:pPr>
            <w:r>
              <w:rPr>
                <w:lang w:eastAsia="en-US"/>
              </w:rPr>
              <w:t>Parameter reserved for an eve</w:t>
            </w:r>
            <w:r w:rsidR="00491A04">
              <w:rPr>
                <w:lang w:eastAsia="en-US"/>
              </w:rPr>
              <w:t>nt</w:t>
            </w:r>
            <w:r>
              <w:rPr>
                <w:lang w:eastAsia="en-US"/>
              </w:rPr>
              <w:t xml:space="preserve"> not explicitly included in the J2945.1 standard</w:t>
            </w:r>
          </w:p>
        </w:tc>
      </w:tr>
      <w:tr w:rsidR="00985976" w14:paraId="5DE1178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9A82C6" w14:textId="77777777" w:rsidR="00985976" w:rsidRDefault="00985976">
            <w:pPr>
              <w:pStyle w:val="TAL"/>
            </w:pPr>
            <w:r>
              <w:t>eventHardBraking</w:t>
            </w:r>
          </w:p>
        </w:tc>
        <w:tc>
          <w:tcPr>
            <w:tcW w:w="5953" w:type="dxa"/>
            <w:tcBorders>
              <w:top w:val="single" w:sz="4" w:space="0" w:color="auto"/>
              <w:left w:val="single" w:sz="4" w:space="0" w:color="auto"/>
              <w:bottom w:val="single" w:sz="4" w:space="0" w:color="auto"/>
              <w:right w:val="single" w:sz="4" w:space="0" w:color="auto"/>
            </w:tcBorders>
            <w:hideMark/>
          </w:tcPr>
          <w:p w14:paraId="4997C158" w14:textId="77777777" w:rsidR="00985976" w:rsidRDefault="00985976">
            <w:pPr>
              <w:pStyle w:val="TAL"/>
              <w:rPr>
                <w:lang w:eastAsia="en-US"/>
              </w:rPr>
            </w:pPr>
            <w:r>
              <w:rPr>
                <w:lang w:eastAsia="en-US"/>
              </w:rPr>
              <w:t>Parameter specifying whether a Hard Braking event is occurring</w:t>
            </w:r>
          </w:p>
        </w:tc>
      </w:tr>
      <w:tr w:rsidR="00985976" w14:paraId="21B1CC48"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1F503F41" w14:textId="77777777" w:rsidR="00985976" w:rsidRDefault="00985976">
            <w:pPr>
              <w:pStyle w:val="TAL"/>
            </w:pPr>
            <w:r>
              <w:t>eventLightsChanged</w:t>
            </w:r>
          </w:p>
        </w:tc>
        <w:tc>
          <w:tcPr>
            <w:tcW w:w="5953" w:type="dxa"/>
            <w:tcBorders>
              <w:top w:val="single" w:sz="4" w:space="0" w:color="auto"/>
              <w:left w:val="single" w:sz="4" w:space="0" w:color="auto"/>
              <w:bottom w:val="single" w:sz="4" w:space="0" w:color="auto"/>
              <w:right w:val="single" w:sz="4" w:space="0" w:color="auto"/>
            </w:tcBorders>
            <w:hideMark/>
          </w:tcPr>
          <w:p w14:paraId="649776B4" w14:textId="77777777" w:rsidR="00985976" w:rsidRDefault="00985976">
            <w:pPr>
              <w:pStyle w:val="TAL"/>
              <w:rPr>
                <w:lang w:eastAsia="en-US"/>
              </w:rPr>
            </w:pPr>
            <w:r>
              <w:rPr>
                <w:lang w:eastAsia="en-US"/>
              </w:rPr>
              <w:t>Parameter specifying whether a Lights Changes event is occurring</w:t>
            </w:r>
          </w:p>
        </w:tc>
      </w:tr>
      <w:tr w:rsidR="00985976" w14:paraId="4F59E2F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CF6A76B" w14:textId="77777777" w:rsidR="00985976" w:rsidRDefault="00985976">
            <w:pPr>
              <w:pStyle w:val="TAL"/>
            </w:pPr>
            <w:r>
              <w:t>eventWipersChanged</w:t>
            </w:r>
          </w:p>
        </w:tc>
        <w:tc>
          <w:tcPr>
            <w:tcW w:w="5953" w:type="dxa"/>
            <w:tcBorders>
              <w:top w:val="single" w:sz="4" w:space="0" w:color="auto"/>
              <w:left w:val="single" w:sz="4" w:space="0" w:color="auto"/>
              <w:bottom w:val="single" w:sz="4" w:space="0" w:color="auto"/>
              <w:right w:val="single" w:sz="4" w:space="0" w:color="auto"/>
            </w:tcBorders>
            <w:hideMark/>
          </w:tcPr>
          <w:p w14:paraId="5D8195BA" w14:textId="77777777" w:rsidR="00985976" w:rsidRDefault="00985976">
            <w:pPr>
              <w:pStyle w:val="TAL"/>
              <w:rPr>
                <w:lang w:eastAsia="en-US"/>
              </w:rPr>
            </w:pPr>
            <w:r>
              <w:rPr>
                <w:lang w:eastAsia="en-US"/>
              </w:rPr>
              <w:t>Parameter specifying whether a Wipers Changed event is occurring</w:t>
            </w:r>
          </w:p>
        </w:tc>
      </w:tr>
      <w:tr w:rsidR="00985976" w14:paraId="7E173EC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6647113" w14:textId="77777777" w:rsidR="00985976" w:rsidRDefault="00985976">
            <w:pPr>
              <w:pStyle w:val="TAL"/>
            </w:pPr>
            <w:r>
              <w:t>eventFlatTire</w:t>
            </w:r>
          </w:p>
        </w:tc>
        <w:tc>
          <w:tcPr>
            <w:tcW w:w="5953" w:type="dxa"/>
            <w:tcBorders>
              <w:top w:val="single" w:sz="4" w:space="0" w:color="auto"/>
              <w:left w:val="single" w:sz="4" w:space="0" w:color="auto"/>
              <w:bottom w:val="single" w:sz="4" w:space="0" w:color="auto"/>
              <w:right w:val="single" w:sz="4" w:space="0" w:color="auto"/>
            </w:tcBorders>
            <w:hideMark/>
          </w:tcPr>
          <w:p w14:paraId="1652B5DB" w14:textId="77777777" w:rsidR="00985976" w:rsidRDefault="00985976">
            <w:pPr>
              <w:pStyle w:val="TAL"/>
              <w:rPr>
                <w:lang w:eastAsia="en-US"/>
              </w:rPr>
            </w:pPr>
            <w:r>
              <w:rPr>
                <w:lang w:eastAsia="en-US"/>
              </w:rPr>
              <w:t>Parameter specifying whether a Flat Tire event is occurring</w:t>
            </w:r>
          </w:p>
        </w:tc>
      </w:tr>
      <w:tr w:rsidR="00985976" w14:paraId="60DC1DF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5CCFC57C" w14:textId="77777777" w:rsidR="00985976" w:rsidRDefault="00985976">
            <w:pPr>
              <w:pStyle w:val="TAL"/>
            </w:pPr>
            <w:r>
              <w:t>eventDisabledVehicle</w:t>
            </w:r>
          </w:p>
        </w:tc>
        <w:tc>
          <w:tcPr>
            <w:tcW w:w="5953" w:type="dxa"/>
            <w:tcBorders>
              <w:top w:val="single" w:sz="4" w:space="0" w:color="auto"/>
              <w:left w:val="single" w:sz="4" w:space="0" w:color="auto"/>
              <w:bottom w:val="single" w:sz="4" w:space="0" w:color="auto"/>
              <w:right w:val="single" w:sz="4" w:space="0" w:color="auto"/>
            </w:tcBorders>
            <w:hideMark/>
          </w:tcPr>
          <w:p w14:paraId="29D80F9F" w14:textId="77777777" w:rsidR="00985976" w:rsidRDefault="00985976">
            <w:pPr>
              <w:pStyle w:val="TAL"/>
              <w:rPr>
                <w:lang w:eastAsia="en-US"/>
              </w:rPr>
            </w:pPr>
            <w:r>
              <w:rPr>
                <w:lang w:eastAsia="en-US"/>
              </w:rPr>
              <w:t>Parameter specifying whether a Disabled Vehicle event is occurring</w:t>
            </w:r>
          </w:p>
        </w:tc>
      </w:tr>
      <w:tr w:rsidR="00985976" w14:paraId="577137A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76EA24" w14:textId="77777777" w:rsidR="00985976" w:rsidRDefault="00985976">
            <w:pPr>
              <w:pStyle w:val="TAL"/>
            </w:pPr>
            <w:r>
              <w:t>eventAirBagDeployment</w:t>
            </w:r>
          </w:p>
        </w:tc>
        <w:tc>
          <w:tcPr>
            <w:tcW w:w="5953" w:type="dxa"/>
            <w:tcBorders>
              <w:top w:val="single" w:sz="4" w:space="0" w:color="auto"/>
              <w:left w:val="single" w:sz="4" w:space="0" w:color="auto"/>
              <w:bottom w:val="single" w:sz="4" w:space="0" w:color="auto"/>
              <w:right w:val="single" w:sz="4" w:space="0" w:color="auto"/>
            </w:tcBorders>
            <w:hideMark/>
          </w:tcPr>
          <w:p w14:paraId="28015D9E" w14:textId="77777777" w:rsidR="00985976" w:rsidRDefault="00985976">
            <w:pPr>
              <w:pStyle w:val="TAL"/>
              <w:rPr>
                <w:lang w:eastAsia="en-US"/>
              </w:rPr>
            </w:pPr>
            <w:r>
              <w:rPr>
                <w:lang w:eastAsia="en-US"/>
              </w:rPr>
              <w:t>Parameter specifying whether an Air Bag Deployment event is occurring</w:t>
            </w:r>
          </w:p>
        </w:tc>
      </w:tr>
    </w:tbl>
    <w:p w14:paraId="2D713041" w14:textId="77777777" w:rsidR="00985976" w:rsidRDefault="00985976" w:rsidP="00985976">
      <w:pPr>
        <w:spacing w:after="0"/>
        <w:rPr>
          <w:rFonts w:ascii="Consolas" w:hAnsi="Consolas" w:cs="Consolas"/>
          <w:sz w:val="18"/>
          <w:szCs w:val="18"/>
        </w:rPr>
      </w:pPr>
    </w:p>
    <w:p w14:paraId="6A54E9A1" w14:textId="77777777" w:rsidR="00985976" w:rsidRDefault="00985976" w:rsidP="00985976">
      <w:pPr>
        <w:spacing w:after="0"/>
        <w:rPr>
          <w:rFonts w:ascii="Consolas" w:hAnsi="Consolas" w:cs="Consolas"/>
          <w:sz w:val="18"/>
          <w:szCs w:val="18"/>
        </w:rPr>
      </w:pPr>
    </w:p>
    <w:p w14:paraId="5693B248" w14:textId="48A815EF" w:rsidR="00985976" w:rsidRDefault="00985976" w:rsidP="008027FB">
      <w:pPr>
        <w:pStyle w:val="Heading4"/>
        <w:numPr>
          <w:ilvl w:val="3"/>
          <w:numId w:val="36"/>
        </w:numPr>
      </w:pPr>
      <w:bookmarkStart w:id="827" w:name="_Toc445478967"/>
      <w:r>
        <w:t>Enable</w:t>
      </w:r>
      <w:ins w:id="828" w:author="Liming, John R." w:date="2017-03-29T16:47:00Z">
        <w:r w:rsidR="00BE27A8">
          <w:t>Individual</w:t>
        </w:r>
      </w:ins>
      <w:r>
        <w:t>BrakePedalStatus</w:t>
      </w:r>
      <w:bookmarkEnd w:id="827"/>
    </w:p>
    <w:p w14:paraId="7B2B6A77" w14:textId="77777777" w:rsidR="00985976" w:rsidRDefault="00985976" w:rsidP="00985976">
      <w:pPr>
        <w:spacing w:after="0"/>
      </w:pPr>
      <w:r>
        <w:t>Sets the brake pedal status of the SUT.</w:t>
      </w:r>
    </w:p>
    <w:p w14:paraId="4BA0502A" w14:textId="77777777" w:rsidR="00985976" w:rsidRDefault="00985976" w:rsidP="00985976">
      <w:pPr>
        <w:spacing w:after="0"/>
      </w:pPr>
    </w:p>
    <w:p w14:paraId="60303BB0" w14:textId="77777777" w:rsidR="00985976" w:rsidRDefault="00985976" w:rsidP="00413E09">
      <w:pPr>
        <w:pStyle w:val="Code"/>
      </w:pPr>
      <w:r>
        <w:t>EnableBrakePedalStatus ::= BOOLEAN</w:t>
      </w:r>
    </w:p>
    <w:p w14:paraId="356EC660" w14:textId="77777777" w:rsidR="00985976" w:rsidRDefault="00985976" w:rsidP="00985976">
      <w:pPr>
        <w:spacing w:after="0"/>
        <w:rPr>
          <w:rFonts w:ascii="Consolas" w:hAnsi="Consolas" w:cs="Consolas"/>
          <w:sz w:val="18"/>
          <w:szCs w:val="18"/>
        </w:rPr>
      </w:pPr>
    </w:p>
    <w:p w14:paraId="75BD18E1" w14:textId="77777777" w:rsidR="00985976" w:rsidRDefault="00985976" w:rsidP="00985976">
      <w:pPr>
        <w:spacing w:after="0"/>
        <w:rPr>
          <w:rFonts w:ascii="Consolas" w:hAnsi="Consolas" w:cs="Consolas"/>
          <w:sz w:val="18"/>
          <w:szCs w:val="18"/>
        </w:rPr>
      </w:pPr>
    </w:p>
    <w:p w14:paraId="72705EEE" w14:textId="77777777" w:rsidR="00985976" w:rsidRDefault="00985976" w:rsidP="008027FB">
      <w:pPr>
        <w:pStyle w:val="Heading4"/>
        <w:numPr>
          <w:ilvl w:val="3"/>
          <w:numId w:val="36"/>
        </w:numPr>
      </w:pPr>
      <w:bookmarkStart w:id="829" w:name="_Toc445478968"/>
      <w:r>
        <w:t>EnableBrakeAvailability</w:t>
      </w:r>
      <w:bookmarkEnd w:id="829"/>
    </w:p>
    <w:p w14:paraId="5BF6BF94" w14:textId="77777777" w:rsidR="00985976" w:rsidRDefault="00985976" w:rsidP="00985976">
      <w:r>
        <w:t>This request sets the brake availability of the SUT.</w:t>
      </w:r>
    </w:p>
    <w:p w14:paraId="242078FE" w14:textId="77777777" w:rsidR="00985976" w:rsidRDefault="00985976" w:rsidP="00413E09">
      <w:pPr>
        <w:pStyle w:val="Code"/>
      </w:pPr>
      <w:r>
        <w:t>EnableBrakeAvailability ::= BOOLEAN</w:t>
      </w:r>
    </w:p>
    <w:p w14:paraId="0CCE7527" w14:textId="77777777" w:rsidR="00985976" w:rsidRDefault="00985976" w:rsidP="00985976">
      <w:pPr>
        <w:spacing w:after="0"/>
        <w:rPr>
          <w:rFonts w:ascii="Consolas" w:hAnsi="Consolas" w:cs="Consolas"/>
          <w:sz w:val="18"/>
          <w:szCs w:val="18"/>
        </w:rPr>
      </w:pPr>
    </w:p>
    <w:p w14:paraId="67711A94" w14:textId="77777777" w:rsidR="00985976" w:rsidRDefault="00985976" w:rsidP="00985976">
      <w:pPr>
        <w:spacing w:after="0"/>
        <w:rPr>
          <w:rFonts w:ascii="Consolas" w:hAnsi="Consolas" w:cs="Consolas"/>
          <w:sz w:val="18"/>
          <w:szCs w:val="18"/>
        </w:rPr>
      </w:pPr>
    </w:p>
    <w:p w14:paraId="79158F8E" w14:textId="77777777" w:rsidR="00985976" w:rsidRDefault="00985976" w:rsidP="008027FB">
      <w:pPr>
        <w:pStyle w:val="Heading4"/>
        <w:numPr>
          <w:ilvl w:val="3"/>
          <w:numId w:val="36"/>
        </w:numPr>
      </w:pPr>
      <w:bookmarkStart w:id="830" w:name="_Toc445478969"/>
      <w:r>
        <w:t>EnableCongestionMitigation</w:t>
      </w:r>
      <w:bookmarkEnd w:id="830"/>
    </w:p>
    <w:p w14:paraId="4B313B16" w14:textId="77777777" w:rsidR="00985976" w:rsidRDefault="00985976" w:rsidP="00985976">
      <w:r>
        <w:t>This request sets the congestion mitigation of the SUT.</w:t>
      </w:r>
    </w:p>
    <w:p w14:paraId="3AB4A89D" w14:textId="77777777" w:rsidR="00985976" w:rsidRDefault="00985976" w:rsidP="00413E09">
      <w:pPr>
        <w:pStyle w:val="Code"/>
      </w:pPr>
      <w:r>
        <w:t>EnableCongestionMitigation ::= BOOLEAN</w:t>
      </w:r>
    </w:p>
    <w:p w14:paraId="3FB55EE9" w14:textId="77777777" w:rsidR="00985976" w:rsidRDefault="00985976" w:rsidP="00985976">
      <w:pPr>
        <w:spacing w:after="0"/>
        <w:rPr>
          <w:rFonts w:ascii="Consolas" w:hAnsi="Consolas" w:cs="Consolas"/>
          <w:sz w:val="18"/>
          <w:szCs w:val="18"/>
        </w:rPr>
      </w:pPr>
    </w:p>
    <w:p w14:paraId="2C06DC40" w14:textId="77777777" w:rsidR="00985976" w:rsidRDefault="00985976" w:rsidP="00985976">
      <w:pPr>
        <w:spacing w:after="0"/>
        <w:rPr>
          <w:rFonts w:ascii="Consolas" w:hAnsi="Consolas" w:cs="Consolas"/>
          <w:sz w:val="18"/>
          <w:szCs w:val="18"/>
        </w:rPr>
      </w:pPr>
    </w:p>
    <w:p w14:paraId="1E3C414B" w14:textId="77777777" w:rsidR="00985976" w:rsidRDefault="00985976" w:rsidP="008027FB">
      <w:pPr>
        <w:pStyle w:val="Heading4"/>
        <w:numPr>
          <w:ilvl w:val="3"/>
          <w:numId w:val="36"/>
        </w:numPr>
      </w:pPr>
      <w:bookmarkStart w:id="831" w:name="_Toc445478970"/>
      <w:r>
        <w:t>SetTemporaryId</w:t>
      </w:r>
      <w:bookmarkEnd w:id="831"/>
    </w:p>
    <w:p w14:paraId="08A19D03" w14:textId="57D17327" w:rsidR="00985976" w:rsidRDefault="00985976" w:rsidP="00985976">
      <w:r>
        <w:t>This request sets the temporary ID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p>
    <w:p w14:paraId="3B11297F" w14:textId="77777777" w:rsidR="00985976" w:rsidRDefault="00985976" w:rsidP="00413E09">
      <w:pPr>
        <w:pStyle w:val="Code"/>
      </w:pPr>
      <w:r>
        <w:t>SetTemporaryId ::= OCTET STRING (SIZE(4))</w:t>
      </w:r>
    </w:p>
    <w:p w14:paraId="1C71C9D3" w14:textId="77777777" w:rsidR="00985976" w:rsidRDefault="00985976" w:rsidP="00985976">
      <w:pPr>
        <w:spacing w:after="0"/>
        <w:rPr>
          <w:rFonts w:ascii="Consolas" w:hAnsi="Consolas" w:cs="Consolas"/>
          <w:sz w:val="18"/>
          <w:szCs w:val="18"/>
        </w:rPr>
      </w:pPr>
    </w:p>
    <w:p w14:paraId="54587194" w14:textId="77777777" w:rsidR="00985976" w:rsidRDefault="00985976" w:rsidP="00985976">
      <w:pPr>
        <w:spacing w:after="0"/>
        <w:rPr>
          <w:rFonts w:ascii="Consolas" w:hAnsi="Consolas" w:cs="Consolas"/>
          <w:sz w:val="18"/>
          <w:szCs w:val="18"/>
        </w:rPr>
      </w:pPr>
    </w:p>
    <w:p w14:paraId="600A1102" w14:textId="77777777" w:rsidR="00985976" w:rsidRDefault="00985976" w:rsidP="008027FB">
      <w:pPr>
        <w:pStyle w:val="Heading4"/>
        <w:numPr>
          <w:ilvl w:val="3"/>
          <w:numId w:val="36"/>
        </w:numPr>
      </w:pPr>
      <w:bookmarkStart w:id="832" w:name="_Toc445478971"/>
      <w:r>
        <w:t>SetMsgCount</w:t>
      </w:r>
      <w:bookmarkEnd w:id="832"/>
    </w:p>
    <w:p w14:paraId="7D3B562F" w14:textId="0CD17E94" w:rsidR="00985976" w:rsidRDefault="00985976" w:rsidP="00985976">
      <w:r>
        <w:t>This request sets the message count of the SUT.</w:t>
      </w:r>
      <w:r w:rsidR="009B40A0">
        <w:t xml:space="preserve"> The definition of data units is adopted from [</w:t>
      </w:r>
      <w:r w:rsidR="009B40A0">
        <w:fldChar w:fldCharType="begin"/>
      </w:r>
      <w:r w:rsidR="009B40A0">
        <w:instrText xml:space="preserve"> REF REF_SAEJ2735 \h </w:instrText>
      </w:r>
      <w:r w:rsidR="009B40A0">
        <w:fldChar w:fldCharType="separate"/>
      </w:r>
      <w:r w:rsidR="003B250A">
        <w:t>10</w:t>
      </w:r>
      <w:r w:rsidR="009B40A0">
        <w:fldChar w:fldCharType="end"/>
      </w:r>
      <w:r w:rsidR="009B40A0">
        <w:t>].</w:t>
      </w:r>
    </w:p>
    <w:p w14:paraId="68664ED2" w14:textId="77777777" w:rsidR="00985976" w:rsidRDefault="00985976" w:rsidP="00413E09">
      <w:pPr>
        <w:pStyle w:val="Code"/>
      </w:pPr>
      <w:r>
        <w:t>SetMsgCount ::= INTEGER (0..127)</w:t>
      </w:r>
    </w:p>
    <w:p w14:paraId="37EAB0F8" w14:textId="77777777" w:rsidR="00985976" w:rsidRDefault="00985976" w:rsidP="00985976">
      <w:pPr>
        <w:spacing w:after="0"/>
        <w:rPr>
          <w:rFonts w:ascii="Consolas" w:hAnsi="Consolas" w:cs="Consolas"/>
          <w:sz w:val="18"/>
          <w:szCs w:val="18"/>
        </w:rPr>
      </w:pPr>
    </w:p>
    <w:p w14:paraId="4193FC66" w14:textId="77777777" w:rsidR="00985976" w:rsidRDefault="00985976" w:rsidP="00985976">
      <w:pPr>
        <w:spacing w:after="0"/>
        <w:rPr>
          <w:rFonts w:ascii="Consolas" w:hAnsi="Consolas" w:cs="Consolas"/>
          <w:sz w:val="18"/>
          <w:szCs w:val="18"/>
        </w:rPr>
      </w:pPr>
    </w:p>
    <w:p w14:paraId="6546BAE1" w14:textId="77777777" w:rsidR="00985976" w:rsidRDefault="00985976" w:rsidP="008027FB">
      <w:pPr>
        <w:pStyle w:val="Heading4"/>
        <w:numPr>
          <w:ilvl w:val="3"/>
          <w:numId w:val="36"/>
        </w:numPr>
      </w:pPr>
      <w:bookmarkStart w:id="833" w:name="_Toc445478972"/>
      <w:r>
        <w:t>ConfigureBsm</w:t>
      </w:r>
      <w:bookmarkEnd w:id="833"/>
    </w:p>
    <w:p w14:paraId="657C442B" w14:textId="77777777" w:rsidR="00985976" w:rsidRDefault="00985976" w:rsidP="00985976">
      <w:r>
        <w:t>This request configures the BSM transmission of the SUT. Refer to SetWsmTxInfo for more information on parameter settings.</w:t>
      </w:r>
    </w:p>
    <w:p w14:paraId="6B501E2E" w14:textId="77777777" w:rsidR="00985976" w:rsidRDefault="00985976" w:rsidP="00413E09">
      <w:pPr>
        <w:pStyle w:val="Code"/>
      </w:pPr>
      <w:r>
        <w:t>ConfigureBsm ::= SetWsmTxInfo (WITH COMPONENTS {</w:t>
      </w:r>
    </w:p>
    <w:p w14:paraId="7BA2AE83" w14:textId="77777777" w:rsidR="00985976" w:rsidRDefault="00985976" w:rsidP="00413E09">
      <w:pPr>
        <w:pStyle w:val="Code"/>
      </w:pPr>
      <w:r>
        <w:tab/>
      </w:r>
      <w:r>
        <w:tab/>
        <w:t>psid</w:t>
      </w:r>
      <w:r>
        <w:tab/>
        <w:t>(32),</w:t>
      </w:r>
    </w:p>
    <w:p w14:paraId="2B0DD5B2" w14:textId="77777777" w:rsidR="00985976" w:rsidRDefault="00985976" w:rsidP="00413E09">
      <w:pPr>
        <w:pStyle w:val="Code"/>
      </w:pPr>
      <w:r>
        <w:tab/>
      </w:r>
      <w:r>
        <w:tab/>
        <w:t>radio,</w:t>
      </w:r>
    </w:p>
    <w:p w14:paraId="4CCBDC1D" w14:textId="77777777" w:rsidR="00985976" w:rsidRDefault="00985976" w:rsidP="00413E09">
      <w:pPr>
        <w:pStyle w:val="Code"/>
      </w:pPr>
      <w:r>
        <w:tab/>
      </w:r>
      <w:r>
        <w:tab/>
        <w:t>security (WITH COMPONENTS { contentType (mBSM) }),</w:t>
      </w:r>
    </w:p>
    <w:p w14:paraId="43C82531" w14:textId="77777777" w:rsidR="00985976" w:rsidRDefault="00985976" w:rsidP="00413E09">
      <w:pPr>
        <w:pStyle w:val="Code"/>
      </w:pPr>
      <w:r>
        <w:tab/>
      </w:r>
      <w:r>
        <w:tab/>
        <w:t>channelIdentifier (172),</w:t>
      </w:r>
    </w:p>
    <w:p w14:paraId="7047AEC7" w14:textId="77777777" w:rsidR="00985976" w:rsidRDefault="00985976" w:rsidP="00413E09">
      <w:pPr>
        <w:pStyle w:val="Code"/>
      </w:pPr>
      <w:r>
        <w:tab/>
      </w:r>
      <w:r>
        <w:tab/>
        <w:t>timeslot (continuous),</w:t>
      </w:r>
    </w:p>
    <w:p w14:paraId="0908EA4E" w14:textId="77777777" w:rsidR="00985976" w:rsidRDefault="00985976" w:rsidP="00413E09">
      <w:pPr>
        <w:pStyle w:val="Code"/>
      </w:pPr>
      <w:r>
        <w:lastRenderedPageBreak/>
        <w:tab/>
      </w:r>
      <w:r>
        <w:tab/>
        <w:t>dataRate (r6Mbps-12BPSK),</w:t>
      </w:r>
    </w:p>
    <w:p w14:paraId="361155EE" w14:textId="77777777" w:rsidR="00985976" w:rsidRDefault="00985976" w:rsidP="00413E09">
      <w:pPr>
        <w:pStyle w:val="Code"/>
      </w:pPr>
      <w:r>
        <w:tab/>
      </w:r>
      <w:r>
        <w:tab/>
        <w:t>transmitPowerLevel (20),</w:t>
      </w:r>
    </w:p>
    <w:p w14:paraId="521A49A7" w14:textId="77777777" w:rsidR="00985976" w:rsidRDefault="00985976" w:rsidP="00413E09">
      <w:pPr>
        <w:pStyle w:val="Code"/>
      </w:pPr>
      <w:r>
        <w:tab/>
      </w:r>
      <w:r>
        <w:tab/>
        <w:t>infoElementsIncluded ('000000000000000000000000'B),</w:t>
      </w:r>
    </w:p>
    <w:p w14:paraId="55885C5D" w14:textId="77777777" w:rsidR="00985976" w:rsidRDefault="00985976" w:rsidP="00413E09">
      <w:pPr>
        <w:pStyle w:val="Code"/>
      </w:pPr>
      <w:r>
        <w:tab/>
      </w:r>
      <w:r>
        <w:tab/>
        <w:t>userPriority (7),</w:t>
      </w:r>
    </w:p>
    <w:p w14:paraId="6B4C4DAD" w14:textId="77777777" w:rsidR="00985976" w:rsidRDefault="00985976" w:rsidP="00413E09">
      <w:pPr>
        <w:pStyle w:val="Code"/>
      </w:pPr>
      <w:r>
        <w:tab/>
      </w:r>
      <w:r>
        <w:tab/>
        <w:t>destinationMACAddr ('FFFFFFFFFFFF'H),</w:t>
      </w:r>
    </w:p>
    <w:p w14:paraId="694CC348" w14:textId="77777777" w:rsidR="00985976" w:rsidRDefault="00985976" w:rsidP="00413E09">
      <w:pPr>
        <w:pStyle w:val="Code"/>
      </w:pPr>
      <w:r>
        <w:tab/>
      </w:r>
      <w:r>
        <w:tab/>
        <w:t>repeatRate ABSENT,</w:t>
      </w:r>
    </w:p>
    <w:p w14:paraId="40EC8E7A" w14:textId="77777777" w:rsidR="00985976" w:rsidRDefault="00985976" w:rsidP="00413E09">
      <w:pPr>
        <w:pStyle w:val="Code"/>
      </w:pPr>
      <w:r>
        <w:tab/>
      </w:r>
      <w:r>
        <w:tab/>
        <w:t>payload ABSENT</w:t>
      </w:r>
      <w:r>
        <w:tab/>
      </w:r>
      <w:r>
        <w:tab/>
        <w:t>-- Assumes BSM payload is generated by the SUT</w:t>
      </w:r>
      <w:r>
        <w:tab/>
      </w:r>
    </w:p>
    <w:p w14:paraId="4E22B8AF" w14:textId="77777777" w:rsidR="00985976" w:rsidRDefault="00985976" w:rsidP="00413E09">
      <w:pPr>
        <w:pStyle w:val="Code"/>
      </w:pPr>
      <w:r>
        <w:tab/>
        <w:t>})</w:t>
      </w:r>
    </w:p>
    <w:p w14:paraId="2513EDAA" w14:textId="77777777" w:rsidR="00985976" w:rsidRDefault="00985976" w:rsidP="00985976">
      <w:pPr>
        <w:spacing w:after="0"/>
        <w:rPr>
          <w:rFonts w:ascii="Consolas" w:hAnsi="Consolas" w:cs="Consolas"/>
          <w:sz w:val="18"/>
          <w:szCs w:val="18"/>
        </w:rPr>
      </w:pPr>
    </w:p>
    <w:p w14:paraId="08914F4E" w14:textId="77777777" w:rsidR="00985976" w:rsidRDefault="00985976" w:rsidP="00985976">
      <w:pPr>
        <w:spacing w:after="0"/>
        <w:rPr>
          <w:rFonts w:ascii="Consolas" w:hAnsi="Consolas" w:cs="Consolas"/>
          <w:sz w:val="18"/>
          <w:szCs w:val="18"/>
        </w:rPr>
      </w:pPr>
    </w:p>
    <w:p w14:paraId="499C0DD2" w14:textId="77777777" w:rsidR="00985976" w:rsidRDefault="00985976" w:rsidP="008027FB">
      <w:pPr>
        <w:pStyle w:val="Heading4"/>
        <w:numPr>
          <w:ilvl w:val="3"/>
          <w:numId w:val="36"/>
        </w:numPr>
      </w:pPr>
      <w:bookmarkStart w:id="834" w:name="_Toc445478973"/>
      <w:r>
        <w:t>StartBsmTx</w:t>
      </w:r>
      <w:bookmarkEnd w:id="834"/>
    </w:p>
    <w:p w14:paraId="02CB0AC2" w14:textId="77777777" w:rsidR="00985976" w:rsidRDefault="00985976" w:rsidP="00985976">
      <w:r>
        <w:t>This request starts BSM transmission from the SUT. Refer to StartWsmTx for more information on parameter settings.</w:t>
      </w:r>
    </w:p>
    <w:p w14:paraId="4268634F" w14:textId="77777777" w:rsidR="00985976" w:rsidRDefault="00985976" w:rsidP="00413E09">
      <w:pPr>
        <w:pStyle w:val="Code"/>
      </w:pPr>
      <w:r>
        <w:t>StartBsmTx ::= StartWsmTx (WITH COMPONENTS {</w:t>
      </w:r>
    </w:p>
    <w:p w14:paraId="39B69555" w14:textId="77777777" w:rsidR="00985976" w:rsidRDefault="00985976" w:rsidP="00413E09">
      <w:pPr>
        <w:pStyle w:val="Code"/>
      </w:pPr>
      <w:r>
        <w:tab/>
      </w:r>
      <w:r>
        <w:tab/>
        <w:t>psid (32),</w:t>
      </w:r>
    </w:p>
    <w:p w14:paraId="2C8BC13C" w14:textId="77777777" w:rsidR="00985976" w:rsidRDefault="00985976" w:rsidP="00413E09">
      <w:pPr>
        <w:pStyle w:val="Code"/>
      </w:pPr>
      <w:r>
        <w:tab/>
      </w:r>
      <w:r>
        <w:tab/>
        <w:t>radio,</w:t>
      </w:r>
    </w:p>
    <w:p w14:paraId="0880EF18" w14:textId="57E712D4" w:rsidR="00985976" w:rsidRDefault="00985976" w:rsidP="00413E09">
      <w:pPr>
        <w:pStyle w:val="Code"/>
      </w:pPr>
      <w:r>
        <w:tab/>
      </w:r>
      <w:r>
        <w:tab/>
        <w:t>repeatRate,</w:t>
      </w:r>
      <w:ins w:id="835" w:author="Dmitri.Khijniak@7Layers.com" w:date="2017-04-09T20:05:00Z">
        <w:r w:rsidR="00317EAF">
          <w:tab/>
        </w:r>
        <w:r w:rsidR="00317EAF">
          <w:tab/>
          <w:t>-- number of msg per 5 sec interval</w:t>
        </w:r>
      </w:ins>
    </w:p>
    <w:p w14:paraId="55612C75" w14:textId="77777777" w:rsidR="00985976" w:rsidRDefault="00985976" w:rsidP="00413E09">
      <w:pPr>
        <w:pStyle w:val="Code"/>
      </w:pPr>
      <w:r>
        <w:tab/>
      </w:r>
      <w:r>
        <w:tab/>
        <w:t>payload ABSENT</w:t>
      </w:r>
      <w:r>
        <w:tab/>
      </w:r>
      <w:r>
        <w:tab/>
        <w:t>-- Assumes BSM payload is generated by the SUT</w:t>
      </w:r>
    </w:p>
    <w:p w14:paraId="0BF35BF3" w14:textId="77777777" w:rsidR="00985976" w:rsidRDefault="00985976" w:rsidP="00413E09">
      <w:pPr>
        <w:pStyle w:val="Code"/>
      </w:pPr>
      <w:r>
        <w:tab/>
        <w:t>})</w:t>
      </w:r>
    </w:p>
    <w:p w14:paraId="121B2BC8" w14:textId="77777777" w:rsidR="00985976" w:rsidRDefault="00985976" w:rsidP="00985976">
      <w:pPr>
        <w:spacing w:after="0"/>
        <w:rPr>
          <w:rFonts w:ascii="Consolas" w:hAnsi="Consolas" w:cs="Consolas"/>
          <w:sz w:val="18"/>
          <w:szCs w:val="18"/>
        </w:rPr>
      </w:pPr>
    </w:p>
    <w:p w14:paraId="376B5B78" w14:textId="77777777" w:rsidR="00985976" w:rsidRDefault="00985976" w:rsidP="00985976">
      <w:pPr>
        <w:spacing w:after="0"/>
        <w:rPr>
          <w:rFonts w:ascii="Consolas" w:hAnsi="Consolas" w:cs="Consolas"/>
          <w:sz w:val="18"/>
          <w:szCs w:val="18"/>
        </w:rPr>
      </w:pPr>
    </w:p>
    <w:p w14:paraId="2CA0CCD5" w14:textId="77777777" w:rsidR="00985976" w:rsidRDefault="00985976" w:rsidP="008027FB">
      <w:pPr>
        <w:pStyle w:val="Heading4"/>
        <w:numPr>
          <w:ilvl w:val="3"/>
          <w:numId w:val="36"/>
        </w:numPr>
      </w:pPr>
      <w:bookmarkStart w:id="836" w:name="_Toc445478974"/>
      <w:r>
        <w:t>StopBsmTx</w:t>
      </w:r>
      <w:bookmarkEnd w:id="836"/>
    </w:p>
    <w:p w14:paraId="2FDED0BC" w14:textId="77777777" w:rsidR="00985976" w:rsidRDefault="00985976" w:rsidP="00985976">
      <w:r>
        <w:t>This request stops BSM transmission from the SUT. Refer to StopWsmTx for more information on parameter settings.</w:t>
      </w:r>
    </w:p>
    <w:p w14:paraId="11FA8F78" w14:textId="77777777" w:rsidR="00985976" w:rsidRDefault="00985976" w:rsidP="00413E09">
      <w:pPr>
        <w:pStyle w:val="Code"/>
      </w:pPr>
      <w:r>
        <w:t>StopBsmTx ::= StopWsmTx (WITH COMPONENTS {</w:t>
      </w:r>
    </w:p>
    <w:p w14:paraId="545EB9E5" w14:textId="77777777" w:rsidR="00985976" w:rsidRDefault="00985976" w:rsidP="00413E09">
      <w:pPr>
        <w:pStyle w:val="Code"/>
      </w:pPr>
      <w:r>
        <w:tab/>
      </w:r>
      <w:r>
        <w:tab/>
        <w:t>psid (32)</w:t>
      </w:r>
    </w:p>
    <w:p w14:paraId="510E7516" w14:textId="77777777" w:rsidR="00985976" w:rsidRDefault="00985976" w:rsidP="00413E09">
      <w:pPr>
        <w:pStyle w:val="Code"/>
      </w:pPr>
      <w:r>
        <w:tab/>
        <w:t>})</w:t>
      </w:r>
    </w:p>
    <w:p w14:paraId="32AEA03D" w14:textId="77777777" w:rsidR="00985976" w:rsidRDefault="00985976" w:rsidP="00985976">
      <w:pPr>
        <w:spacing w:after="0"/>
        <w:rPr>
          <w:rFonts w:ascii="Consolas" w:hAnsi="Consolas" w:cs="Consolas"/>
          <w:sz w:val="18"/>
          <w:szCs w:val="18"/>
        </w:rPr>
      </w:pPr>
    </w:p>
    <w:p w14:paraId="7046166E" w14:textId="77777777" w:rsidR="00985976" w:rsidRDefault="00985976" w:rsidP="00985976">
      <w:pPr>
        <w:spacing w:after="0"/>
        <w:rPr>
          <w:rFonts w:ascii="Consolas" w:hAnsi="Consolas" w:cs="Consolas"/>
          <w:sz w:val="18"/>
          <w:szCs w:val="18"/>
        </w:rPr>
      </w:pPr>
    </w:p>
    <w:p w14:paraId="4BD764BC" w14:textId="77777777" w:rsidR="00985976" w:rsidRDefault="00985976" w:rsidP="008027FB">
      <w:pPr>
        <w:pStyle w:val="Heading4"/>
        <w:numPr>
          <w:ilvl w:val="3"/>
          <w:numId w:val="36"/>
        </w:numPr>
      </w:pPr>
      <w:bookmarkStart w:id="837" w:name="_Toc445478975"/>
      <w:r>
        <w:t>StartBsmRx</w:t>
      </w:r>
      <w:bookmarkEnd w:id="837"/>
    </w:p>
    <w:p w14:paraId="214053FE" w14:textId="77777777" w:rsidR="00985976" w:rsidRDefault="00985976" w:rsidP="00985976">
      <w:r>
        <w:t>This request starts BSM reception from the SUT. Refer to StartWsmRx for more information on parameter settings.</w:t>
      </w:r>
    </w:p>
    <w:p w14:paraId="3BE30CFE" w14:textId="77777777" w:rsidR="00985976" w:rsidRDefault="00985976" w:rsidP="00413E09">
      <w:pPr>
        <w:pStyle w:val="Code"/>
      </w:pPr>
      <w:r>
        <w:t>StartBsmRx ::= StartWsmRx (WITH COMPONENTS {</w:t>
      </w:r>
    </w:p>
    <w:p w14:paraId="10763E53" w14:textId="77777777" w:rsidR="00413E09" w:rsidRDefault="00985976" w:rsidP="00413E09">
      <w:pPr>
        <w:pStyle w:val="Code"/>
      </w:pPr>
      <w:r>
        <w:tab/>
        <w:t xml:space="preserve">psid  (32), </w:t>
      </w:r>
    </w:p>
    <w:p w14:paraId="2341A5A9" w14:textId="77777777" w:rsidR="00985976" w:rsidRDefault="00413E09" w:rsidP="00413E09">
      <w:pPr>
        <w:pStyle w:val="Code"/>
      </w:pPr>
      <w:r>
        <w:tab/>
      </w:r>
      <w:r w:rsidR="00985976">
        <w:t>-- PSID is optional if eventHandling.rxFlag is set to receive any WSM with PSID</w:t>
      </w:r>
    </w:p>
    <w:p w14:paraId="287CFE04" w14:textId="77777777" w:rsidR="00985976" w:rsidRDefault="00985976" w:rsidP="00413E09">
      <w:pPr>
        <w:pStyle w:val="Code"/>
      </w:pPr>
      <w:r>
        <w:tab/>
        <w:t>radio ( WITH COMPONENTS { ..., antenna ABSENT }),</w:t>
      </w:r>
    </w:p>
    <w:p w14:paraId="5E29AD14" w14:textId="77777777" w:rsidR="00985976" w:rsidRDefault="00985976" w:rsidP="00413E09">
      <w:pPr>
        <w:pStyle w:val="Code"/>
      </w:pPr>
      <w:r>
        <w:tab/>
        <w:t>channelIdentifier,</w:t>
      </w:r>
    </w:p>
    <w:p w14:paraId="7FE1B8FF" w14:textId="77777777" w:rsidR="00985976" w:rsidRDefault="00985976" w:rsidP="00413E09">
      <w:pPr>
        <w:pStyle w:val="Code"/>
      </w:pPr>
      <w:r>
        <w:tab/>
        <w:t>timeSlot,</w:t>
      </w:r>
    </w:p>
    <w:p w14:paraId="1182FB96" w14:textId="77777777" w:rsidR="00985976" w:rsidRDefault="00985976" w:rsidP="00413E09">
      <w:pPr>
        <w:pStyle w:val="Code"/>
      </w:pPr>
      <w:r>
        <w:tab/>
        <w:t>eventHandling</w:t>
      </w:r>
    </w:p>
    <w:p w14:paraId="6B9E3845" w14:textId="056F3846" w:rsidR="00BE27A8" w:rsidRDefault="00985976" w:rsidP="00413E09">
      <w:pPr>
        <w:pStyle w:val="Code"/>
        <w:rPr>
          <w:ins w:id="838" w:author="Liming, John R." w:date="2017-03-29T16:52:00Z"/>
        </w:rPr>
      </w:pPr>
      <w:r>
        <w:tab/>
        <w:t>})</w:t>
      </w:r>
    </w:p>
    <w:p w14:paraId="1C047212" w14:textId="77777777" w:rsidR="00BE27A8" w:rsidRDefault="00BE27A8" w:rsidP="00413E09">
      <w:pPr>
        <w:pStyle w:val="Code"/>
        <w:rPr>
          <w:ins w:id="839" w:author="Liming, John R." w:date="2017-03-29T16:52:00Z"/>
        </w:rPr>
      </w:pPr>
    </w:p>
    <w:p w14:paraId="6D79CD78" w14:textId="77777777" w:rsidR="00985976" w:rsidRDefault="00985976" w:rsidP="00EB1214">
      <w:pPr>
        <w:pStyle w:val="Code"/>
      </w:pPr>
    </w:p>
    <w:p w14:paraId="74CC57CC" w14:textId="77777777" w:rsidR="00985976" w:rsidRDefault="00985976" w:rsidP="008027FB">
      <w:pPr>
        <w:pStyle w:val="Heading4"/>
        <w:numPr>
          <w:ilvl w:val="3"/>
          <w:numId w:val="36"/>
        </w:numPr>
      </w:pPr>
      <w:bookmarkStart w:id="840" w:name="_Toc445478976"/>
      <w:r>
        <w:t>StopBsmRx</w:t>
      </w:r>
      <w:bookmarkEnd w:id="840"/>
    </w:p>
    <w:p w14:paraId="5E5119D4" w14:textId="77777777" w:rsidR="00985976" w:rsidRDefault="00985976" w:rsidP="00985976">
      <w:r>
        <w:t>This request stops BSM reception from the SUT. Refer to StopWsmRx for more information on parameter settings.</w:t>
      </w:r>
    </w:p>
    <w:p w14:paraId="6858C96F" w14:textId="77777777" w:rsidR="00985976" w:rsidRDefault="00985976" w:rsidP="00413E09">
      <w:pPr>
        <w:pStyle w:val="Code"/>
      </w:pPr>
      <w:r>
        <w:t>StopBsmRx ::= StopWsmRx (WITH COMPONENTS {</w:t>
      </w:r>
    </w:p>
    <w:p w14:paraId="313484FC" w14:textId="77777777" w:rsidR="00985976" w:rsidRDefault="00985976" w:rsidP="00413E09">
      <w:pPr>
        <w:pStyle w:val="Code"/>
      </w:pPr>
      <w:r>
        <w:tab/>
      </w:r>
      <w:r>
        <w:tab/>
        <w:t>psid (32)</w:t>
      </w:r>
    </w:p>
    <w:p w14:paraId="46DE9355" w14:textId="64250C0C" w:rsidR="00985976" w:rsidRDefault="00985976" w:rsidP="00413E09">
      <w:pPr>
        <w:pStyle w:val="Code"/>
        <w:rPr>
          <w:ins w:id="841" w:author="Liming, John R." w:date="2017-03-29T16:52:00Z"/>
        </w:rPr>
      </w:pPr>
      <w:r>
        <w:tab/>
        <w:t>})</w:t>
      </w:r>
    </w:p>
    <w:p w14:paraId="7C4C177A" w14:textId="7E977A0F" w:rsidR="00BE27A8" w:rsidRDefault="00BE27A8" w:rsidP="00413E09">
      <w:pPr>
        <w:pStyle w:val="Code"/>
        <w:rPr>
          <w:ins w:id="842" w:author="Liming, John R." w:date="2017-03-29T16:52:00Z"/>
        </w:rPr>
      </w:pPr>
    </w:p>
    <w:p w14:paraId="143288BD" w14:textId="77777777" w:rsidR="00BE27A8" w:rsidRDefault="00BE27A8" w:rsidP="00413E09">
      <w:pPr>
        <w:pStyle w:val="Code"/>
      </w:pPr>
    </w:p>
    <w:p w14:paraId="00273DB3" w14:textId="4F245A4F" w:rsidR="00BE27A8" w:rsidRDefault="00BE27A8" w:rsidP="00BE27A8">
      <w:pPr>
        <w:pStyle w:val="Heading4"/>
        <w:numPr>
          <w:ilvl w:val="3"/>
          <w:numId w:val="36"/>
        </w:numPr>
        <w:rPr>
          <w:ins w:id="843" w:author="Liming, John R." w:date="2017-03-29T16:48:00Z"/>
        </w:rPr>
      </w:pPr>
      <w:ins w:id="844" w:author="Liming, John R." w:date="2017-03-29T16:48:00Z">
        <w:r>
          <w:t>SetBrakePedal</w:t>
        </w:r>
      </w:ins>
    </w:p>
    <w:p w14:paraId="40A95D38" w14:textId="3F309119" w:rsidR="00BE27A8" w:rsidRDefault="00BE27A8" w:rsidP="002F15C9">
      <w:pPr>
        <w:rPr>
          <w:ins w:id="845" w:author="Liming, John R." w:date="2017-03-29T16:49:00Z"/>
        </w:rPr>
      </w:pPr>
      <w:ins w:id="846" w:author="Liming, John R." w:date="2017-03-29T16:49:00Z">
        <w:r>
          <w:t>This request sets the individual brakes on the SUT.</w:t>
        </w:r>
      </w:ins>
    </w:p>
    <w:p w14:paraId="709208FA" w14:textId="77777777" w:rsidR="00BE27A8" w:rsidRDefault="00BE27A8" w:rsidP="002F15C9">
      <w:pPr>
        <w:pStyle w:val="Code"/>
        <w:rPr>
          <w:ins w:id="847" w:author="Liming, John R." w:date="2017-03-29T16:49:00Z"/>
        </w:rPr>
      </w:pPr>
      <w:ins w:id="848" w:author="Liming, John R." w:date="2017-03-29T16:49:00Z">
        <w:r>
          <w:t>SetBrakePedal ::= BIT STRING {</w:t>
        </w:r>
      </w:ins>
    </w:p>
    <w:p w14:paraId="2D6F5B21" w14:textId="7B25ACAD" w:rsidR="00BE27A8" w:rsidRDefault="00BE27A8" w:rsidP="002F15C9">
      <w:pPr>
        <w:pStyle w:val="Code"/>
        <w:rPr>
          <w:ins w:id="849" w:author="Liming, John R." w:date="2017-03-29T16:49:00Z"/>
        </w:rPr>
      </w:pPr>
      <w:ins w:id="850" w:author="Liming, John R." w:date="2017-03-29T16:49:00Z">
        <w:r>
          <w:tab/>
          <w:t>frontDriver</w:t>
        </w:r>
        <w:r>
          <w:tab/>
        </w:r>
        <w:r>
          <w:tab/>
          <w:t>(0),</w:t>
        </w:r>
      </w:ins>
    </w:p>
    <w:p w14:paraId="2407C1A7" w14:textId="58B9BD83" w:rsidR="00BE27A8" w:rsidRDefault="00BE27A8" w:rsidP="002F15C9">
      <w:pPr>
        <w:pStyle w:val="Code"/>
        <w:rPr>
          <w:ins w:id="851" w:author="Liming, John R." w:date="2017-03-29T16:49:00Z"/>
        </w:rPr>
      </w:pPr>
      <w:ins w:id="852" w:author="Liming, John R." w:date="2017-03-29T16:49:00Z">
        <w:r>
          <w:tab/>
          <w:t>forwardPassenger</w:t>
        </w:r>
        <w:r>
          <w:tab/>
        </w:r>
        <w:r>
          <w:tab/>
          <w:t>(1),</w:t>
        </w:r>
      </w:ins>
    </w:p>
    <w:p w14:paraId="589CF424" w14:textId="18E9FC4D" w:rsidR="00BE27A8" w:rsidRDefault="00BE27A8" w:rsidP="002F15C9">
      <w:pPr>
        <w:pStyle w:val="Code"/>
        <w:rPr>
          <w:ins w:id="853" w:author="Liming, John R." w:date="2017-03-29T16:49:00Z"/>
        </w:rPr>
      </w:pPr>
      <w:ins w:id="854" w:author="Liming, John R." w:date="2017-03-29T16:49:00Z">
        <w:r>
          <w:tab/>
          <w:t>rearDriver</w:t>
        </w:r>
        <w:r>
          <w:tab/>
        </w:r>
        <w:r>
          <w:tab/>
        </w:r>
        <w:r>
          <w:tab/>
          <w:t>(2),</w:t>
        </w:r>
      </w:ins>
    </w:p>
    <w:p w14:paraId="184EE611" w14:textId="3E32D38E" w:rsidR="00BE27A8" w:rsidRDefault="00BE27A8" w:rsidP="002F15C9">
      <w:pPr>
        <w:pStyle w:val="Code"/>
        <w:rPr>
          <w:ins w:id="855" w:author="Liming, John R." w:date="2017-03-29T16:49:00Z"/>
        </w:rPr>
      </w:pPr>
      <w:ins w:id="856" w:author="Liming, John R." w:date="2017-03-29T16:49:00Z">
        <w:r>
          <w:lastRenderedPageBreak/>
          <w:tab/>
          <w:t>rearPassenger</w:t>
        </w:r>
        <w:r>
          <w:tab/>
        </w:r>
        <w:r>
          <w:tab/>
          <w:t>(3)</w:t>
        </w:r>
      </w:ins>
    </w:p>
    <w:p w14:paraId="24271BD7" w14:textId="4C42AC7A" w:rsidR="00BE27A8" w:rsidRDefault="00BE27A8" w:rsidP="002F15C9">
      <w:pPr>
        <w:pStyle w:val="Code"/>
        <w:rPr>
          <w:ins w:id="857" w:author="Liming, John R." w:date="2017-03-29T16:53:00Z"/>
        </w:rPr>
      </w:pPr>
      <w:ins w:id="858" w:author="Liming, John R." w:date="2017-03-29T16:49:00Z">
        <w:r>
          <w:t>}</w:t>
        </w:r>
      </w:ins>
    </w:p>
    <w:p w14:paraId="34DFAAD3" w14:textId="1D422F43" w:rsidR="00BE27A8" w:rsidRDefault="00BE27A8" w:rsidP="002F15C9">
      <w:pPr>
        <w:pStyle w:val="Code"/>
        <w:rPr>
          <w:ins w:id="859" w:author="Liming, John R." w:date="2017-03-29T16:53:00Z"/>
        </w:rPr>
      </w:pPr>
    </w:p>
    <w:p w14:paraId="0F1BD3AB" w14:textId="77777777" w:rsidR="00BE27A8" w:rsidRPr="0090668E" w:rsidRDefault="00BE27A8" w:rsidP="002F15C9">
      <w:pPr>
        <w:pStyle w:val="Code"/>
      </w:pPr>
    </w:p>
    <w:p w14:paraId="66EE8BC2" w14:textId="77777777" w:rsidR="00321249" w:rsidRDefault="00321249" w:rsidP="00321249">
      <w:pPr>
        <w:pStyle w:val="Heading3"/>
      </w:pPr>
      <w:bookmarkStart w:id="860" w:name="_Toc479532608"/>
      <w:r w:rsidRPr="005A5216">
        <w:rPr>
          <w:i/>
        </w:rPr>
        <w:t>Response</w:t>
      </w:r>
      <w:r>
        <w:t xml:space="preserve"> messages</w:t>
      </w:r>
      <w:bookmarkEnd w:id="860"/>
    </w:p>
    <w:p w14:paraId="1356DD2F" w14:textId="13D2CBA0" w:rsidR="00BE27A8"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w:t>
      </w:r>
      <w:r w:rsidR="005279C8">
        <w:t xml:space="preserve"> the</w:t>
      </w:r>
      <w:r>
        <w:t xml:space="preserve"> </w:t>
      </w:r>
      <w:r w:rsidRPr="00123A6C">
        <w:rPr>
          <w:i/>
        </w:rPr>
        <w:t>TCICommonTypes</w:t>
      </w:r>
      <w:r>
        <w:t xml:space="preserve"> module.</w:t>
      </w:r>
    </w:p>
    <w:p w14:paraId="5ABDB51D" w14:textId="77777777" w:rsidR="00321249" w:rsidRDefault="00321249" w:rsidP="00321249">
      <w:pPr>
        <w:pStyle w:val="Heading3"/>
      </w:pPr>
      <w:bookmarkStart w:id="861" w:name="_Toc479532609"/>
      <w:r w:rsidRPr="005A5216">
        <w:rPr>
          <w:i/>
        </w:rPr>
        <w:t>Indication</w:t>
      </w:r>
      <w:r>
        <w:t xml:space="preserve"> messages</w:t>
      </w:r>
      <w:bookmarkEnd w:id="861"/>
    </w:p>
    <w:p w14:paraId="3ADA0D3A" w14:textId="77777777" w:rsidR="00321249" w:rsidRDefault="00321249" w:rsidP="00321249">
      <w:r>
        <w:t xml:space="preserve">The </w:t>
      </w:r>
      <w:r w:rsidRPr="00A71453">
        <w:rPr>
          <w:i/>
        </w:rPr>
        <w:t>Indication</w:t>
      </w:r>
      <w:r>
        <w:t xml:space="preserve"> message is sent from the SUT to </w:t>
      </w:r>
      <w:r w:rsidR="005279C8">
        <w:t xml:space="preserve">the </w:t>
      </w:r>
      <w:r>
        <w:t>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5A3A2EEE" w14:textId="77777777" w:rsidR="00321249" w:rsidRDefault="00321249" w:rsidP="00321249">
      <w:pPr>
        <w:pStyle w:val="Code"/>
      </w:pPr>
    </w:p>
    <w:p w14:paraId="05273788" w14:textId="77777777" w:rsidR="00321249" w:rsidRPr="00413E09" w:rsidRDefault="00321249" w:rsidP="00413E09">
      <w:pPr>
        <w:pStyle w:val="Code"/>
      </w:pPr>
      <w:r w:rsidRPr="00413E09">
        <w:t>D2945Indication ::= Indication (WITH COMPONENTS {</w:t>
      </w:r>
    </w:p>
    <w:p w14:paraId="4C8A126E" w14:textId="77777777" w:rsidR="00321249" w:rsidRPr="00413E09" w:rsidRDefault="00321249" w:rsidP="00413E09">
      <w:pPr>
        <w:pStyle w:val="Code"/>
      </w:pPr>
      <w:r w:rsidRPr="00413E09">
        <w:tab/>
        <w:t>radio,</w:t>
      </w:r>
    </w:p>
    <w:p w14:paraId="67F1DE60" w14:textId="77777777" w:rsidR="00321249" w:rsidRPr="00413E09" w:rsidRDefault="00321249" w:rsidP="00413E09">
      <w:pPr>
        <w:pStyle w:val="Code"/>
      </w:pPr>
      <w:r w:rsidRPr="00413E09">
        <w:tab/>
        <w:t>event (</w:t>
      </w:r>
      <w:r w:rsidRPr="00413E09">
        <w:tab/>
        <w:t>eWsmPktRx |</w:t>
      </w:r>
    </w:p>
    <w:p w14:paraId="44ECEF9A" w14:textId="77777777" w:rsidR="00321249" w:rsidRPr="00413E09" w:rsidRDefault="00321249" w:rsidP="00413E09">
      <w:pPr>
        <w:pStyle w:val="Code"/>
      </w:pPr>
      <w:r w:rsidRPr="00413E09">
        <w:tab/>
      </w:r>
      <w:r w:rsidRPr="00413E09">
        <w:tab/>
      </w:r>
      <w:r w:rsidRPr="00413E09">
        <w:tab/>
        <w:t>exception),</w:t>
      </w:r>
    </w:p>
    <w:p w14:paraId="50B0C1E8" w14:textId="77777777"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280BCEC1" w14:textId="77777777" w:rsidR="00321249" w:rsidRPr="00413E09" w:rsidRDefault="00321249" w:rsidP="00413E09">
      <w:pPr>
        <w:pStyle w:val="Code"/>
      </w:pPr>
      <w:r w:rsidRPr="00413E09">
        <w:tab/>
        <w:t>pdu</w:t>
      </w:r>
      <w:r w:rsidRPr="00413E09">
        <w:tab/>
        <w:t>OPTIONAL,</w:t>
      </w:r>
    </w:p>
    <w:p w14:paraId="6807840C" w14:textId="77777777" w:rsidR="00321249" w:rsidRPr="00413E09" w:rsidRDefault="00321249" w:rsidP="00413E09">
      <w:pPr>
        <w:pStyle w:val="Code"/>
      </w:pPr>
      <w:r w:rsidRPr="00413E09">
        <w:tab/>
        <w:t>exception OPTIONAL</w:t>
      </w:r>
    </w:p>
    <w:p w14:paraId="0361BA92" w14:textId="77777777" w:rsidR="00321249" w:rsidRPr="00413E09" w:rsidRDefault="00321249" w:rsidP="00413E09">
      <w:pPr>
        <w:pStyle w:val="Code"/>
      </w:pPr>
      <w:r w:rsidRPr="00413E09">
        <w:tab/>
        <w:t>})</w:t>
      </w:r>
    </w:p>
    <w:p w14:paraId="573F3054" w14:textId="77777777" w:rsidR="00321249" w:rsidRDefault="00321249" w:rsidP="00321249">
      <w:pPr>
        <w:pStyle w:val="Code"/>
      </w:pPr>
    </w:p>
    <w:p w14:paraId="2E2DF6AF" w14:textId="77777777" w:rsidR="00321249" w:rsidRDefault="00321249" w:rsidP="00321249">
      <w:r>
        <w:t xml:space="preserve">where </w:t>
      </w:r>
      <w:r w:rsidRPr="00123A6C">
        <w:rPr>
          <w:i/>
        </w:rPr>
        <w:t>Indication</w:t>
      </w:r>
      <w:r>
        <w:t xml:space="preserve"> is defined in</w:t>
      </w:r>
      <w:r w:rsidR="005279C8">
        <w:t xml:space="preserve"> the</w:t>
      </w:r>
      <w:r>
        <w:t xml:space="preserve"> </w:t>
      </w:r>
      <w:r w:rsidRPr="00123A6C">
        <w:rPr>
          <w:i/>
        </w:rPr>
        <w:t>TCIindication</w:t>
      </w:r>
      <w:r>
        <w:t xml:space="preserve"> module.</w:t>
      </w:r>
    </w:p>
    <w:p w14:paraId="345D6E31" w14:textId="77777777" w:rsidR="00321249" w:rsidRDefault="00321249" w:rsidP="00321249">
      <w:pPr>
        <w:pStyle w:val="Heading3"/>
      </w:pPr>
      <w:bookmarkStart w:id="862" w:name="_Toc479532610"/>
      <w:r w:rsidRPr="00C07122">
        <w:rPr>
          <w:i/>
        </w:rPr>
        <w:t>ResponseInfo</w:t>
      </w:r>
      <w:r>
        <w:t xml:space="preserve"> messages</w:t>
      </w:r>
      <w:bookmarkEnd w:id="862"/>
    </w:p>
    <w:p w14:paraId="7F5926BD" w14:textId="002A9F1A" w:rsidR="00321249" w:rsidRDefault="0067182A" w:rsidP="00321249">
      <w:r>
        <w:t xml:space="preserve">TCI29451 does not use </w:t>
      </w:r>
      <w:r w:rsidRPr="003D72EC">
        <w:rPr>
          <w:i/>
        </w:rPr>
        <w:t>ResponseInfo</w:t>
      </w:r>
      <w:r>
        <w:t xml:space="preserve"> </w:t>
      </w:r>
      <w:r w:rsidR="00321249">
        <w:t>message</w:t>
      </w:r>
      <w:r>
        <w:t>s</w:t>
      </w:r>
      <w:r w:rsidR="00321249">
        <w:t>.</w:t>
      </w:r>
    </w:p>
    <w:p w14:paraId="1A3011CE" w14:textId="77777777" w:rsidR="00321249" w:rsidRDefault="00321249" w:rsidP="00321249">
      <w:pPr>
        <w:pStyle w:val="Heading3"/>
      </w:pPr>
      <w:bookmarkStart w:id="863" w:name="_Toc479532611"/>
      <w:r w:rsidRPr="00C07122">
        <w:rPr>
          <w:i/>
        </w:rPr>
        <w:t>Exception</w:t>
      </w:r>
      <w:r>
        <w:t xml:space="preserve"> messages</w:t>
      </w:r>
      <w:bookmarkEnd w:id="863"/>
    </w:p>
    <w:p w14:paraId="4127CA1A"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w:t>
      </w:r>
      <w:r w:rsidR="005279C8">
        <w:t xml:space="preserve"> the</w:t>
      </w:r>
      <w:r>
        <w:t xml:space="preserve"> </w:t>
      </w:r>
      <w:r w:rsidRPr="00123A6C">
        <w:rPr>
          <w:i/>
        </w:rPr>
        <w:t>TCICommonTypes</w:t>
      </w:r>
      <w:r>
        <w:t xml:space="preserve"> module.</w:t>
      </w:r>
    </w:p>
    <w:p w14:paraId="2E811F1D" w14:textId="77777777" w:rsidR="00321249" w:rsidRDefault="00321249" w:rsidP="0090668E"/>
    <w:p w14:paraId="2A9362F2" w14:textId="77777777" w:rsidR="00807F8C" w:rsidRDefault="00807F8C" w:rsidP="00807F8C">
      <w:pPr>
        <w:pStyle w:val="Heading2"/>
      </w:pPr>
      <w:bookmarkStart w:id="864" w:name="_Toc445476111"/>
      <w:bookmarkStart w:id="865" w:name="_Toc479532612"/>
      <w:r>
        <w:t>TCISutControl</w:t>
      </w:r>
      <w:bookmarkEnd w:id="864"/>
      <w:bookmarkEnd w:id="865"/>
      <w:r>
        <w:t xml:space="preserve"> </w:t>
      </w:r>
    </w:p>
    <w:p w14:paraId="7347955C" w14:textId="77777777" w:rsidR="00807F8C" w:rsidRDefault="00807F8C" w:rsidP="00807F8C">
      <w:pPr>
        <w:pStyle w:val="Heading3"/>
      </w:pPr>
      <w:bookmarkStart w:id="866" w:name="_Toc445476112"/>
      <w:bookmarkStart w:id="867" w:name="_Toc479532613"/>
      <w:r>
        <w:t>Supported use cases</w:t>
      </w:r>
      <w:bookmarkEnd w:id="866"/>
      <w:bookmarkEnd w:id="867"/>
    </w:p>
    <w:p w14:paraId="1C39D426" w14:textId="2ABD4332" w:rsidR="00807F8C" w:rsidRDefault="00807F8C" w:rsidP="00807F8C">
      <w:r>
        <w:t>Use cases (UC) supported by TCISutControl</w:t>
      </w:r>
      <w:r w:rsidR="00F65884">
        <w:t xml:space="preserve"> </w:t>
      </w:r>
      <w:r>
        <w:t xml:space="preserve">are listed in </w:t>
      </w:r>
      <w:r w:rsidR="00F65884">
        <w:fldChar w:fldCharType="begin"/>
      </w:r>
      <w:r w:rsidR="00F65884">
        <w:instrText xml:space="preserve"> REF _Ref456107916 \h </w:instrText>
      </w:r>
      <w:r w:rsidR="00F65884">
        <w:fldChar w:fldCharType="separate"/>
      </w:r>
      <w:r w:rsidR="003B250A">
        <w:t xml:space="preserve">Table </w:t>
      </w:r>
      <w:r w:rsidR="003B250A">
        <w:rPr>
          <w:noProof/>
        </w:rPr>
        <w:t>34</w:t>
      </w:r>
      <w:r w:rsidR="00F65884">
        <w:fldChar w:fldCharType="end"/>
      </w:r>
      <w:r>
        <w:t xml:space="preserve">. </w:t>
      </w:r>
    </w:p>
    <w:p w14:paraId="718C74AB" w14:textId="1E0B0686" w:rsidR="00807F8C" w:rsidRDefault="00807F8C" w:rsidP="00807F8C">
      <w:pPr>
        <w:pStyle w:val="Caption"/>
        <w:keepNext/>
      </w:pPr>
      <w:bookmarkStart w:id="868" w:name="_Ref456107916"/>
      <w:bookmarkStart w:id="869" w:name="_Toc445476177"/>
      <w:r>
        <w:t xml:space="preserve">Table </w:t>
      </w:r>
      <w:fldSimple w:instr=" SEQ Table \* ARABIC ">
        <w:r w:rsidR="003B250A">
          <w:rPr>
            <w:noProof/>
          </w:rPr>
          <w:t>34</w:t>
        </w:r>
      </w:fldSimple>
      <w:bookmarkEnd w:id="868"/>
      <w:r>
        <w:t xml:space="preserve"> Use cases supported by TCI16093</w:t>
      </w:r>
      <w:bookmarkEnd w:id="869"/>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0C0F967F" w14:textId="77777777" w:rsidTr="00AC3C00">
        <w:tc>
          <w:tcPr>
            <w:tcW w:w="535" w:type="dxa"/>
            <w:tcMar>
              <w:left w:w="29" w:type="dxa"/>
              <w:right w:w="29" w:type="dxa"/>
            </w:tcMar>
          </w:tcPr>
          <w:p w14:paraId="3464AD2C" w14:textId="77777777" w:rsidR="00807F8C" w:rsidRDefault="00807F8C" w:rsidP="00AC3C00">
            <w:pPr>
              <w:pStyle w:val="TAL"/>
              <w:rPr>
                <w:b/>
              </w:rPr>
            </w:pPr>
            <w:r>
              <w:rPr>
                <w:b/>
              </w:rPr>
              <w:t>UC #</w:t>
            </w:r>
          </w:p>
        </w:tc>
        <w:tc>
          <w:tcPr>
            <w:tcW w:w="3454" w:type="dxa"/>
            <w:tcMar>
              <w:left w:w="29" w:type="dxa"/>
              <w:right w:w="29" w:type="dxa"/>
            </w:tcMar>
          </w:tcPr>
          <w:p w14:paraId="15543DF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5BD8E891"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2B5EEE59" w14:textId="77777777" w:rsidR="00807F8C" w:rsidRDefault="00807F8C" w:rsidP="00AC3C00">
            <w:pPr>
              <w:pStyle w:val="TAL"/>
              <w:rPr>
                <w:b/>
                <w:lang w:eastAsia="en-US"/>
              </w:rPr>
            </w:pPr>
            <w:r>
              <w:rPr>
                <w:b/>
                <w:lang w:eastAsia="en-US"/>
              </w:rPr>
              <w:t xml:space="preserve">Message Sequence </w:t>
            </w:r>
          </w:p>
          <w:p w14:paraId="73EAA6D8" w14:textId="77777777" w:rsidR="00807F8C" w:rsidRDefault="00807F8C" w:rsidP="00AC3C00">
            <w:pPr>
              <w:pStyle w:val="TAL"/>
              <w:rPr>
                <w:b/>
                <w:lang w:eastAsia="en-US"/>
              </w:rPr>
            </w:pPr>
          </w:p>
        </w:tc>
      </w:tr>
      <w:tr w:rsidR="00807F8C" w:rsidRPr="00274BB0" w14:paraId="40773A6E" w14:textId="77777777" w:rsidTr="00AC3C00">
        <w:tc>
          <w:tcPr>
            <w:tcW w:w="535" w:type="dxa"/>
            <w:tcMar>
              <w:left w:w="29" w:type="dxa"/>
              <w:right w:w="29" w:type="dxa"/>
            </w:tcMar>
          </w:tcPr>
          <w:p w14:paraId="4D0D3A83"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0F8A8C2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512FA8D5"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C6CC61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F89B4D"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536ABA3B"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1F88011D" w14:textId="77777777" w:rsidTr="00AC3C00">
        <w:tc>
          <w:tcPr>
            <w:tcW w:w="535" w:type="dxa"/>
            <w:tcMar>
              <w:left w:w="29" w:type="dxa"/>
              <w:right w:w="29" w:type="dxa"/>
            </w:tcMar>
          </w:tcPr>
          <w:p w14:paraId="3909755D"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3AE83DB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7A95440A"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601F4E"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19DCDED"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5DF1C7BA" w14:textId="77777777"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08433868" w14:textId="77777777" w:rsidTr="00AC3C00">
        <w:tc>
          <w:tcPr>
            <w:tcW w:w="535" w:type="dxa"/>
            <w:tcMar>
              <w:left w:w="29" w:type="dxa"/>
              <w:right w:w="29" w:type="dxa"/>
            </w:tcMar>
          </w:tcPr>
          <w:p w14:paraId="3F9F8782"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661E5520" w14:textId="77777777"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4B490BB"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212330"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84FA654" w14:textId="5B781CC1"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del w:id="870" w:author="Dmitri.Khijniak@7Layers.com" w:date="2017-04-08T22:20:00Z">
              <w:r w:rsidRPr="00185C4F" w:rsidDel="00B60631">
                <w:rPr>
                  <w:rFonts w:ascii="Calibri" w:hAnsi="Calibri"/>
                  <w:color w:val="000000"/>
                  <w:sz w:val="22"/>
                  <w:szCs w:val="22"/>
                </w:rPr>
                <w:delText>RequestDeviceAvailability</w:delText>
              </w:r>
            </w:del>
            <w:ins w:id="871" w:author="Dmitri.Khijniak@7Layers.com" w:date="2017-04-08T22:20:00Z">
              <w:r w:rsidR="00B60631" w:rsidRPr="00185C4F">
                <w:rPr>
                  <w:rFonts w:ascii="Calibri" w:hAnsi="Calibri"/>
                  <w:color w:val="000000"/>
                  <w:sz w:val="22"/>
                  <w:szCs w:val="22"/>
                </w:rPr>
                <w:t>Request</w:t>
              </w:r>
              <w:r w:rsidR="00B60631">
                <w:rPr>
                  <w:rFonts w:ascii="Calibri" w:hAnsi="Calibri"/>
                  <w:color w:val="000000"/>
                  <w:sz w:val="22"/>
                  <w:szCs w:val="22"/>
                </w:rPr>
                <w:t>Sut</w:t>
              </w:r>
              <w:r w:rsidR="00B60631" w:rsidRPr="00185C4F">
                <w:rPr>
                  <w:rFonts w:ascii="Calibri" w:hAnsi="Calibri"/>
                  <w:color w:val="000000"/>
                  <w:sz w:val="22"/>
                  <w:szCs w:val="22"/>
                </w:rPr>
                <w:t>Availability</w:t>
              </w:r>
            </w:ins>
          </w:p>
          <w:p w14:paraId="12ACBFB5" w14:textId="77777777"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B60631" w14:paraId="6665AC24" w14:textId="77777777" w:rsidTr="00AC3C00">
        <w:trPr>
          <w:ins w:id="872" w:author="Dmitri.Khijniak@7Layers.com" w:date="2017-04-08T22:20:00Z"/>
        </w:trPr>
        <w:tc>
          <w:tcPr>
            <w:tcW w:w="535" w:type="dxa"/>
            <w:tcMar>
              <w:left w:w="29" w:type="dxa"/>
              <w:right w:w="29" w:type="dxa"/>
            </w:tcMar>
          </w:tcPr>
          <w:p w14:paraId="1DC47408" w14:textId="76235EDF" w:rsidR="00B60631" w:rsidRDefault="00B60631" w:rsidP="00AC3C00">
            <w:pPr>
              <w:overflowPunct/>
              <w:autoSpaceDE/>
              <w:autoSpaceDN/>
              <w:adjustRightInd/>
              <w:spacing w:after="0"/>
              <w:textAlignment w:val="auto"/>
              <w:rPr>
                <w:ins w:id="873" w:author="Dmitri.Khijniak@7Layers.com" w:date="2017-04-08T22:20:00Z"/>
                <w:rFonts w:ascii="Calibri" w:hAnsi="Calibri"/>
                <w:color w:val="000000"/>
                <w:sz w:val="22"/>
                <w:szCs w:val="22"/>
              </w:rPr>
            </w:pPr>
            <w:ins w:id="874" w:author="Dmitri.Khijniak@7Layers.com" w:date="2017-04-08T22:20:00Z">
              <w:r>
                <w:rPr>
                  <w:rFonts w:ascii="Calibri" w:hAnsi="Calibri"/>
                  <w:color w:val="000000"/>
                  <w:sz w:val="22"/>
                  <w:szCs w:val="22"/>
                </w:rPr>
                <w:t>4</w:t>
              </w:r>
            </w:ins>
          </w:p>
        </w:tc>
        <w:tc>
          <w:tcPr>
            <w:tcW w:w="3454" w:type="dxa"/>
            <w:tcMar>
              <w:left w:w="29" w:type="dxa"/>
              <w:right w:w="29" w:type="dxa"/>
            </w:tcMar>
          </w:tcPr>
          <w:p w14:paraId="14A420CA" w14:textId="76E16969" w:rsidR="00B60631" w:rsidRDefault="00B60631" w:rsidP="00413E09">
            <w:pPr>
              <w:overflowPunct/>
              <w:autoSpaceDE/>
              <w:autoSpaceDN/>
              <w:adjustRightInd/>
              <w:spacing w:after="0"/>
              <w:textAlignment w:val="auto"/>
              <w:rPr>
                <w:ins w:id="875" w:author="Dmitri.Khijniak@7Layers.com" w:date="2017-04-08T22:20:00Z"/>
                <w:rFonts w:ascii="Calibri" w:hAnsi="Calibri"/>
                <w:color w:val="000000"/>
                <w:sz w:val="22"/>
                <w:szCs w:val="22"/>
              </w:rPr>
            </w:pPr>
            <w:ins w:id="876" w:author="Dmitri.Khijniak@7Layers.com" w:date="2017-04-08T22:21:00Z">
              <w:r>
                <w:rPr>
                  <w:rFonts w:ascii="Calibri" w:hAnsi="Calibri"/>
                  <w:color w:val="000000"/>
                  <w:sz w:val="22"/>
                  <w:szCs w:val="22"/>
                </w:rPr>
                <w:t>Request SUT version information</w:t>
              </w:r>
            </w:ins>
          </w:p>
        </w:tc>
        <w:tc>
          <w:tcPr>
            <w:tcW w:w="990" w:type="dxa"/>
            <w:tcMar>
              <w:left w:w="29" w:type="dxa"/>
              <w:right w:w="29" w:type="dxa"/>
            </w:tcMar>
          </w:tcPr>
          <w:p w14:paraId="284B773D" w14:textId="77777777" w:rsidR="00B60631" w:rsidRDefault="00B60631" w:rsidP="00B60631">
            <w:pPr>
              <w:overflowPunct/>
              <w:autoSpaceDE/>
              <w:autoSpaceDN/>
              <w:adjustRightInd/>
              <w:spacing w:after="0"/>
              <w:textAlignment w:val="auto"/>
              <w:rPr>
                <w:ins w:id="877" w:author="Dmitri.Khijniak@7Layers.com" w:date="2017-04-08T22:21:00Z"/>
                <w:rFonts w:ascii="Calibri" w:hAnsi="Calibri"/>
                <w:color w:val="000000"/>
                <w:sz w:val="22"/>
                <w:szCs w:val="22"/>
              </w:rPr>
            </w:pPr>
            <w:ins w:id="878" w:author="Dmitri.Khijniak@7Layers.com" w:date="2017-04-08T22:21:00Z">
              <w:r>
                <w:rPr>
                  <w:rFonts w:ascii="Calibri" w:hAnsi="Calibri"/>
                  <w:color w:val="000000"/>
                  <w:sz w:val="22"/>
                  <w:szCs w:val="22"/>
                </w:rPr>
                <w:t>TS -&gt; SUT</w:t>
              </w:r>
            </w:ins>
          </w:p>
          <w:p w14:paraId="778A9C9A" w14:textId="722A1DF3" w:rsidR="00B60631" w:rsidRDefault="00B60631" w:rsidP="00B60631">
            <w:pPr>
              <w:overflowPunct/>
              <w:autoSpaceDE/>
              <w:autoSpaceDN/>
              <w:adjustRightInd/>
              <w:spacing w:after="0"/>
              <w:textAlignment w:val="auto"/>
              <w:rPr>
                <w:ins w:id="879" w:author="Dmitri.Khijniak@7Layers.com" w:date="2017-04-08T22:20:00Z"/>
                <w:rFonts w:ascii="Calibri" w:hAnsi="Calibri"/>
                <w:color w:val="000000"/>
                <w:sz w:val="22"/>
                <w:szCs w:val="22"/>
              </w:rPr>
            </w:pPr>
            <w:ins w:id="880" w:author="Dmitri.Khijniak@7Layers.com" w:date="2017-04-08T22:21:00Z">
              <w:r>
                <w:rPr>
                  <w:rFonts w:ascii="Calibri" w:hAnsi="Calibri"/>
                  <w:color w:val="000000"/>
                  <w:sz w:val="22"/>
                  <w:szCs w:val="22"/>
                </w:rPr>
                <w:t>SUT -&gt; TS</w:t>
              </w:r>
            </w:ins>
          </w:p>
        </w:tc>
        <w:tc>
          <w:tcPr>
            <w:tcW w:w="4039" w:type="dxa"/>
            <w:tcMar>
              <w:left w:w="29" w:type="dxa"/>
              <w:right w:w="29" w:type="dxa"/>
            </w:tcMar>
          </w:tcPr>
          <w:p w14:paraId="6532C29E" w14:textId="77777777" w:rsidR="00B60631" w:rsidRDefault="00B60631" w:rsidP="00413E09">
            <w:pPr>
              <w:overflowPunct/>
              <w:autoSpaceDE/>
              <w:autoSpaceDN/>
              <w:adjustRightInd/>
              <w:spacing w:after="0"/>
              <w:textAlignment w:val="auto"/>
              <w:rPr>
                <w:ins w:id="881" w:author="Dmitri.Khijniak@7Layers.com" w:date="2017-04-08T22:21:00Z"/>
                <w:rFonts w:ascii="Calibri" w:hAnsi="Calibri"/>
                <w:color w:val="000000"/>
                <w:sz w:val="22"/>
                <w:szCs w:val="22"/>
              </w:rPr>
            </w:pPr>
            <w:ins w:id="882" w:author="Dmitri.Khijniak@7Layers.com" w:date="2017-04-08T22:21:00Z">
              <w:r>
                <w:rPr>
                  <w:rFonts w:ascii="Calibri" w:hAnsi="Calibri"/>
                  <w:color w:val="000000"/>
                  <w:sz w:val="22"/>
                  <w:szCs w:val="22"/>
                </w:rPr>
                <w:t>request.RequestSutInfo</w:t>
              </w:r>
            </w:ins>
          </w:p>
          <w:p w14:paraId="1BA6BB21" w14:textId="5CFA835B" w:rsidR="00B60631" w:rsidRDefault="00B60631" w:rsidP="00413E09">
            <w:pPr>
              <w:overflowPunct/>
              <w:autoSpaceDE/>
              <w:autoSpaceDN/>
              <w:adjustRightInd/>
              <w:spacing w:after="0"/>
              <w:textAlignment w:val="auto"/>
              <w:rPr>
                <w:ins w:id="883" w:author="Dmitri.Khijniak@7Layers.com" w:date="2017-04-08T22:20:00Z"/>
                <w:rFonts w:ascii="Calibri" w:hAnsi="Calibri"/>
                <w:color w:val="000000"/>
                <w:sz w:val="22"/>
                <w:szCs w:val="22"/>
              </w:rPr>
            </w:pPr>
            <w:ins w:id="884" w:author="Dmitri.Khijniak@7Layers.com" w:date="2017-04-08T22:21:00Z">
              <w:r>
                <w:rPr>
                  <w:rFonts w:ascii="Calibri" w:hAnsi="Calibri"/>
                  <w:color w:val="000000"/>
                  <w:sz w:val="22"/>
                  <w:szCs w:val="22"/>
                </w:rPr>
                <w:t>responseInfo</w:t>
              </w:r>
            </w:ins>
          </w:p>
        </w:tc>
      </w:tr>
      <w:tr w:rsidR="00B60631" w14:paraId="516E6EC7" w14:textId="77777777" w:rsidTr="00AC3C00">
        <w:trPr>
          <w:ins w:id="885" w:author="Dmitri.Khijniak@7Layers.com" w:date="2017-04-08T22:20:00Z"/>
        </w:trPr>
        <w:tc>
          <w:tcPr>
            <w:tcW w:w="535" w:type="dxa"/>
            <w:tcMar>
              <w:left w:w="29" w:type="dxa"/>
              <w:right w:w="29" w:type="dxa"/>
            </w:tcMar>
          </w:tcPr>
          <w:p w14:paraId="3F048A93" w14:textId="4AE6F599" w:rsidR="00B60631" w:rsidRDefault="003E6CB2" w:rsidP="00AC3C00">
            <w:pPr>
              <w:overflowPunct/>
              <w:autoSpaceDE/>
              <w:autoSpaceDN/>
              <w:adjustRightInd/>
              <w:spacing w:after="0"/>
              <w:textAlignment w:val="auto"/>
              <w:rPr>
                <w:ins w:id="886" w:author="Dmitri.Khijniak@7Layers.com" w:date="2017-04-08T22:20:00Z"/>
                <w:rFonts w:ascii="Calibri" w:hAnsi="Calibri"/>
                <w:color w:val="000000"/>
                <w:sz w:val="22"/>
                <w:szCs w:val="22"/>
              </w:rPr>
            </w:pPr>
            <w:ins w:id="887" w:author="Dmitri.Khijniak@7Layers.com" w:date="2017-04-08T22:22:00Z">
              <w:r>
                <w:rPr>
                  <w:rFonts w:ascii="Calibri" w:hAnsi="Calibri"/>
                  <w:color w:val="000000"/>
                  <w:sz w:val="22"/>
                  <w:szCs w:val="22"/>
                </w:rPr>
                <w:t>5</w:t>
              </w:r>
            </w:ins>
          </w:p>
        </w:tc>
        <w:tc>
          <w:tcPr>
            <w:tcW w:w="3454" w:type="dxa"/>
            <w:tcMar>
              <w:left w:w="29" w:type="dxa"/>
              <w:right w:w="29" w:type="dxa"/>
            </w:tcMar>
          </w:tcPr>
          <w:p w14:paraId="2C44ECB1" w14:textId="0FD1793F" w:rsidR="00B60631" w:rsidRDefault="00B60631" w:rsidP="00413E09">
            <w:pPr>
              <w:overflowPunct/>
              <w:autoSpaceDE/>
              <w:autoSpaceDN/>
              <w:adjustRightInd/>
              <w:spacing w:after="0"/>
              <w:textAlignment w:val="auto"/>
              <w:rPr>
                <w:ins w:id="888" w:author="Dmitri.Khijniak@7Layers.com" w:date="2017-04-08T22:20:00Z"/>
                <w:rFonts w:ascii="Calibri" w:hAnsi="Calibri"/>
                <w:color w:val="000000"/>
                <w:sz w:val="22"/>
                <w:szCs w:val="22"/>
              </w:rPr>
            </w:pPr>
            <w:ins w:id="889" w:author="Dmitri.Khijniak@7Layers.com" w:date="2017-04-08T22:22:00Z">
              <w:r>
                <w:rPr>
                  <w:rFonts w:ascii="Calibri" w:hAnsi="Calibri"/>
                  <w:color w:val="000000"/>
                  <w:sz w:val="22"/>
                  <w:szCs w:val="22"/>
                </w:rPr>
                <w:t>Provide information about Test ID to the SUT</w:t>
              </w:r>
            </w:ins>
          </w:p>
        </w:tc>
        <w:tc>
          <w:tcPr>
            <w:tcW w:w="990" w:type="dxa"/>
            <w:tcMar>
              <w:left w:w="29" w:type="dxa"/>
              <w:right w:w="29" w:type="dxa"/>
            </w:tcMar>
          </w:tcPr>
          <w:p w14:paraId="7A17C156" w14:textId="77777777" w:rsidR="00B60631" w:rsidRDefault="00B60631" w:rsidP="00B60631">
            <w:pPr>
              <w:overflowPunct/>
              <w:autoSpaceDE/>
              <w:autoSpaceDN/>
              <w:adjustRightInd/>
              <w:spacing w:after="0"/>
              <w:textAlignment w:val="auto"/>
              <w:rPr>
                <w:ins w:id="890" w:author="Dmitri.Khijniak@7Layers.com" w:date="2017-04-08T22:21:00Z"/>
                <w:rFonts w:ascii="Calibri" w:hAnsi="Calibri"/>
                <w:color w:val="000000"/>
                <w:sz w:val="22"/>
                <w:szCs w:val="22"/>
              </w:rPr>
            </w:pPr>
            <w:ins w:id="891" w:author="Dmitri.Khijniak@7Layers.com" w:date="2017-04-08T22:21:00Z">
              <w:r>
                <w:rPr>
                  <w:rFonts w:ascii="Calibri" w:hAnsi="Calibri"/>
                  <w:color w:val="000000"/>
                  <w:sz w:val="22"/>
                  <w:szCs w:val="22"/>
                </w:rPr>
                <w:t>TS -&gt; SUT</w:t>
              </w:r>
            </w:ins>
          </w:p>
          <w:p w14:paraId="6B38FA1F" w14:textId="7C610490" w:rsidR="00B60631" w:rsidRDefault="00B60631" w:rsidP="00B60631">
            <w:pPr>
              <w:overflowPunct/>
              <w:autoSpaceDE/>
              <w:autoSpaceDN/>
              <w:adjustRightInd/>
              <w:spacing w:after="0"/>
              <w:textAlignment w:val="auto"/>
              <w:rPr>
                <w:ins w:id="892" w:author="Dmitri.Khijniak@7Layers.com" w:date="2017-04-08T22:20:00Z"/>
                <w:rFonts w:ascii="Calibri" w:hAnsi="Calibri"/>
                <w:color w:val="000000"/>
                <w:sz w:val="22"/>
                <w:szCs w:val="22"/>
              </w:rPr>
            </w:pPr>
            <w:ins w:id="893" w:author="Dmitri.Khijniak@7Layers.com" w:date="2017-04-08T22:21:00Z">
              <w:r>
                <w:rPr>
                  <w:rFonts w:ascii="Calibri" w:hAnsi="Calibri"/>
                  <w:color w:val="000000"/>
                  <w:sz w:val="22"/>
                  <w:szCs w:val="22"/>
                </w:rPr>
                <w:t>SUT -&gt; TS</w:t>
              </w:r>
            </w:ins>
          </w:p>
        </w:tc>
        <w:tc>
          <w:tcPr>
            <w:tcW w:w="4039" w:type="dxa"/>
            <w:tcMar>
              <w:left w:w="29" w:type="dxa"/>
              <w:right w:w="29" w:type="dxa"/>
            </w:tcMar>
          </w:tcPr>
          <w:p w14:paraId="2297A36C" w14:textId="77777777" w:rsidR="00B60631" w:rsidRDefault="00B60631" w:rsidP="00413E09">
            <w:pPr>
              <w:overflowPunct/>
              <w:autoSpaceDE/>
              <w:autoSpaceDN/>
              <w:adjustRightInd/>
              <w:spacing w:after="0"/>
              <w:textAlignment w:val="auto"/>
              <w:rPr>
                <w:ins w:id="894" w:author="Dmitri.Khijniak@7Layers.com" w:date="2017-04-08T22:22:00Z"/>
                <w:rFonts w:ascii="Calibri" w:hAnsi="Calibri"/>
                <w:color w:val="000000"/>
                <w:sz w:val="22"/>
                <w:szCs w:val="22"/>
              </w:rPr>
            </w:pPr>
            <w:ins w:id="895" w:author="Dmitri.Khijniak@7Layers.com" w:date="2017-04-08T22:22:00Z">
              <w:r>
                <w:rPr>
                  <w:rFonts w:ascii="Calibri" w:hAnsi="Calibri"/>
                  <w:color w:val="000000"/>
                  <w:sz w:val="22"/>
                  <w:szCs w:val="22"/>
                </w:rPr>
                <w:t>request.SetTestId</w:t>
              </w:r>
            </w:ins>
          </w:p>
          <w:p w14:paraId="03E05D78" w14:textId="6B0B85FB" w:rsidR="00B60631" w:rsidRDefault="00B60631" w:rsidP="00413E09">
            <w:pPr>
              <w:overflowPunct/>
              <w:autoSpaceDE/>
              <w:autoSpaceDN/>
              <w:adjustRightInd/>
              <w:spacing w:after="0"/>
              <w:textAlignment w:val="auto"/>
              <w:rPr>
                <w:ins w:id="896" w:author="Dmitri.Khijniak@7Layers.com" w:date="2017-04-08T22:20:00Z"/>
                <w:rFonts w:ascii="Calibri" w:hAnsi="Calibri"/>
                <w:color w:val="000000"/>
                <w:sz w:val="22"/>
                <w:szCs w:val="22"/>
              </w:rPr>
            </w:pPr>
            <w:ins w:id="897" w:author="Dmitri.Khijniak@7Layers.com" w:date="2017-04-08T22:22:00Z">
              <w:r>
                <w:rPr>
                  <w:rFonts w:ascii="Calibri" w:hAnsi="Calibri"/>
                  <w:color w:val="000000"/>
                  <w:sz w:val="22"/>
                  <w:szCs w:val="22"/>
                </w:rPr>
                <w:t>response</w:t>
              </w:r>
            </w:ins>
          </w:p>
        </w:tc>
      </w:tr>
    </w:tbl>
    <w:p w14:paraId="15D7A35C" w14:textId="77777777" w:rsidR="00807F8C" w:rsidRDefault="00807F8C" w:rsidP="00807F8C">
      <w:pPr>
        <w:spacing w:after="0"/>
        <w:rPr>
          <w:rFonts w:ascii="Consolas" w:hAnsi="Consolas" w:cs="Consolas"/>
          <w:sz w:val="18"/>
          <w:szCs w:val="18"/>
        </w:rPr>
      </w:pPr>
    </w:p>
    <w:p w14:paraId="0CA2AF08" w14:textId="77777777" w:rsidR="00807F8C" w:rsidRDefault="00807F8C" w:rsidP="00807F8C">
      <w:pPr>
        <w:pStyle w:val="Heading3"/>
      </w:pPr>
      <w:bookmarkStart w:id="898" w:name="_Toc445476113"/>
      <w:bookmarkStart w:id="899" w:name="_Toc479532614"/>
      <w:r w:rsidRPr="00CE390B">
        <w:rPr>
          <w:i/>
        </w:rPr>
        <w:lastRenderedPageBreak/>
        <w:t>Request</w:t>
      </w:r>
      <w:r>
        <w:t xml:space="preserve"> messages</w:t>
      </w:r>
      <w:bookmarkEnd w:id="898"/>
      <w:bookmarkEnd w:id="899"/>
    </w:p>
    <w:p w14:paraId="582178A2" w14:textId="4504D5EC" w:rsidR="00807F8C" w:rsidRDefault="00807F8C" w:rsidP="00807F8C">
      <w:r>
        <w:fldChar w:fldCharType="begin"/>
      </w:r>
      <w:r>
        <w:instrText xml:space="preserve"> REF _Ref445475483 \h </w:instrText>
      </w:r>
      <w:r>
        <w:fldChar w:fldCharType="separate"/>
      </w:r>
      <w:r w:rsidR="003B250A">
        <w:t xml:space="preserve">Table </w:t>
      </w:r>
      <w:r w:rsidR="003B250A">
        <w:rPr>
          <w:noProof/>
        </w:rPr>
        <w:t>35</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71DB792" w14:textId="1A0BAC30" w:rsidR="00807F8C" w:rsidRDefault="00807F8C" w:rsidP="00807F8C">
      <w:pPr>
        <w:pStyle w:val="Caption"/>
        <w:keepNext/>
      </w:pPr>
      <w:bookmarkStart w:id="900" w:name="_Ref445475483"/>
      <w:bookmarkStart w:id="901" w:name="_Toc445476178"/>
      <w:r>
        <w:t xml:space="preserve">Table </w:t>
      </w:r>
      <w:fldSimple w:instr=" SEQ Table \* ARABIC ">
        <w:r w:rsidR="003B250A">
          <w:rPr>
            <w:noProof/>
          </w:rPr>
          <w:t>35</w:t>
        </w:r>
      </w:fldSimple>
      <w:bookmarkEnd w:id="900"/>
      <w:r>
        <w:t xml:space="preserve"> Listing of </w:t>
      </w:r>
      <w:r w:rsidRPr="00F44477">
        <w:rPr>
          <w:i/>
        </w:rPr>
        <w:t>Request</w:t>
      </w:r>
      <w:r>
        <w:t xml:space="preserve"> messages</w:t>
      </w:r>
      <w:bookmarkEnd w:id="901"/>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181AAFAB" w14:textId="77777777" w:rsidTr="00AC3C00">
        <w:trPr>
          <w:tblHeader/>
        </w:trPr>
        <w:tc>
          <w:tcPr>
            <w:tcW w:w="2988" w:type="dxa"/>
          </w:tcPr>
          <w:p w14:paraId="6A1811E9" w14:textId="77777777" w:rsidR="00807F8C" w:rsidRPr="003D68B7" w:rsidRDefault="00807F8C" w:rsidP="00AC3C00">
            <w:pPr>
              <w:pStyle w:val="TAL"/>
              <w:rPr>
                <w:b/>
              </w:rPr>
            </w:pPr>
            <w:r>
              <w:rPr>
                <w:b/>
              </w:rPr>
              <w:t>Request Messages</w:t>
            </w:r>
          </w:p>
        </w:tc>
        <w:tc>
          <w:tcPr>
            <w:tcW w:w="1170" w:type="dxa"/>
          </w:tcPr>
          <w:p w14:paraId="3874087D" w14:textId="77777777" w:rsidR="00807F8C" w:rsidRPr="003D68B7" w:rsidRDefault="00807F8C" w:rsidP="00AC3C00">
            <w:pPr>
              <w:pStyle w:val="TAL"/>
              <w:rPr>
                <w:b/>
                <w:lang w:eastAsia="en-US"/>
              </w:rPr>
            </w:pPr>
            <w:r>
              <w:rPr>
                <w:b/>
                <w:lang w:eastAsia="en-US"/>
              </w:rPr>
              <w:t>MsgID</w:t>
            </w:r>
          </w:p>
        </w:tc>
        <w:tc>
          <w:tcPr>
            <w:tcW w:w="4680" w:type="dxa"/>
          </w:tcPr>
          <w:p w14:paraId="56766C04" w14:textId="77777777" w:rsidR="00807F8C" w:rsidRDefault="00807F8C" w:rsidP="00AC3C00">
            <w:pPr>
              <w:pStyle w:val="TAL"/>
              <w:rPr>
                <w:b/>
                <w:lang w:eastAsia="en-US"/>
              </w:rPr>
            </w:pPr>
            <w:r>
              <w:rPr>
                <w:b/>
                <w:lang w:eastAsia="en-US"/>
              </w:rPr>
              <w:t>Explanation</w:t>
            </w:r>
          </w:p>
        </w:tc>
      </w:tr>
      <w:tr w:rsidR="00807F8C" w:rsidRPr="00274BB0" w14:paraId="42A8CCC6" w14:textId="77777777" w:rsidTr="00AC3C00">
        <w:trPr>
          <w:tblHeader/>
        </w:trPr>
        <w:tc>
          <w:tcPr>
            <w:tcW w:w="2988" w:type="dxa"/>
            <w:noWrap/>
            <w:hideMark/>
          </w:tcPr>
          <w:p w14:paraId="52D20145"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5D879F3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6F3D114"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1A9DC7A9" w14:textId="77777777" w:rsidTr="00AC3C00">
        <w:trPr>
          <w:tblHeader/>
        </w:trPr>
        <w:tc>
          <w:tcPr>
            <w:tcW w:w="2988" w:type="dxa"/>
            <w:noWrap/>
            <w:hideMark/>
          </w:tcPr>
          <w:p w14:paraId="60C49FF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7239D75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3007142D"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64A5DEEE" w14:textId="77777777" w:rsidTr="00AC3C00">
        <w:trPr>
          <w:tblHeader/>
        </w:trPr>
        <w:tc>
          <w:tcPr>
            <w:tcW w:w="2988" w:type="dxa"/>
            <w:noWrap/>
          </w:tcPr>
          <w:p w14:paraId="3201528C" w14:textId="02752632" w:rsidR="00185C4F" w:rsidRDefault="00185C4F" w:rsidP="00AC3C00">
            <w:pPr>
              <w:overflowPunct/>
              <w:autoSpaceDE/>
              <w:autoSpaceDN/>
              <w:adjustRightInd/>
              <w:spacing w:after="0"/>
              <w:textAlignment w:val="auto"/>
              <w:rPr>
                <w:rFonts w:ascii="Calibri" w:hAnsi="Calibri"/>
                <w:color w:val="000000"/>
                <w:sz w:val="22"/>
                <w:szCs w:val="22"/>
              </w:rPr>
            </w:pPr>
            <w:del w:id="902" w:author="Dmitri.Khijniak@7Layers.com" w:date="2017-04-08T22:15:00Z">
              <w:r w:rsidRPr="00185C4F" w:rsidDel="005406D2">
                <w:rPr>
                  <w:rFonts w:ascii="Calibri" w:hAnsi="Calibri"/>
                  <w:color w:val="000000"/>
                  <w:sz w:val="22"/>
                  <w:szCs w:val="22"/>
                </w:rPr>
                <w:delText>RequestDeviceAvailability</w:delText>
              </w:r>
            </w:del>
            <w:ins w:id="903" w:author="Dmitri.Khijniak@7Layers.com" w:date="2017-04-08T22:15:00Z">
              <w:r w:rsidR="005406D2" w:rsidRPr="00185C4F">
                <w:rPr>
                  <w:rFonts w:ascii="Calibri" w:hAnsi="Calibri"/>
                  <w:color w:val="000000"/>
                  <w:sz w:val="22"/>
                  <w:szCs w:val="22"/>
                </w:rPr>
                <w:t>Request</w:t>
              </w:r>
              <w:r w:rsidR="005406D2">
                <w:rPr>
                  <w:rFonts w:ascii="Calibri" w:hAnsi="Calibri"/>
                  <w:color w:val="000000"/>
                  <w:sz w:val="22"/>
                  <w:szCs w:val="22"/>
                </w:rPr>
                <w:t>Sut</w:t>
              </w:r>
              <w:r w:rsidR="005406D2" w:rsidRPr="00185C4F">
                <w:rPr>
                  <w:rFonts w:ascii="Calibri" w:hAnsi="Calibri"/>
                  <w:color w:val="000000"/>
                  <w:sz w:val="22"/>
                  <w:szCs w:val="22"/>
                </w:rPr>
                <w:t>Availability</w:t>
              </w:r>
            </w:ins>
          </w:p>
        </w:tc>
        <w:tc>
          <w:tcPr>
            <w:tcW w:w="1170" w:type="dxa"/>
            <w:noWrap/>
          </w:tcPr>
          <w:p w14:paraId="77C88884" w14:textId="77777777"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32A30FA" w14:textId="42AEE1EB"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w:t>
            </w:r>
            <w:ins w:id="904" w:author="Dmitri.Khijniak@7Layers.com" w:date="2017-04-08T22:15:00Z">
              <w:r w:rsidR="005406D2">
                <w:rPr>
                  <w:rFonts w:ascii="Calibri" w:hAnsi="Calibri"/>
                  <w:color w:val="000000"/>
                  <w:sz w:val="22"/>
                  <w:szCs w:val="22"/>
                </w:rPr>
                <w:t>SUT</w:t>
              </w:r>
            </w:ins>
            <w:del w:id="905" w:author="Dmitri.Khijniak@7Layers.com" w:date="2017-04-08T22:15:00Z">
              <w:r w:rsidDel="005406D2">
                <w:rPr>
                  <w:rFonts w:ascii="Calibri" w:hAnsi="Calibri"/>
                  <w:color w:val="000000"/>
                  <w:sz w:val="22"/>
                  <w:szCs w:val="22"/>
                </w:rPr>
                <w:delText>device</w:delText>
              </w:r>
            </w:del>
            <w:r>
              <w:rPr>
                <w:rFonts w:ascii="Calibri" w:hAnsi="Calibri"/>
                <w:color w:val="000000"/>
                <w:sz w:val="22"/>
                <w:szCs w:val="22"/>
              </w:rPr>
              <w:t xml:space="preserve"> availability status</w:t>
            </w:r>
            <w:r w:rsidR="005279C8">
              <w:rPr>
                <w:rFonts w:ascii="Calibri" w:hAnsi="Calibri"/>
                <w:color w:val="000000"/>
                <w:sz w:val="22"/>
                <w:szCs w:val="22"/>
              </w:rPr>
              <w:t>.</w:t>
            </w:r>
          </w:p>
        </w:tc>
      </w:tr>
      <w:tr w:rsidR="005406D2" w:rsidRPr="00274BB0" w14:paraId="1667B2BA" w14:textId="77777777" w:rsidTr="00AC3C00">
        <w:trPr>
          <w:tblHeader/>
          <w:ins w:id="906" w:author="Dmitri.Khijniak@7Layers.com" w:date="2017-04-08T22:16:00Z"/>
        </w:trPr>
        <w:tc>
          <w:tcPr>
            <w:tcW w:w="2988" w:type="dxa"/>
            <w:noWrap/>
          </w:tcPr>
          <w:p w14:paraId="7D7D573E" w14:textId="0EE92C66" w:rsidR="005406D2" w:rsidRPr="00185C4F" w:rsidDel="005406D2" w:rsidRDefault="00B60631" w:rsidP="00AC3C00">
            <w:pPr>
              <w:overflowPunct/>
              <w:autoSpaceDE/>
              <w:autoSpaceDN/>
              <w:adjustRightInd/>
              <w:spacing w:after="0"/>
              <w:textAlignment w:val="auto"/>
              <w:rPr>
                <w:ins w:id="907" w:author="Dmitri.Khijniak@7Layers.com" w:date="2017-04-08T22:16:00Z"/>
                <w:rFonts w:ascii="Calibri" w:hAnsi="Calibri"/>
                <w:color w:val="000000"/>
                <w:sz w:val="22"/>
                <w:szCs w:val="22"/>
              </w:rPr>
            </w:pPr>
            <w:ins w:id="908" w:author="Dmitri.Khijniak@7Layers.com" w:date="2017-04-08T22:19:00Z">
              <w:r>
                <w:rPr>
                  <w:rFonts w:ascii="Calibri" w:hAnsi="Calibri"/>
                  <w:color w:val="000000"/>
                  <w:sz w:val="22"/>
                  <w:szCs w:val="22"/>
                </w:rPr>
                <w:t>R</w:t>
              </w:r>
              <w:r w:rsidR="00DE0644" w:rsidRPr="00DE0644">
                <w:rPr>
                  <w:rFonts w:ascii="Calibri" w:hAnsi="Calibri"/>
                  <w:color w:val="000000"/>
                  <w:sz w:val="22"/>
                  <w:szCs w:val="22"/>
                </w:rPr>
                <w:t>equestSutInfo</w:t>
              </w:r>
            </w:ins>
          </w:p>
        </w:tc>
        <w:tc>
          <w:tcPr>
            <w:tcW w:w="1170" w:type="dxa"/>
            <w:noWrap/>
          </w:tcPr>
          <w:p w14:paraId="4C88E7D3" w14:textId="521701FF" w:rsidR="005406D2" w:rsidRDefault="00B60631" w:rsidP="00AC3C00">
            <w:pPr>
              <w:overflowPunct/>
              <w:autoSpaceDE/>
              <w:autoSpaceDN/>
              <w:adjustRightInd/>
              <w:spacing w:after="0"/>
              <w:textAlignment w:val="auto"/>
              <w:rPr>
                <w:ins w:id="909" w:author="Dmitri.Khijniak@7Layers.com" w:date="2017-04-08T22:16:00Z"/>
                <w:rFonts w:ascii="Calibri" w:hAnsi="Calibri"/>
                <w:color w:val="000000"/>
                <w:sz w:val="22"/>
                <w:szCs w:val="22"/>
              </w:rPr>
            </w:pPr>
            <w:ins w:id="910" w:author="Dmitri.Khijniak@7Layers.com" w:date="2017-04-08T22:19:00Z">
              <w:r>
                <w:rPr>
                  <w:rFonts w:ascii="Calibri" w:hAnsi="Calibri"/>
                  <w:color w:val="000000"/>
                  <w:sz w:val="22"/>
                  <w:szCs w:val="22"/>
                </w:rPr>
                <w:t>4</w:t>
              </w:r>
            </w:ins>
          </w:p>
        </w:tc>
        <w:tc>
          <w:tcPr>
            <w:tcW w:w="4680" w:type="dxa"/>
          </w:tcPr>
          <w:p w14:paraId="3B325EB2" w14:textId="19F39BCE" w:rsidR="005406D2" w:rsidRDefault="00B60631" w:rsidP="00AC3C00">
            <w:pPr>
              <w:overflowPunct/>
              <w:autoSpaceDE/>
              <w:autoSpaceDN/>
              <w:adjustRightInd/>
              <w:spacing w:after="0"/>
              <w:textAlignment w:val="auto"/>
              <w:rPr>
                <w:ins w:id="911" w:author="Dmitri.Khijniak@7Layers.com" w:date="2017-04-08T22:16:00Z"/>
                <w:rFonts w:ascii="Calibri" w:hAnsi="Calibri"/>
                <w:color w:val="000000"/>
                <w:sz w:val="22"/>
                <w:szCs w:val="22"/>
              </w:rPr>
            </w:pPr>
            <w:ins w:id="912" w:author="Dmitri.Khijniak@7Layers.com" w:date="2017-04-08T22:19:00Z">
              <w:r>
                <w:rPr>
                  <w:rFonts w:ascii="Calibri" w:hAnsi="Calibri"/>
                  <w:color w:val="000000"/>
                  <w:sz w:val="22"/>
                  <w:szCs w:val="22"/>
                </w:rPr>
                <w:t>Request information about SUT version</w:t>
              </w:r>
            </w:ins>
          </w:p>
        </w:tc>
      </w:tr>
      <w:tr w:rsidR="005406D2" w:rsidRPr="00274BB0" w14:paraId="490E4AA7" w14:textId="77777777" w:rsidTr="00AC3C00">
        <w:trPr>
          <w:tblHeader/>
          <w:ins w:id="913" w:author="Dmitri.Khijniak@7Layers.com" w:date="2017-04-08T22:16:00Z"/>
        </w:trPr>
        <w:tc>
          <w:tcPr>
            <w:tcW w:w="2988" w:type="dxa"/>
            <w:noWrap/>
          </w:tcPr>
          <w:p w14:paraId="1FD655FE" w14:textId="5B5BBA11" w:rsidR="005406D2" w:rsidRPr="00185C4F" w:rsidDel="005406D2" w:rsidRDefault="00B60631" w:rsidP="00AC3C00">
            <w:pPr>
              <w:overflowPunct/>
              <w:autoSpaceDE/>
              <w:autoSpaceDN/>
              <w:adjustRightInd/>
              <w:spacing w:after="0"/>
              <w:textAlignment w:val="auto"/>
              <w:rPr>
                <w:ins w:id="914" w:author="Dmitri.Khijniak@7Layers.com" w:date="2017-04-08T22:16:00Z"/>
                <w:rFonts w:ascii="Calibri" w:hAnsi="Calibri"/>
                <w:color w:val="000000"/>
                <w:sz w:val="22"/>
                <w:szCs w:val="22"/>
              </w:rPr>
            </w:pPr>
            <w:ins w:id="915" w:author="Dmitri.Khijniak@7Layers.com" w:date="2017-04-08T22:19:00Z">
              <w:r>
                <w:rPr>
                  <w:rFonts w:ascii="Calibri" w:hAnsi="Calibri"/>
                  <w:color w:val="000000"/>
                  <w:sz w:val="22"/>
                  <w:szCs w:val="22"/>
                </w:rPr>
                <w:t>S</w:t>
              </w:r>
              <w:r w:rsidRPr="00B60631">
                <w:rPr>
                  <w:rFonts w:ascii="Calibri" w:hAnsi="Calibri"/>
                  <w:color w:val="000000"/>
                  <w:sz w:val="22"/>
                  <w:szCs w:val="22"/>
                </w:rPr>
                <w:t>etTestId</w:t>
              </w:r>
            </w:ins>
          </w:p>
        </w:tc>
        <w:tc>
          <w:tcPr>
            <w:tcW w:w="1170" w:type="dxa"/>
            <w:noWrap/>
          </w:tcPr>
          <w:p w14:paraId="7CADADBD" w14:textId="542F64C7" w:rsidR="005406D2" w:rsidRDefault="00B60631" w:rsidP="00AC3C00">
            <w:pPr>
              <w:overflowPunct/>
              <w:autoSpaceDE/>
              <w:autoSpaceDN/>
              <w:adjustRightInd/>
              <w:spacing w:after="0"/>
              <w:textAlignment w:val="auto"/>
              <w:rPr>
                <w:ins w:id="916" w:author="Dmitri.Khijniak@7Layers.com" w:date="2017-04-08T22:16:00Z"/>
                <w:rFonts w:ascii="Calibri" w:hAnsi="Calibri"/>
                <w:color w:val="000000"/>
                <w:sz w:val="22"/>
                <w:szCs w:val="22"/>
              </w:rPr>
            </w:pPr>
            <w:ins w:id="917" w:author="Dmitri.Khijniak@7Layers.com" w:date="2017-04-08T22:19:00Z">
              <w:r>
                <w:rPr>
                  <w:rFonts w:ascii="Calibri" w:hAnsi="Calibri"/>
                  <w:color w:val="000000"/>
                  <w:sz w:val="22"/>
                  <w:szCs w:val="22"/>
                </w:rPr>
                <w:t>5</w:t>
              </w:r>
            </w:ins>
          </w:p>
        </w:tc>
        <w:tc>
          <w:tcPr>
            <w:tcW w:w="4680" w:type="dxa"/>
          </w:tcPr>
          <w:p w14:paraId="2DEF1BE7" w14:textId="5F6F9361" w:rsidR="005406D2" w:rsidRDefault="00B60631" w:rsidP="00AC3C00">
            <w:pPr>
              <w:overflowPunct/>
              <w:autoSpaceDE/>
              <w:autoSpaceDN/>
              <w:adjustRightInd/>
              <w:spacing w:after="0"/>
              <w:textAlignment w:val="auto"/>
              <w:rPr>
                <w:ins w:id="918" w:author="Dmitri.Khijniak@7Layers.com" w:date="2017-04-08T22:16:00Z"/>
                <w:rFonts w:ascii="Calibri" w:hAnsi="Calibri"/>
                <w:color w:val="000000"/>
                <w:sz w:val="22"/>
                <w:szCs w:val="22"/>
              </w:rPr>
            </w:pPr>
            <w:ins w:id="919" w:author="Dmitri.Khijniak@7Layers.com" w:date="2017-04-08T22:19:00Z">
              <w:r>
                <w:rPr>
                  <w:rFonts w:ascii="Calibri" w:hAnsi="Calibri"/>
                  <w:color w:val="000000"/>
                  <w:sz w:val="22"/>
                  <w:szCs w:val="22"/>
                </w:rPr>
                <w:t xml:space="preserve">Send </w:t>
              </w:r>
            </w:ins>
            <w:ins w:id="920" w:author="Dmitri.Khijniak@7Layers.com" w:date="2017-04-08T22:20:00Z">
              <w:r>
                <w:rPr>
                  <w:rFonts w:ascii="Calibri" w:hAnsi="Calibri"/>
                  <w:color w:val="000000"/>
                  <w:sz w:val="22"/>
                  <w:szCs w:val="22"/>
                </w:rPr>
                <w:t xml:space="preserve">Test ID </w:t>
              </w:r>
            </w:ins>
            <w:ins w:id="921" w:author="Dmitri.Khijniak@7Layers.com" w:date="2017-04-08T22:19:00Z">
              <w:r>
                <w:rPr>
                  <w:rFonts w:ascii="Calibri" w:hAnsi="Calibri"/>
                  <w:color w:val="000000"/>
                  <w:sz w:val="22"/>
                  <w:szCs w:val="22"/>
                </w:rPr>
                <w:t xml:space="preserve">information </w:t>
              </w:r>
            </w:ins>
            <w:ins w:id="922" w:author="Dmitri.Khijniak@7Layers.com" w:date="2017-04-08T22:20:00Z">
              <w:r>
                <w:rPr>
                  <w:rFonts w:ascii="Calibri" w:hAnsi="Calibri"/>
                  <w:color w:val="000000"/>
                  <w:sz w:val="22"/>
                  <w:szCs w:val="22"/>
                </w:rPr>
                <w:t>to the SUT</w:t>
              </w:r>
            </w:ins>
          </w:p>
        </w:tc>
      </w:tr>
    </w:tbl>
    <w:p w14:paraId="4A6630D2" w14:textId="77777777" w:rsidR="00807F8C" w:rsidRDefault="00807F8C" w:rsidP="00807F8C"/>
    <w:p w14:paraId="4D6BB265" w14:textId="77777777" w:rsidR="00807F8C" w:rsidRDefault="00807F8C" w:rsidP="008027FB">
      <w:pPr>
        <w:pStyle w:val="Heading4"/>
      </w:pPr>
      <w:bookmarkStart w:id="923" w:name="_Toc445476114"/>
      <w:r>
        <w:t>Shutdown</w:t>
      </w:r>
      <w:bookmarkEnd w:id="923"/>
    </w:p>
    <w:p w14:paraId="37A798D2" w14:textId="695CF6E4" w:rsidR="00807F8C" w:rsidRDefault="00807F8C" w:rsidP="00807F8C">
      <w:r>
        <w:t>This request is used to command the SUT to shut down</w:t>
      </w:r>
      <w:r w:rsidR="00B31ED1">
        <w:t xml:space="preserve"> and power off. If complete power off is not supported, the device must enter into a state </w:t>
      </w:r>
      <w:r w:rsidR="00645B1B">
        <w:t xml:space="preserve">where </w:t>
      </w:r>
      <w:r w:rsidR="005279C8">
        <w:t xml:space="preserve">the </w:t>
      </w:r>
      <w:r w:rsidR="00645B1B">
        <w:t xml:space="preserve">CPU is halted and </w:t>
      </w:r>
      <w:r w:rsidR="00B31ED1">
        <w:t>power draw</w:t>
      </w:r>
      <w:r w:rsidR="00645B1B">
        <w:t xml:space="preserve"> is minimized</w:t>
      </w:r>
      <w:r w:rsidR="00B31ED1">
        <w:t>.</w:t>
      </w:r>
    </w:p>
    <w:p w14:paraId="339E78BF" w14:textId="77777777" w:rsidR="00807F8C" w:rsidRDefault="00807F8C" w:rsidP="008027FB">
      <w:pPr>
        <w:pStyle w:val="Heading4"/>
      </w:pPr>
      <w:bookmarkStart w:id="924" w:name="_Toc445476115"/>
      <w:r>
        <w:t>Restart</w:t>
      </w:r>
      <w:bookmarkEnd w:id="924"/>
    </w:p>
    <w:p w14:paraId="618B03A9" w14:textId="5A50A125"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3B250A">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etc.</w:t>
      </w:r>
    </w:p>
    <w:p w14:paraId="2D186727" w14:textId="77777777" w:rsidR="00807F8C" w:rsidRDefault="00807F8C" w:rsidP="00807F8C">
      <w:pPr>
        <w:spacing w:after="0"/>
        <w:rPr>
          <w:rFonts w:ascii="Consolas" w:hAnsi="Consolas" w:cs="Consolas"/>
          <w:sz w:val="18"/>
          <w:szCs w:val="18"/>
        </w:rPr>
      </w:pPr>
    </w:p>
    <w:p w14:paraId="1C3A0735" w14:textId="2D5B24C5" w:rsidR="00807F8C" w:rsidRDefault="00185C4F" w:rsidP="008027FB">
      <w:pPr>
        <w:pStyle w:val="Heading4"/>
      </w:pPr>
      <w:bookmarkStart w:id="925" w:name="_Toc445476116"/>
      <w:del w:id="926" w:author="Dmitri.Khijniak@7Layers.com" w:date="2017-04-08T22:15:00Z">
        <w:r w:rsidRPr="00185C4F" w:rsidDel="005406D2">
          <w:delText>RequestDeviceAvailability</w:delText>
        </w:r>
      </w:del>
      <w:bookmarkEnd w:id="925"/>
      <w:ins w:id="927" w:author="Dmitri.Khijniak@7Layers.com" w:date="2017-04-08T22:15:00Z">
        <w:r w:rsidR="005406D2" w:rsidRPr="00185C4F">
          <w:t>Request</w:t>
        </w:r>
        <w:r w:rsidR="005406D2">
          <w:t>Sut</w:t>
        </w:r>
        <w:r w:rsidR="005406D2" w:rsidRPr="00185C4F">
          <w:t>Availability</w:t>
        </w:r>
      </w:ins>
    </w:p>
    <w:p w14:paraId="79332D07" w14:textId="3570CADF" w:rsidR="00807F8C" w:rsidRDefault="00807F8C" w:rsidP="00807F8C">
      <w:pPr>
        <w:rPr>
          <w:ins w:id="928" w:author="Dmitri.Khijniak@7Layers.com" w:date="2017-04-08T22:23:00Z"/>
        </w:rPr>
      </w:pPr>
      <w:r>
        <w:t xml:space="preserve">The </w:t>
      </w:r>
      <w:r w:rsidR="00185C4F">
        <w:t xml:space="preserve">TS sends to </w:t>
      </w:r>
      <w:r w:rsidR="005279C8">
        <w:t xml:space="preserve">the </w:t>
      </w:r>
      <w:r>
        <w:t xml:space="preserve">SUT this message after restart or power up to </w:t>
      </w:r>
      <w:r w:rsidR="00185C4F">
        <w:t xml:space="preserve">determine </w:t>
      </w:r>
      <w:r w:rsidR="00A779A2">
        <w:t xml:space="preserve">the </w:t>
      </w:r>
      <w:r w:rsidR="00185C4F">
        <w:t xml:space="preserve">SUT status. If </w:t>
      </w:r>
      <w:r w:rsidR="00A779A2">
        <w:t xml:space="preserve">the </w:t>
      </w:r>
      <w:r w:rsidR="00185C4F">
        <w:t xml:space="preserve">SUT </w:t>
      </w:r>
      <w:r w:rsidR="00A779A2">
        <w:t xml:space="preserve">is </w:t>
      </w:r>
      <w:r w:rsidR="00185C4F">
        <w:t>ready</w:t>
      </w:r>
      <w:r w:rsidR="00D84B78">
        <w:t xml:space="preserve"> to receive commands from </w:t>
      </w:r>
      <w:r w:rsidR="00A779A2">
        <w:t xml:space="preserve">the </w:t>
      </w:r>
      <w:r w:rsidR="00D84B78">
        <w:t>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3CFCFA07" w14:textId="28C14236" w:rsidR="003E6CB2" w:rsidRDefault="003E6CB2" w:rsidP="003E6CB2">
      <w:pPr>
        <w:pStyle w:val="Heading4"/>
        <w:rPr>
          <w:ins w:id="929" w:author="Dmitri.Khijniak@7Layers.com" w:date="2017-04-08T22:23:00Z"/>
        </w:rPr>
      </w:pPr>
      <w:ins w:id="930" w:author="Dmitri.Khijniak@7Layers.com" w:date="2017-04-08T22:23:00Z">
        <w:r>
          <w:t>RequestSutInfo</w:t>
        </w:r>
      </w:ins>
    </w:p>
    <w:p w14:paraId="1915D402" w14:textId="1C3F2E0A" w:rsidR="003E6CB2" w:rsidRPr="003E6CB2" w:rsidRDefault="003E6CB2" w:rsidP="003E6CB2">
      <w:pPr>
        <w:rPr>
          <w:ins w:id="931" w:author="Dmitri.Khijniak@7Layers.com" w:date="2017-04-08T22:23:00Z"/>
        </w:rPr>
      </w:pPr>
      <w:ins w:id="932" w:author="Dmitri.Khijniak@7Layers.com" w:date="2017-04-08T22:23:00Z">
        <w:r>
          <w:t>This request is used to obtain information version information from the SUT</w:t>
        </w:r>
      </w:ins>
      <w:ins w:id="933" w:author="Dmitri.Khijniak@7Layers.com" w:date="2017-04-08T22:24:00Z">
        <w:r>
          <w:t xml:space="preserve">. This version information can </w:t>
        </w:r>
      </w:ins>
      <w:ins w:id="934" w:author="Dmitri.Khijniak@7Layers.com" w:date="2017-04-08T22:30:00Z">
        <w:r w:rsidR="00770582">
          <w:t>be referenced</w:t>
        </w:r>
      </w:ins>
      <w:ins w:id="935" w:author="Dmitri.Khijniak@7Layers.com" w:date="2017-04-08T22:24:00Z">
        <w:r>
          <w:t xml:space="preserve"> in test re</w:t>
        </w:r>
      </w:ins>
      <w:ins w:id="936" w:author="Dmitri.Khijniak@7Layers.com" w:date="2017-04-08T22:23:00Z">
        <w:r>
          <w:t>port</w:t>
        </w:r>
      </w:ins>
      <w:ins w:id="937" w:author="Dmitri.Khijniak@7Layers.com" w:date="2017-04-08T22:25:00Z">
        <w:r>
          <w:t>s</w:t>
        </w:r>
      </w:ins>
      <w:ins w:id="938" w:author="Dmitri.Khijniak@7Layers.com" w:date="2017-04-08T22:23:00Z">
        <w:r>
          <w:t xml:space="preserve"> and other test documentation.</w:t>
        </w:r>
      </w:ins>
      <w:ins w:id="939" w:author="Dmitri.Khijniak@7Layers.com" w:date="2017-04-08T22:25:00Z">
        <w:r>
          <w:t xml:space="preserve"> </w:t>
        </w:r>
      </w:ins>
    </w:p>
    <w:p w14:paraId="7DAC081A" w14:textId="3DEB1D05" w:rsidR="003E6CB2" w:rsidRDefault="003E6CB2" w:rsidP="003E6CB2">
      <w:pPr>
        <w:pStyle w:val="Heading4"/>
        <w:rPr>
          <w:ins w:id="940" w:author="Dmitri.Khijniak@7Layers.com" w:date="2017-04-08T22:25:00Z"/>
        </w:rPr>
      </w:pPr>
      <w:ins w:id="941" w:author="Dmitri.Khijniak@7Layers.com" w:date="2017-04-08T22:25:00Z">
        <w:r>
          <w:t>SetTestId</w:t>
        </w:r>
      </w:ins>
    </w:p>
    <w:p w14:paraId="1FF8E369" w14:textId="0E1C428F" w:rsidR="005552B4" w:rsidRDefault="003E6CB2" w:rsidP="00770582">
      <w:pPr>
        <w:rPr>
          <w:ins w:id="942" w:author="Dmitri.Khijniak@7Layers.com" w:date="2017-04-08T22:35:00Z"/>
        </w:rPr>
      </w:pPr>
      <w:ins w:id="943" w:author="Dmitri.Khijniak@7Layers.com" w:date="2017-04-08T22:26:00Z">
        <w:r>
          <w:t xml:space="preserve">The TS uses this request to send Test identifier </w:t>
        </w:r>
      </w:ins>
      <w:ins w:id="944" w:author="Dmitri.Khijniak@7Layers.com" w:date="2017-04-08T22:27:00Z">
        <w:r>
          <w:t xml:space="preserve">to the SUT. </w:t>
        </w:r>
      </w:ins>
      <w:ins w:id="945" w:author="Dmitri.Khijniak@7Layers.com" w:date="2017-04-08T22:29:00Z">
        <w:r w:rsidR="00770582">
          <w:t xml:space="preserve">The Test ID is a text string </w:t>
        </w:r>
      </w:ins>
      <w:ins w:id="946" w:author="Dmitri.Khijniak@7Layers.com" w:date="2017-04-08T23:01:00Z">
        <w:r w:rsidR="006A4383">
          <w:t xml:space="preserve">e.g. </w:t>
        </w:r>
      </w:ins>
      <w:ins w:id="947" w:author="Dmitri.Khijniak@7Layers.com" w:date="2017-04-08T23:02:00Z">
        <w:r w:rsidR="006A4383">
          <w:t>“</w:t>
        </w:r>
        <w:r w:rsidR="006A4383" w:rsidRPr="006A4383">
          <w:t>TP-16093-WSM-MST-BV-01</w:t>
        </w:r>
        <w:r w:rsidR="006A4383">
          <w:t xml:space="preserve">” </w:t>
        </w:r>
      </w:ins>
      <w:ins w:id="948" w:author="Dmitri.Khijniak@7Layers.com" w:date="2017-04-08T22:29:00Z">
        <w:r w:rsidR="00770582">
          <w:t>which t</w:t>
        </w:r>
      </w:ins>
      <w:ins w:id="949" w:author="Dmitri.Khijniak@7Layers.com" w:date="2017-04-08T22:27:00Z">
        <w:r>
          <w:t xml:space="preserve">he SUT can </w:t>
        </w:r>
      </w:ins>
      <w:ins w:id="950" w:author="Dmitri.Khijniak@7Layers.com" w:date="2017-04-08T23:02:00Z">
        <w:r w:rsidR="006A4383">
          <w:t xml:space="preserve">reference </w:t>
        </w:r>
      </w:ins>
      <w:ins w:id="951" w:author="Dmitri.Khijniak@7Layers.com" w:date="2017-04-08T22:28:00Z">
        <w:r w:rsidR="00770582">
          <w:t xml:space="preserve">in </w:t>
        </w:r>
      </w:ins>
      <w:ins w:id="952" w:author="Dmitri.Khijniak@7Layers.com" w:date="2017-04-08T23:03:00Z">
        <w:r w:rsidR="006A4383">
          <w:t xml:space="preserve">its own </w:t>
        </w:r>
      </w:ins>
      <w:ins w:id="953" w:author="Dmitri.Khijniak@7Layers.com" w:date="2017-04-08T22:28:00Z">
        <w:r w:rsidR="00770582">
          <w:t xml:space="preserve">log </w:t>
        </w:r>
      </w:ins>
      <w:ins w:id="954" w:author="Dmitri.Khijniak@7Layers.com" w:date="2017-04-08T22:29:00Z">
        <w:r w:rsidR="00770582">
          <w:t>file</w:t>
        </w:r>
      </w:ins>
      <w:ins w:id="955" w:author="Dmitri.Khijniak@7Layers.com" w:date="2017-04-08T22:28:00Z">
        <w:r w:rsidR="00770582">
          <w:t>.</w:t>
        </w:r>
      </w:ins>
      <w:ins w:id="956" w:author="Dmitri.Khijniak@7Layers.com" w:date="2017-04-08T22:30:00Z">
        <w:r w:rsidR="001054E7">
          <w:t xml:space="preserve"> This message could be used </w:t>
        </w:r>
      </w:ins>
      <w:ins w:id="957" w:author="Dmitri.Khijniak@7Layers.com" w:date="2017-04-08T22:31:00Z">
        <w:r w:rsidR="001054E7">
          <w:t xml:space="preserve">for identifying tests in all </w:t>
        </w:r>
      </w:ins>
      <w:ins w:id="958" w:author="Dmitri.Khijniak@7Layers.com" w:date="2017-04-08T22:32:00Z">
        <w:r w:rsidR="001054E7">
          <w:t>TCI</w:t>
        </w:r>
      </w:ins>
      <w:ins w:id="959" w:author="Dmitri.Khijniak@7Layers.com" w:date="2017-04-08T22:33:00Z">
        <w:r w:rsidR="001054E7">
          <w:t xml:space="preserve"> </w:t>
        </w:r>
      </w:ins>
      <w:ins w:id="960" w:author="Dmitri.Khijniak@7Layers.com" w:date="2017-04-08T23:03:00Z">
        <w:r w:rsidR="005D6291">
          <w:t>frames</w:t>
        </w:r>
      </w:ins>
      <w:ins w:id="961" w:author="Dmitri.Khijniak@7Layers.com" w:date="2017-04-08T22:31:00Z">
        <w:r w:rsidR="001054E7">
          <w:t xml:space="preserve">, i.e. </w:t>
        </w:r>
      </w:ins>
      <w:ins w:id="962" w:author="Dmitri.Khijniak@7Layers.com" w:date="2017-04-08T23:03:00Z">
        <w:r w:rsidR="005D6291">
          <w:t>TCI</w:t>
        </w:r>
      </w:ins>
      <w:ins w:id="963" w:author="Dmitri.Khijniak@7Layers.com" w:date="2017-04-08T22:32:00Z">
        <w:r w:rsidR="001054E7">
          <w:t xml:space="preserve">16093, </w:t>
        </w:r>
      </w:ins>
      <w:ins w:id="964" w:author="Dmitri.Khijniak@7Layers.com" w:date="2017-04-08T23:03:00Z">
        <w:r w:rsidR="005D6291">
          <w:t>TCI</w:t>
        </w:r>
      </w:ins>
      <w:ins w:id="965" w:author="Dmitri.Khijniak@7Layers.com" w:date="2017-04-08T22:31:00Z">
        <w:r w:rsidR="001054E7">
          <w:t>80211</w:t>
        </w:r>
      </w:ins>
      <w:ins w:id="966" w:author="Dmitri.Khijniak@7Layers.com" w:date="2017-04-08T22:33:00Z">
        <w:r w:rsidR="001054E7">
          <w:t xml:space="preserve">, </w:t>
        </w:r>
      </w:ins>
      <w:ins w:id="967" w:author="Dmitri.Khijniak@7Layers.com" w:date="2017-04-08T23:03:00Z">
        <w:r w:rsidR="005D6291">
          <w:t>TCI</w:t>
        </w:r>
      </w:ins>
      <w:ins w:id="968" w:author="Dmitri.Khijniak@7Layers.com" w:date="2017-04-08T22:33:00Z">
        <w:r w:rsidR="001054E7">
          <w:t xml:space="preserve">16094, etc. </w:t>
        </w:r>
      </w:ins>
    </w:p>
    <w:p w14:paraId="7FC52EDD" w14:textId="53EB0459" w:rsidR="003E6CB2" w:rsidRPr="003E6CB2" w:rsidRDefault="005552B4" w:rsidP="00770582">
      <w:pPr>
        <w:rPr>
          <w:ins w:id="969" w:author="Dmitri.Khijniak@7Layers.com" w:date="2017-04-08T22:25:00Z"/>
        </w:rPr>
      </w:pPr>
      <w:ins w:id="970" w:author="Dmitri.Khijniak@7Layers.com" w:date="2017-04-08T22:34:00Z">
        <w:r>
          <w:t xml:space="preserve">There </w:t>
        </w:r>
      </w:ins>
      <w:ins w:id="971" w:author="Dmitri.Khijniak@7Layers.com" w:date="2017-04-08T22:35:00Z">
        <w:r>
          <w:t>is not time restriction when t</w:t>
        </w:r>
      </w:ins>
      <w:ins w:id="972" w:author="Dmitri.Khijniak@7Layers.com" w:date="2017-04-08T22:34:00Z">
        <w:r w:rsidR="001054E7">
          <w:t xml:space="preserve">he TS </w:t>
        </w:r>
      </w:ins>
      <w:ins w:id="973" w:author="Dmitri.Khijniak@7Layers.com" w:date="2017-04-08T22:35:00Z">
        <w:r>
          <w:t xml:space="preserve">can send this message. </w:t>
        </w:r>
      </w:ins>
      <w:ins w:id="974" w:author="Dmitri.Khijniak@7Layers.com" w:date="2017-04-08T22:38:00Z">
        <w:r w:rsidR="004A1A7C">
          <w:t>Though, i</w:t>
        </w:r>
      </w:ins>
      <w:ins w:id="975" w:author="Dmitri.Khijniak@7Layers.com" w:date="2017-04-08T22:36:00Z">
        <w:r>
          <w:t xml:space="preserve">t is recommended that </w:t>
        </w:r>
      </w:ins>
      <w:ins w:id="976" w:author="Dmitri.Khijniak@7Layers.com" w:date="2017-04-08T22:38:00Z">
        <w:r w:rsidR="004A1A7C">
          <w:t xml:space="preserve">the </w:t>
        </w:r>
        <w:r w:rsidR="004A1A7C" w:rsidRPr="004A1A7C">
          <w:rPr>
            <w:i/>
          </w:rPr>
          <w:t>SetTestId</w:t>
        </w:r>
      </w:ins>
      <w:ins w:id="977" w:author="Dmitri.Khijniak@7Layers.com" w:date="2017-04-08T22:35:00Z">
        <w:r>
          <w:t xml:space="preserve"> message </w:t>
        </w:r>
      </w:ins>
      <w:ins w:id="978" w:author="Dmitri.Khijniak@7Layers.com" w:date="2017-04-08T22:36:00Z">
        <w:r>
          <w:t xml:space="preserve">is </w:t>
        </w:r>
      </w:ins>
      <w:ins w:id="979" w:author="Dmitri.Khijniak@7Layers.com" w:date="2017-04-08T22:35:00Z">
        <w:r>
          <w:t xml:space="preserve">sent at the beginning of </w:t>
        </w:r>
      </w:ins>
      <w:ins w:id="980" w:author="Dmitri.Khijniak@7Layers.com" w:date="2017-04-08T22:39:00Z">
        <w:r w:rsidR="004A1A7C">
          <w:t>each</w:t>
        </w:r>
      </w:ins>
      <w:ins w:id="981" w:author="Dmitri.Khijniak@7Layers.com" w:date="2017-04-08T22:37:00Z">
        <w:r>
          <w:t xml:space="preserve"> </w:t>
        </w:r>
      </w:ins>
      <w:ins w:id="982" w:author="Dmitri.Khijniak@7Layers.com" w:date="2017-04-08T22:38:00Z">
        <w:r w:rsidR="004A1A7C">
          <w:t xml:space="preserve">individual </w:t>
        </w:r>
      </w:ins>
      <w:ins w:id="983" w:author="Dmitri.Khijniak@7Layers.com" w:date="2017-04-08T22:35:00Z">
        <w:r>
          <w:t>test</w:t>
        </w:r>
      </w:ins>
      <w:ins w:id="984" w:author="Dmitri.Khijniak@7Layers.com" w:date="2017-04-08T22:37:00Z">
        <w:r>
          <w:t>,</w:t>
        </w:r>
      </w:ins>
      <w:ins w:id="985" w:author="Dmitri.Khijniak@7Layers.com" w:date="2017-04-08T22:35:00Z">
        <w:r>
          <w:t xml:space="preserve"> </w:t>
        </w:r>
      </w:ins>
      <w:ins w:id="986" w:author="Dmitri.Khijniak@7Layers.com" w:date="2017-04-08T22:37:00Z">
        <w:r>
          <w:t xml:space="preserve">after </w:t>
        </w:r>
      </w:ins>
      <w:ins w:id="987" w:author="Dmitri.Khijniak@7Layers.com" w:date="2017-04-08T22:36:00Z">
        <w:r>
          <w:t xml:space="preserve">the </w:t>
        </w:r>
        <w:r w:rsidRPr="004A1A7C">
          <w:rPr>
            <w:i/>
          </w:rPr>
          <w:t>request.</w:t>
        </w:r>
      </w:ins>
      <w:ins w:id="988" w:author="Dmitri.Khijniak@7Layers.com" w:date="2017-04-08T22:35:00Z">
        <w:r w:rsidRPr="004A1A7C">
          <w:rPr>
            <w:i/>
          </w:rPr>
          <w:t>SetInitialState</w:t>
        </w:r>
      </w:ins>
      <w:ins w:id="989" w:author="Dmitri.Khijniak@7Layers.com" w:date="2017-04-08T22:36:00Z">
        <w:r>
          <w:t xml:space="preserve"> </w:t>
        </w:r>
      </w:ins>
      <w:ins w:id="990" w:author="Dmitri.Khijniak@7Layers.com" w:date="2017-04-08T22:37:00Z">
        <w:r>
          <w:t>-</w:t>
        </w:r>
      </w:ins>
      <w:ins w:id="991" w:author="Dmitri.Khijniak@7Layers.com" w:date="2017-04-08T22:36:00Z">
        <w:r>
          <w:t xml:space="preserve">-&gt; </w:t>
        </w:r>
        <w:r w:rsidRPr="004A1A7C">
          <w:rPr>
            <w:i/>
          </w:rPr>
          <w:t>response</w:t>
        </w:r>
      </w:ins>
      <w:ins w:id="992" w:author="Dmitri.Khijniak@7Layers.com" w:date="2017-04-08T22:37:00Z">
        <w:r>
          <w:t xml:space="preserve"> sequence is completed</w:t>
        </w:r>
      </w:ins>
      <w:ins w:id="993" w:author="Dmitri.Khijniak@7Layers.com" w:date="2017-04-08T22:38:00Z">
        <w:r w:rsidR="004A1A7C">
          <w:t>.</w:t>
        </w:r>
      </w:ins>
    </w:p>
    <w:p w14:paraId="2351856E" w14:textId="77777777" w:rsidR="004A1A7C" w:rsidRDefault="004A1A7C" w:rsidP="004A1A7C">
      <w:pPr>
        <w:pStyle w:val="Heading3"/>
        <w:rPr>
          <w:ins w:id="994" w:author="Dmitri.Khijniak@7Layers.com" w:date="2017-04-08T22:40:00Z"/>
        </w:rPr>
      </w:pPr>
      <w:bookmarkStart w:id="995" w:name="_Toc479532615"/>
      <w:ins w:id="996" w:author="Dmitri.Khijniak@7Layers.com" w:date="2017-04-08T22:40:00Z">
        <w:r w:rsidRPr="005A5216">
          <w:rPr>
            <w:i/>
          </w:rPr>
          <w:t>Response</w:t>
        </w:r>
        <w:r>
          <w:t xml:space="preserve"> messages</w:t>
        </w:r>
        <w:bookmarkEnd w:id="995"/>
      </w:ins>
    </w:p>
    <w:p w14:paraId="09787FD8" w14:textId="77777777" w:rsidR="004A1A7C" w:rsidRDefault="004A1A7C" w:rsidP="004A1A7C">
      <w:pPr>
        <w:rPr>
          <w:ins w:id="997" w:author="Dmitri.Khijniak@7Layers.com" w:date="2017-04-08T22:40:00Z"/>
        </w:rPr>
      </w:pPr>
      <w:ins w:id="998" w:author="Dmitri.Khijniak@7Layers.com" w:date="2017-04-08T22:40:00Z">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the </w:t>
        </w:r>
        <w:r w:rsidRPr="00123A6C">
          <w:rPr>
            <w:i/>
          </w:rPr>
          <w:t>TCICommonTypes</w:t>
        </w:r>
        <w:r>
          <w:t xml:space="preserve"> module.</w:t>
        </w:r>
      </w:ins>
    </w:p>
    <w:p w14:paraId="3FC23758" w14:textId="6035AB8C" w:rsidR="003E6CB2" w:rsidRDefault="003E6CB2" w:rsidP="00807F8C">
      <w:pPr>
        <w:rPr>
          <w:ins w:id="999" w:author="Dmitri.Khijniak@7Layers.com" w:date="2017-04-08T22:41:00Z"/>
        </w:rPr>
      </w:pPr>
    </w:p>
    <w:p w14:paraId="0D757672" w14:textId="77777777" w:rsidR="007351AD" w:rsidRDefault="007351AD" w:rsidP="007351AD">
      <w:pPr>
        <w:pStyle w:val="Heading3"/>
        <w:rPr>
          <w:ins w:id="1000" w:author="Dmitri.Khijniak@7Layers.com" w:date="2017-04-08T22:41:00Z"/>
        </w:rPr>
      </w:pPr>
      <w:bookmarkStart w:id="1001" w:name="_Toc479532616"/>
      <w:ins w:id="1002" w:author="Dmitri.Khijniak@7Layers.com" w:date="2017-04-08T22:41:00Z">
        <w:r w:rsidRPr="00C07122">
          <w:rPr>
            <w:i/>
          </w:rPr>
          <w:t>ResponseInfo</w:t>
        </w:r>
        <w:r>
          <w:t xml:space="preserve"> messages</w:t>
        </w:r>
        <w:bookmarkEnd w:id="1001"/>
      </w:ins>
    </w:p>
    <w:p w14:paraId="6E4DB02E" w14:textId="53E924C2" w:rsidR="007351AD" w:rsidRDefault="007351AD" w:rsidP="007351AD">
      <w:pPr>
        <w:rPr>
          <w:ins w:id="1003" w:author="Dmitri.Khijniak@7Layers.com" w:date="2017-04-08T22:41:00Z"/>
        </w:rPr>
      </w:pPr>
      <w:ins w:id="1004" w:author="Dmitri.Khijniak@7Layers.com" w:date="2017-04-08T22:41:00Z">
        <w:r>
          <w:t>This message is used to retrieve version information from the SUT. TCI</w:t>
        </w:r>
      </w:ins>
      <w:ins w:id="1005" w:author="Dmitri.Khijniak@7Layers.com" w:date="2017-04-08T22:42:00Z">
        <w:r>
          <w:t>SutControl</w:t>
        </w:r>
      </w:ins>
      <w:ins w:id="1006" w:author="Dmitri.Khijniak@7Layers.com" w:date="2017-04-08T22:41:00Z">
        <w:r>
          <w:t xml:space="preserve"> defines </w:t>
        </w:r>
      </w:ins>
      <w:ins w:id="1007" w:author="Dmitri.Khijniak@7Layers.com" w:date="2017-04-08T22:43:00Z">
        <w:r w:rsidRPr="007351AD">
          <w:rPr>
            <w:i/>
          </w:rPr>
          <w:t>SutResponseInfo</w:t>
        </w:r>
      </w:ins>
      <w:ins w:id="1008" w:author="Dmitri.Khijniak@7Layers.com" w:date="2017-04-08T22:41:00Z">
        <w:r>
          <w:t xml:space="preserve"> as follows:</w:t>
        </w:r>
      </w:ins>
    </w:p>
    <w:p w14:paraId="3B5A46AB" w14:textId="77777777" w:rsidR="007351AD" w:rsidRDefault="007351AD" w:rsidP="007351AD">
      <w:pPr>
        <w:pStyle w:val="Code"/>
        <w:rPr>
          <w:ins w:id="1009" w:author="Dmitri.Khijniak@7Layers.com" w:date="2017-04-08T22:43:00Z"/>
        </w:rPr>
      </w:pPr>
      <w:ins w:id="1010" w:author="Dmitri.Khijniak@7Layers.com" w:date="2017-04-08T22:43:00Z">
        <w:r>
          <w:t>SutResponseInfo ::= ResponseInfo (WITH COMPONENTS {</w:t>
        </w:r>
      </w:ins>
    </w:p>
    <w:p w14:paraId="1155D588" w14:textId="77777777" w:rsidR="007351AD" w:rsidRDefault="007351AD" w:rsidP="007351AD">
      <w:pPr>
        <w:pStyle w:val="Code"/>
        <w:rPr>
          <w:ins w:id="1011" w:author="Dmitri.Khijniak@7Layers.com" w:date="2017-04-08T22:43:00Z"/>
        </w:rPr>
      </w:pPr>
      <w:ins w:id="1012" w:author="Dmitri.Khijniak@7Layers.com" w:date="2017-04-08T22:43:00Z">
        <w:r>
          <w:t xml:space="preserve">    msgID,  </w:t>
        </w:r>
      </w:ins>
    </w:p>
    <w:p w14:paraId="24ED79DB" w14:textId="77777777" w:rsidR="007351AD" w:rsidRDefault="007351AD" w:rsidP="007351AD">
      <w:pPr>
        <w:pStyle w:val="Code"/>
        <w:rPr>
          <w:ins w:id="1013" w:author="Dmitri.Khijniak@7Layers.com" w:date="2017-04-08T22:43:00Z"/>
        </w:rPr>
      </w:pPr>
      <w:ins w:id="1014" w:author="Dmitri.Khijniak@7Layers.com" w:date="2017-04-08T22:43:00Z">
        <w:r>
          <w:t xml:space="preserve">    resultCode,</w:t>
        </w:r>
      </w:ins>
    </w:p>
    <w:p w14:paraId="456889EB" w14:textId="77777777" w:rsidR="007351AD" w:rsidRDefault="007351AD" w:rsidP="007351AD">
      <w:pPr>
        <w:pStyle w:val="Code"/>
        <w:rPr>
          <w:ins w:id="1015" w:author="Dmitri.Khijniak@7Layers.com" w:date="2017-04-08T22:43:00Z"/>
        </w:rPr>
      </w:pPr>
      <w:ins w:id="1016" w:author="Dmitri.Khijniak@7Layers.com" w:date="2017-04-08T22:43:00Z">
        <w:r>
          <w:lastRenderedPageBreak/>
          <w:t xml:space="preserve">    info (WITH COMPONENTS {sutInfo}  ) OPTIONAL, -- if exception reported, no InfoContent provided</w:t>
        </w:r>
      </w:ins>
    </w:p>
    <w:p w14:paraId="567FE186" w14:textId="77777777" w:rsidR="007351AD" w:rsidRDefault="007351AD" w:rsidP="007351AD">
      <w:pPr>
        <w:pStyle w:val="Code"/>
        <w:rPr>
          <w:ins w:id="1017" w:author="Dmitri.Khijniak@7Layers.com" w:date="2017-04-08T22:43:00Z"/>
        </w:rPr>
      </w:pPr>
      <w:ins w:id="1018" w:author="Dmitri.Khijniak@7Layers.com" w:date="2017-04-08T22:43:00Z">
        <w:r>
          <w:t xml:space="preserve">    exception OPTIONAL</w:t>
        </w:r>
      </w:ins>
    </w:p>
    <w:p w14:paraId="5240DEAA" w14:textId="02FBB3C4" w:rsidR="007351AD" w:rsidRDefault="007351AD" w:rsidP="007351AD">
      <w:pPr>
        <w:pStyle w:val="Code"/>
        <w:rPr>
          <w:ins w:id="1019" w:author="Dmitri.Khijniak@7Layers.com" w:date="2017-04-08T22:43:00Z"/>
        </w:rPr>
      </w:pPr>
      <w:ins w:id="1020" w:author="Dmitri.Khijniak@7Layers.com" w:date="2017-04-08T22:43:00Z">
        <w:r>
          <w:t xml:space="preserve">    })</w:t>
        </w:r>
      </w:ins>
    </w:p>
    <w:p w14:paraId="2D79EC47" w14:textId="1CBB5754" w:rsidR="007351AD" w:rsidRDefault="007351AD" w:rsidP="007351AD">
      <w:pPr>
        <w:pStyle w:val="Code"/>
        <w:rPr>
          <w:ins w:id="1021" w:author="Dmitri.Khijniak@7Layers.com" w:date="2017-04-08T22:41:00Z"/>
        </w:rPr>
      </w:pPr>
    </w:p>
    <w:p w14:paraId="396A3942" w14:textId="7A11E084" w:rsidR="007351AD" w:rsidRDefault="007351AD" w:rsidP="007351AD">
      <w:pPr>
        <w:pStyle w:val="Caption"/>
        <w:keepNext/>
        <w:rPr>
          <w:ins w:id="1022" w:author="Dmitri.Khijniak@7Layers.com" w:date="2017-04-08T22:41:00Z"/>
        </w:rPr>
      </w:pPr>
      <w:ins w:id="1023" w:author="Dmitri.Khijniak@7Layers.com" w:date="2017-04-08T22:41:00Z">
        <w:r>
          <w:t xml:space="preserve">Table </w:t>
        </w:r>
        <w:r>
          <w:fldChar w:fldCharType="begin"/>
        </w:r>
        <w:r>
          <w:instrText xml:space="preserve"> SEQ Table \* ARABIC </w:instrText>
        </w:r>
        <w:r>
          <w:fldChar w:fldCharType="separate"/>
        </w:r>
      </w:ins>
      <w:r w:rsidR="003B250A">
        <w:rPr>
          <w:noProof/>
        </w:rPr>
        <w:t>36</w:t>
      </w:r>
      <w:ins w:id="1024" w:author="Dmitri.Khijniak@7Layers.com" w:date="2017-04-08T22:41:00Z">
        <w:r>
          <w:rPr>
            <w:noProof/>
          </w:rPr>
          <w:fldChar w:fldCharType="end"/>
        </w:r>
        <w:r w:rsidRPr="00E554FE">
          <w:tab/>
        </w:r>
        <w:r>
          <w:t>ResponseInfo message</w:t>
        </w:r>
      </w:ins>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351AD" w:rsidRPr="003D68B7" w14:paraId="7A4F5ABF" w14:textId="77777777" w:rsidTr="009E5A60">
        <w:trPr>
          <w:jc w:val="center"/>
          <w:ins w:id="1025" w:author="Dmitri.Khijniak@7Layers.com" w:date="2017-04-08T22:41:00Z"/>
        </w:trPr>
        <w:tc>
          <w:tcPr>
            <w:tcW w:w="2430" w:type="dxa"/>
            <w:tcBorders>
              <w:top w:val="single" w:sz="4" w:space="0" w:color="auto"/>
              <w:left w:val="single" w:sz="4" w:space="0" w:color="auto"/>
              <w:bottom w:val="single" w:sz="4" w:space="0" w:color="auto"/>
              <w:right w:val="single" w:sz="4" w:space="0" w:color="auto"/>
            </w:tcBorders>
          </w:tcPr>
          <w:p w14:paraId="3B236E2C" w14:textId="77777777" w:rsidR="007351AD" w:rsidRPr="003D68B7" w:rsidRDefault="007351AD" w:rsidP="009E5A60">
            <w:pPr>
              <w:pStyle w:val="TAL"/>
              <w:rPr>
                <w:ins w:id="1026" w:author="Dmitri.Khijniak@7Layers.com" w:date="2017-04-08T22:41:00Z"/>
                <w:b/>
              </w:rPr>
            </w:pPr>
            <w:ins w:id="1027" w:author="Dmitri.Khijniak@7Layers.com" w:date="2017-04-08T22:41:00Z">
              <w:r w:rsidRPr="003D68B7">
                <w:rPr>
                  <w:b/>
                </w:rPr>
                <w:t>Parameters</w:t>
              </w:r>
            </w:ins>
          </w:p>
        </w:tc>
        <w:tc>
          <w:tcPr>
            <w:tcW w:w="6071" w:type="dxa"/>
            <w:tcBorders>
              <w:top w:val="single" w:sz="4" w:space="0" w:color="auto"/>
              <w:left w:val="single" w:sz="4" w:space="0" w:color="auto"/>
              <w:bottom w:val="single" w:sz="4" w:space="0" w:color="auto"/>
              <w:right w:val="single" w:sz="4" w:space="0" w:color="auto"/>
            </w:tcBorders>
          </w:tcPr>
          <w:p w14:paraId="5946559D" w14:textId="77777777" w:rsidR="007351AD" w:rsidRPr="003D68B7" w:rsidRDefault="007351AD" w:rsidP="009E5A60">
            <w:pPr>
              <w:pStyle w:val="TAL"/>
              <w:rPr>
                <w:ins w:id="1028" w:author="Dmitri.Khijniak@7Layers.com" w:date="2017-04-08T22:41:00Z"/>
                <w:b/>
                <w:lang w:eastAsia="en-US"/>
              </w:rPr>
            </w:pPr>
            <w:ins w:id="1029" w:author="Dmitri.Khijniak@7Layers.com" w:date="2017-04-08T22:41:00Z">
              <w:r>
                <w:rPr>
                  <w:b/>
                  <w:lang w:eastAsia="en-US"/>
                </w:rPr>
                <w:t>Explanation</w:t>
              </w:r>
            </w:ins>
          </w:p>
        </w:tc>
      </w:tr>
      <w:tr w:rsidR="007351AD" w:rsidRPr="00FF39A0" w14:paraId="7FAE5902" w14:textId="77777777" w:rsidTr="009E5A60">
        <w:trPr>
          <w:jc w:val="center"/>
          <w:ins w:id="1030" w:author="Dmitri.Khijniak@7Layers.com" w:date="2017-04-08T22:41:00Z"/>
        </w:trPr>
        <w:tc>
          <w:tcPr>
            <w:tcW w:w="2430" w:type="dxa"/>
            <w:tcBorders>
              <w:top w:val="single" w:sz="4" w:space="0" w:color="auto"/>
              <w:left w:val="single" w:sz="4" w:space="0" w:color="auto"/>
              <w:bottom w:val="single" w:sz="4" w:space="0" w:color="auto"/>
              <w:right w:val="single" w:sz="4" w:space="0" w:color="auto"/>
            </w:tcBorders>
          </w:tcPr>
          <w:p w14:paraId="5159551C" w14:textId="77777777" w:rsidR="007351AD" w:rsidRDefault="007351AD" w:rsidP="009E5A60">
            <w:pPr>
              <w:pStyle w:val="TAL"/>
              <w:rPr>
                <w:ins w:id="1031" w:author="Dmitri.Khijniak@7Layers.com" w:date="2017-04-08T22:41:00Z"/>
              </w:rPr>
            </w:pPr>
            <w:ins w:id="1032" w:author="Dmitri.Khijniak@7Layers.com" w:date="2017-04-08T22:41:00Z">
              <w:r>
                <w:t>msgID</w:t>
              </w:r>
            </w:ins>
          </w:p>
        </w:tc>
        <w:tc>
          <w:tcPr>
            <w:tcW w:w="6071" w:type="dxa"/>
            <w:tcBorders>
              <w:top w:val="single" w:sz="4" w:space="0" w:color="auto"/>
              <w:left w:val="single" w:sz="4" w:space="0" w:color="auto"/>
              <w:bottom w:val="single" w:sz="4" w:space="0" w:color="auto"/>
              <w:right w:val="single" w:sz="4" w:space="0" w:color="auto"/>
            </w:tcBorders>
          </w:tcPr>
          <w:p w14:paraId="6B22F999" w14:textId="41152FB7" w:rsidR="007351AD" w:rsidRPr="003943F1" w:rsidRDefault="007351AD" w:rsidP="009E5A60">
            <w:pPr>
              <w:pStyle w:val="TAL"/>
              <w:rPr>
                <w:ins w:id="1033" w:author="Dmitri.Khijniak@7Layers.com" w:date="2017-04-08T22:41:00Z"/>
                <w:lang w:eastAsia="en-US"/>
              </w:rPr>
            </w:pPr>
            <w:ins w:id="1034" w:author="Dmitri.Khijniak@7Layers.com" w:date="2017-04-08T22:41:00Z">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ins>
            <w:ins w:id="1035" w:author="Dmitri.Khijniak@7Layers.com" w:date="2017-04-08T22:44:00Z">
              <w:r w:rsidR="00730EC5">
                <w:rPr>
                  <w:lang w:eastAsia="en-US"/>
                </w:rPr>
                <w:fldChar w:fldCharType="begin"/>
              </w:r>
              <w:r w:rsidR="00730EC5">
                <w:rPr>
                  <w:lang w:eastAsia="en-US"/>
                </w:rPr>
                <w:instrText xml:space="preserve"> REF _Ref445475483 \h </w:instrText>
              </w:r>
            </w:ins>
            <w:r w:rsidR="00730EC5">
              <w:rPr>
                <w:lang w:eastAsia="en-US"/>
              </w:rPr>
            </w:r>
            <w:r w:rsidR="00730EC5">
              <w:rPr>
                <w:lang w:eastAsia="en-US"/>
              </w:rPr>
              <w:fldChar w:fldCharType="separate"/>
            </w:r>
            <w:r w:rsidR="003B250A">
              <w:t xml:space="preserve">Table </w:t>
            </w:r>
            <w:r w:rsidR="003B250A">
              <w:rPr>
                <w:noProof/>
              </w:rPr>
              <w:t>35</w:t>
            </w:r>
            <w:ins w:id="1036" w:author="Dmitri.Khijniak@7Layers.com" w:date="2017-04-08T22:44:00Z">
              <w:r w:rsidR="00730EC5">
                <w:rPr>
                  <w:lang w:eastAsia="en-US"/>
                </w:rPr>
                <w:fldChar w:fldCharType="end"/>
              </w:r>
            </w:ins>
            <w:ins w:id="1037" w:author="Dmitri.Khijniak@7Layers.com" w:date="2017-04-08T22:41:00Z">
              <w:r>
                <w:rPr>
                  <w:lang w:eastAsia="en-US"/>
                </w:rPr>
                <w:fldChar w:fldCharType="begin"/>
              </w:r>
              <w:r>
                <w:rPr>
                  <w:lang w:eastAsia="en-US"/>
                </w:rPr>
                <w:instrText xml:space="preserve"> REF _Ref444238755 \h </w:instrText>
              </w:r>
            </w:ins>
            <w:r>
              <w:rPr>
                <w:lang w:eastAsia="en-US"/>
              </w:rPr>
            </w:r>
            <w:ins w:id="1038" w:author="Dmitri.Khijniak@7Layers.com" w:date="2017-04-08T22:41:00Z">
              <w:r>
                <w:rPr>
                  <w:lang w:eastAsia="en-US"/>
                </w:rPr>
                <w:fldChar w:fldCharType="separate"/>
              </w:r>
            </w:ins>
            <w:r w:rsidR="003B250A">
              <w:t xml:space="preserve">Table </w:t>
            </w:r>
            <w:r w:rsidR="003B250A">
              <w:rPr>
                <w:noProof/>
              </w:rPr>
              <w:t>31</w:t>
            </w:r>
            <w:ins w:id="1039" w:author="Dmitri.Khijniak@7Layers.com" w:date="2017-04-08T22:41:00Z">
              <w:r>
                <w:rPr>
                  <w:lang w:eastAsia="en-US"/>
                </w:rPr>
                <w:fldChar w:fldCharType="end"/>
              </w:r>
              <w:r>
                <w:rPr>
                  <w:lang w:eastAsia="en-US"/>
                </w:rPr>
                <w:t>.</w:t>
              </w:r>
            </w:ins>
          </w:p>
          <w:p w14:paraId="37CE4809" w14:textId="77777777" w:rsidR="007351AD" w:rsidRDefault="007351AD" w:rsidP="009E5A60">
            <w:pPr>
              <w:pStyle w:val="TAL"/>
              <w:rPr>
                <w:ins w:id="1040" w:author="Dmitri.Khijniak@7Layers.com" w:date="2017-04-08T22:41:00Z"/>
                <w:lang w:eastAsia="en-US"/>
              </w:rPr>
            </w:pPr>
          </w:p>
        </w:tc>
      </w:tr>
      <w:tr w:rsidR="007351AD" w:rsidRPr="00FF39A0" w14:paraId="1783DD37" w14:textId="77777777" w:rsidTr="009E5A60">
        <w:trPr>
          <w:jc w:val="center"/>
          <w:ins w:id="1041" w:author="Dmitri.Khijniak@7Layers.com" w:date="2017-04-08T22:41:00Z"/>
        </w:trPr>
        <w:tc>
          <w:tcPr>
            <w:tcW w:w="2430" w:type="dxa"/>
            <w:tcBorders>
              <w:top w:val="single" w:sz="4" w:space="0" w:color="auto"/>
              <w:left w:val="single" w:sz="4" w:space="0" w:color="auto"/>
              <w:bottom w:val="single" w:sz="4" w:space="0" w:color="auto"/>
              <w:right w:val="single" w:sz="4" w:space="0" w:color="auto"/>
            </w:tcBorders>
          </w:tcPr>
          <w:p w14:paraId="5E999677" w14:textId="77777777" w:rsidR="007351AD" w:rsidRDefault="007351AD" w:rsidP="009E5A60">
            <w:pPr>
              <w:pStyle w:val="TAL"/>
              <w:rPr>
                <w:ins w:id="1042" w:author="Dmitri.Khijniak@7Layers.com" w:date="2017-04-08T22:41:00Z"/>
              </w:rPr>
            </w:pPr>
            <w:ins w:id="1043" w:author="Dmitri.Khijniak@7Layers.com" w:date="2017-04-08T22:41:00Z">
              <w:r>
                <w:t>resultCode</w:t>
              </w:r>
            </w:ins>
          </w:p>
        </w:tc>
        <w:tc>
          <w:tcPr>
            <w:tcW w:w="6071" w:type="dxa"/>
            <w:tcBorders>
              <w:top w:val="single" w:sz="4" w:space="0" w:color="auto"/>
              <w:left w:val="single" w:sz="4" w:space="0" w:color="auto"/>
              <w:bottom w:val="single" w:sz="4" w:space="0" w:color="auto"/>
              <w:right w:val="single" w:sz="4" w:space="0" w:color="auto"/>
            </w:tcBorders>
          </w:tcPr>
          <w:p w14:paraId="452E2D12" w14:textId="77777777" w:rsidR="007351AD" w:rsidRDefault="007351AD" w:rsidP="009E5A60">
            <w:pPr>
              <w:pStyle w:val="TAL"/>
              <w:rPr>
                <w:ins w:id="1044" w:author="Dmitri.Khijniak@7Layers.com" w:date="2017-04-08T22:41:00Z"/>
                <w:lang w:eastAsia="en-US"/>
              </w:rPr>
            </w:pPr>
            <w:ins w:id="1045" w:author="Dmitri.Khijniak@7Layers.com" w:date="2017-04-08T22:41:00Z">
              <w:r>
                <w:rPr>
                  <w:lang w:eastAsia="en-US"/>
                </w:rPr>
                <w:t>Success or Failure enumerated as 0 or 1 respectively.</w:t>
              </w:r>
            </w:ins>
          </w:p>
        </w:tc>
      </w:tr>
      <w:tr w:rsidR="007351AD" w:rsidRPr="00FF39A0" w14:paraId="0670E6AC" w14:textId="77777777" w:rsidTr="009E5A60">
        <w:trPr>
          <w:jc w:val="center"/>
          <w:ins w:id="1046" w:author="Dmitri.Khijniak@7Layers.com" w:date="2017-04-08T22:41:00Z"/>
        </w:trPr>
        <w:tc>
          <w:tcPr>
            <w:tcW w:w="2430" w:type="dxa"/>
            <w:tcBorders>
              <w:top w:val="single" w:sz="4" w:space="0" w:color="auto"/>
              <w:left w:val="single" w:sz="4" w:space="0" w:color="auto"/>
              <w:bottom w:val="single" w:sz="4" w:space="0" w:color="auto"/>
              <w:right w:val="single" w:sz="4" w:space="0" w:color="auto"/>
            </w:tcBorders>
          </w:tcPr>
          <w:p w14:paraId="38CA3A02" w14:textId="77777777" w:rsidR="007351AD" w:rsidRDefault="007351AD" w:rsidP="009E5A60">
            <w:pPr>
              <w:pStyle w:val="TAL"/>
              <w:rPr>
                <w:ins w:id="1047" w:author="Dmitri.Khijniak@7Layers.com" w:date="2017-04-08T22:41:00Z"/>
              </w:rPr>
            </w:pPr>
            <w:ins w:id="1048" w:author="Dmitri.Khijniak@7Layers.com" w:date="2017-04-08T22:41:00Z">
              <w:r>
                <w:t>info</w:t>
              </w:r>
            </w:ins>
          </w:p>
        </w:tc>
        <w:tc>
          <w:tcPr>
            <w:tcW w:w="6071" w:type="dxa"/>
            <w:tcBorders>
              <w:top w:val="single" w:sz="4" w:space="0" w:color="auto"/>
              <w:left w:val="single" w:sz="4" w:space="0" w:color="auto"/>
              <w:bottom w:val="single" w:sz="4" w:space="0" w:color="auto"/>
              <w:right w:val="single" w:sz="4" w:space="0" w:color="auto"/>
            </w:tcBorders>
          </w:tcPr>
          <w:p w14:paraId="41202CF4" w14:textId="77777777" w:rsidR="007351AD" w:rsidRDefault="007351AD" w:rsidP="009E5A60">
            <w:pPr>
              <w:pStyle w:val="TAL"/>
              <w:rPr>
                <w:ins w:id="1049" w:author="Dmitri.Khijniak@7Layers.com" w:date="2017-04-08T22:41:00Z"/>
                <w:lang w:eastAsia="en-US"/>
              </w:rPr>
            </w:pPr>
            <w:ins w:id="1050" w:author="Dmitri.Khijniak@7Layers.com" w:date="2017-04-08T22:41:00Z">
              <w:r>
                <w:rPr>
                  <w:lang w:eastAsia="en-US"/>
                </w:rPr>
                <w:t>This parameter contains information requested from the SUT.</w:t>
              </w:r>
            </w:ins>
          </w:p>
          <w:p w14:paraId="0A695866" w14:textId="413A8E3B" w:rsidR="007351AD" w:rsidRDefault="007351AD" w:rsidP="009E5A60">
            <w:pPr>
              <w:pStyle w:val="TAL"/>
              <w:rPr>
                <w:ins w:id="1051" w:author="Dmitri.Khijniak@7Layers.com" w:date="2017-04-08T22:41:00Z"/>
                <w:lang w:eastAsia="en-US"/>
              </w:rPr>
            </w:pPr>
            <w:ins w:id="1052" w:author="Dmitri.Khijniak@7Layers.com" w:date="2017-04-08T22:41:00Z">
              <w:r>
                <w:rPr>
                  <w:lang w:eastAsia="en-US"/>
                </w:rPr>
                <w:t xml:space="preserve">If SUT detects an error which prevents it to report the requested information, then info parameter is omitted and instead </w:t>
              </w:r>
            </w:ins>
            <w:ins w:id="1053" w:author="Dmitri.Khijniak@7Layers.com" w:date="2017-04-08T22:45:00Z">
              <w:r w:rsidR="00730EC5">
                <w:rPr>
                  <w:lang w:eastAsia="en-US"/>
                </w:rPr>
                <w:t xml:space="preserve">the </w:t>
              </w:r>
            </w:ins>
            <w:ins w:id="1054" w:author="Dmitri.Khijniak@7Layers.com" w:date="2017-04-08T22:41:00Z">
              <w:r>
                <w:rPr>
                  <w:lang w:eastAsia="en-US"/>
                </w:rPr>
                <w:t>exception parameter is included.</w:t>
              </w:r>
            </w:ins>
          </w:p>
        </w:tc>
      </w:tr>
      <w:tr w:rsidR="007351AD" w:rsidRPr="00FF39A0" w14:paraId="3F5E4CBF" w14:textId="77777777" w:rsidTr="009E5A60">
        <w:trPr>
          <w:jc w:val="center"/>
          <w:ins w:id="1055" w:author="Dmitri.Khijniak@7Layers.com" w:date="2017-04-08T22:41:00Z"/>
        </w:trPr>
        <w:tc>
          <w:tcPr>
            <w:tcW w:w="2430" w:type="dxa"/>
            <w:tcBorders>
              <w:top w:val="single" w:sz="4" w:space="0" w:color="auto"/>
              <w:left w:val="single" w:sz="4" w:space="0" w:color="auto"/>
              <w:bottom w:val="single" w:sz="4" w:space="0" w:color="auto"/>
              <w:right w:val="single" w:sz="4" w:space="0" w:color="auto"/>
            </w:tcBorders>
          </w:tcPr>
          <w:p w14:paraId="344E0F01" w14:textId="77777777" w:rsidR="007351AD" w:rsidRDefault="007351AD" w:rsidP="009E5A60">
            <w:pPr>
              <w:pStyle w:val="TAL"/>
              <w:rPr>
                <w:ins w:id="1056" w:author="Dmitri.Khijniak@7Layers.com" w:date="2017-04-08T22:41:00Z"/>
              </w:rPr>
            </w:pPr>
            <w:ins w:id="1057" w:author="Dmitri.Khijniak@7Layers.com" w:date="2017-04-08T22:41:00Z">
              <w:r>
                <w:t>exception</w:t>
              </w:r>
            </w:ins>
          </w:p>
        </w:tc>
        <w:tc>
          <w:tcPr>
            <w:tcW w:w="6071" w:type="dxa"/>
            <w:tcBorders>
              <w:top w:val="single" w:sz="4" w:space="0" w:color="auto"/>
              <w:left w:val="single" w:sz="4" w:space="0" w:color="auto"/>
              <w:bottom w:val="single" w:sz="4" w:space="0" w:color="auto"/>
              <w:right w:val="single" w:sz="4" w:space="0" w:color="auto"/>
            </w:tcBorders>
          </w:tcPr>
          <w:p w14:paraId="31A26DE2" w14:textId="432B3CAD" w:rsidR="007351AD" w:rsidRDefault="007351AD" w:rsidP="009E5A60">
            <w:pPr>
              <w:pStyle w:val="TAL"/>
              <w:rPr>
                <w:ins w:id="1058" w:author="Dmitri.Khijniak@7Layers.com" w:date="2017-04-08T22:41:00Z"/>
                <w:lang w:eastAsia="en-US"/>
              </w:rPr>
            </w:pPr>
            <w:ins w:id="1059" w:author="Dmitri.Khijniak@7Layers.com" w:date="2017-04-08T22:41:00Z">
              <w:r>
                <w:rPr>
                  <w:lang w:eastAsia="en-US"/>
                </w:rPr>
                <w:t>This optional parameter is included if SUT must report exception explaining the possible details of the Failure result code. See details in</w:t>
              </w:r>
            </w:ins>
            <w:ins w:id="1060" w:author="Dmitri.Khijniak@7Layers.com" w:date="2017-04-08T22:47:00Z">
              <w:r w:rsidR="000F0A5B">
                <w:rPr>
                  <w:lang w:eastAsia="en-US"/>
                </w:rPr>
                <w:t xml:space="preserve"> </w:t>
              </w:r>
              <w:r w:rsidR="000F0A5B">
                <w:rPr>
                  <w:lang w:eastAsia="en-US"/>
                </w:rPr>
                <w:fldChar w:fldCharType="begin"/>
              </w:r>
              <w:r w:rsidR="000F0A5B">
                <w:rPr>
                  <w:lang w:eastAsia="en-US"/>
                </w:rPr>
                <w:instrText xml:space="preserve"> REF _Ref479455000 \r \h </w:instrText>
              </w:r>
            </w:ins>
            <w:r w:rsidR="000F0A5B">
              <w:rPr>
                <w:lang w:eastAsia="en-US"/>
              </w:rPr>
            </w:r>
            <w:r w:rsidR="000F0A5B">
              <w:rPr>
                <w:lang w:eastAsia="en-US"/>
              </w:rPr>
              <w:fldChar w:fldCharType="separate"/>
            </w:r>
            <w:r w:rsidR="003B250A">
              <w:rPr>
                <w:lang w:eastAsia="en-US"/>
              </w:rPr>
              <w:t>8.5.5</w:t>
            </w:r>
            <w:ins w:id="1061" w:author="Dmitri.Khijniak@7Layers.com" w:date="2017-04-08T22:47:00Z">
              <w:r w:rsidR="000F0A5B">
                <w:rPr>
                  <w:lang w:eastAsia="en-US"/>
                </w:rPr>
                <w:fldChar w:fldCharType="end"/>
              </w:r>
            </w:ins>
          </w:p>
        </w:tc>
      </w:tr>
    </w:tbl>
    <w:p w14:paraId="1FB30678" w14:textId="77777777" w:rsidR="007351AD" w:rsidRDefault="007351AD" w:rsidP="007351AD">
      <w:pPr>
        <w:rPr>
          <w:ins w:id="1062" w:author="Dmitri.Khijniak@7Layers.com" w:date="2017-04-08T22:41:00Z"/>
        </w:rPr>
      </w:pPr>
    </w:p>
    <w:p w14:paraId="320BDD38" w14:textId="509EF0A4" w:rsidR="007351AD" w:rsidRDefault="000F0A5B" w:rsidP="007351AD">
      <w:pPr>
        <w:rPr>
          <w:ins w:id="1063" w:author="Dmitri.Khijniak@7Layers.com" w:date="2017-04-08T22:41:00Z"/>
        </w:rPr>
      </w:pPr>
      <w:ins w:id="1064" w:author="Dmitri.Khijniak@7Layers.com" w:date="2017-04-08T22:48:00Z">
        <w:r>
          <w:t xml:space="preserve">The </w:t>
        </w:r>
        <w:r w:rsidRPr="00BF787B">
          <w:rPr>
            <w:i/>
          </w:rPr>
          <w:t>SutResponseInfo</w:t>
        </w:r>
        <w:r>
          <w:t xml:space="preserve"> is defined in the </w:t>
        </w:r>
        <w:r w:rsidRPr="00BF787B">
          <w:rPr>
            <w:i/>
          </w:rPr>
          <w:t>TCI-responseInfo</w:t>
        </w:r>
        <w:r>
          <w:t xml:space="preserve"> </w:t>
        </w:r>
      </w:ins>
      <w:ins w:id="1065" w:author="Dmitri.Khijniak@7Layers.com" w:date="2017-04-08T22:49:00Z">
        <w:r>
          <w:t xml:space="preserve">ASN.1 </w:t>
        </w:r>
      </w:ins>
      <w:ins w:id="1066" w:author="Dmitri.Khijniak@7Layers.com" w:date="2017-04-08T22:48:00Z">
        <w:r>
          <w:t xml:space="preserve">module. </w:t>
        </w:r>
      </w:ins>
      <w:ins w:id="1067" w:author="Dmitri.Khijniak@7Layers.com" w:date="2017-04-08T22:41:00Z">
        <w:r w:rsidR="007351AD">
          <w:t>Specific details for each type definition are listed in the ASN.1 specification referenced in Appendix A.</w:t>
        </w:r>
      </w:ins>
    </w:p>
    <w:p w14:paraId="002F08B2" w14:textId="77777777" w:rsidR="002B7CB3" w:rsidRDefault="002B7CB3" w:rsidP="002B7CB3">
      <w:pPr>
        <w:pStyle w:val="Heading3"/>
        <w:rPr>
          <w:ins w:id="1068" w:author="Dmitri.Khijniak@7Layers.com" w:date="2017-04-08T22:47:00Z"/>
        </w:rPr>
      </w:pPr>
      <w:bookmarkStart w:id="1069" w:name="_Ref479455000"/>
      <w:bookmarkStart w:id="1070" w:name="_Toc479532617"/>
      <w:ins w:id="1071" w:author="Dmitri.Khijniak@7Layers.com" w:date="2017-04-08T22:47:00Z">
        <w:r w:rsidRPr="00C07122">
          <w:rPr>
            <w:i/>
          </w:rPr>
          <w:t>Exception</w:t>
        </w:r>
        <w:r>
          <w:t xml:space="preserve"> messages</w:t>
        </w:r>
        <w:bookmarkEnd w:id="1069"/>
        <w:bookmarkEnd w:id="1070"/>
      </w:ins>
    </w:p>
    <w:p w14:paraId="06030250" w14:textId="276D321D" w:rsidR="007351AD" w:rsidRDefault="002B7CB3" w:rsidP="002B7CB3">
      <w:ins w:id="1072" w:author="Dmitri.Khijniak@7Layers.com" w:date="2017-04-08T22:47:00Z">
        <w:r w:rsidRPr="00BF0C82">
          <w:rPr>
            <w:i/>
          </w:rPr>
          <w:t>Exception</w:t>
        </w:r>
        <w:r>
          <w:t xml:space="preserve"> is a message sent from the SUT to the TS. It is used to report exception conditions to the TS. </w:t>
        </w:r>
        <w:r w:rsidRPr="00AE612B">
          <w:rPr>
            <w:i/>
          </w:rPr>
          <w:t>Exception</w:t>
        </w:r>
        <w:r>
          <w:t xml:space="preserve"> is defined in the </w:t>
        </w:r>
        <w:r w:rsidRPr="00123A6C">
          <w:rPr>
            <w:i/>
          </w:rPr>
          <w:t>TCICommonTypes</w:t>
        </w:r>
        <w:r>
          <w:t xml:space="preserve"> module.</w:t>
        </w:r>
      </w:ins>
    </w:p>
    <w:p w14:paraId="3B536F43" w14:textId="77777777" w:rsidR="00807F8C" w:rsidRPr="0090668E" w:rsidRDefault="00807F8C" w:rsidP="0090668E"/>
    <w:bookmarkEnd w:id="293"/>
    <w:bookmarkEnd w:id="294"/>
    <w:p w14:paraId="0AE031CA" w14:textId="77777777" w:rsidR="00FF4529" w:rsidRDefault="00FF4529" w:rsidP="00FF4529"/>
    <w:p w14:paraId="55E2BAB1" w14:textId="77777777" w:rsidR="00116F80" w:rsidRDefault="00116F80">
      <w:pPr>
        <w:overflowPunct/>
        <w:autoSpaceDE/>
        <w:autoSpaceDN/>
        <w:adjustRightInd/>
        <w:spacing w:after="0"/>
        <w:textAlignment w:val="auto"/>
        <w:rPr>
          <w:highlight w:val="lightGray"/>
        </w:rPr>
      </w:pPr>
      <w:bookmarkStart w:id="1073" w:name="_Toc379980294"/>
      <w:bookmarkStart w:id="1074" w:name="_Toc405990182"/>
      <w:r>
        <w:rPr>
          <w:highlight w:val="lightGray"/>
        </w:rPr>
        <w:br w:type="page"/>
      </w:r>
    </w:p>
    <w:p w14:paraId="76210DDC" w14:textId="77777777" w:rsidR="004C304F" w:rsidRPr="00E22969" w:rsidRDefault="00F54C01" w:rsidP="004C304F">
      <w:pPr>
        <w:pStyle w:val="Heading1APDX"/>
        <w:numPr>
          <w:ilvl w:val="0"/>
          <w:numId w:val="32"/>
        </w:numPr>
      </w:pPr>
      <w:bookmarkStart w:id="1075" w:name="_Toc439685346"/>
      <w:bookmarkStart w:id="1076" w:name="_Ref444240118"/>
      <w:bookmarkStart w:id="1077" w:name="_Toc479532618"/>
      <w:r>
        <w:lastRenderedPageBreak/>
        <w:t xml:space="preserve">TCI </w:t>
      </w:r>
      <w:r w:rsidR="00673651">
        <w:t>p</w:t>
      </w:r>
      <w:r>
        <w:t>rotocol</w:t>
      </w:r>
      <w:bookmarkEnd w:id="1075"/>
      <w:r w:rsidR="00673651">
        <w:t xml:space="preserve"> ASN.1 definition</w:t>
      </w:r>
      <w:bookmarkEnd w:id="1076"/>
      <w:bookmarkEnd w:id="1077"/>
    </w:p>
    <w:bookmarkEnd w:id="1073"/>
    <w:bookmarkEnd w:id="1074"/>
    <w:p w14:paraId="6D1DB0E6" w14:textId="77777777"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27184AB0" w14:textId="77777777" w:rsidR="00EB07B7" w:rsidRDefault="00EB07B7" w:rsidP="004C304F">
      <w:pPr>
        <w:pStyle w:val="ListParagraph"/>
        <w:ind w:left="0"/>
      </w:pPr>
    </w:p>
    <w:p w14:paraId="69F60166" w14:textId="77777777" w:rsidR="00EB07B7" w:rsidRDefault="00942EAD" w:rsidP="004C304F">
      <w:pPr>
        <w:pStyle w:val="ListParagraph"/>
        <w:ind w:left="0"/>
      </w:pPr>
      <w:r>
        <w:t xml:space="preserve">The current </w:t>
      </w:r>
      <w:r w:rsidR="00EB07B7">
        <w:t>TCI protocol ASN.1 definition files</w:t>
      </w:r>
      <w:r w:rsidR="006F30DA">
        <w:t xml:space="preserve"> </w:t>
      </w:r>
      <w:r>
        <w:t>are posted in github at the following location:</w:t>
      </w:r>
    </w:p>
    <w:p w14:paraId="1DA0A07D" w14:textId="77777777" w:rsidR="00942EAD" w:rsidRDefault="00942EAD" w:rsidP="004C304F">
      <w:pPr>
        <w:pStyle w:val="ListParagraph"/>
        <w:ind w:left="0"/>
      </w:pPr>
    </w:p>
    <w:p w14:paraId="3639AD9B" w14:textId="77777777" w:rsidR="003868BB" w:rsidRDefault="00E37F85" w:rsidP="004C304F">
      <w:pPr>
        <w:pStyle w:val="ListParagraph"/>
        <w:ind w:left="0"/>
      </w:pPr>
      <w:hyperlink r:id="rId12" w:history="1">
        <w:r w:rsidR="00942EAD" w:rsidRPr="00EA2080">
          <w:rPr>
            <w:rStyle w:val="Hyperlink"/>
          </w:rPr>
          <w:t>https://github.com/certificationoperatingcouncil/TCI_ASN1</w:t>
        </w:r>
      </w:hyperlink>
    </w:p>
    <w:p w14:paraId="5DC5F71D" w14:textId="77777777" w:rsidR="00942EAD" w:rsidRDefault="00942EAD" w:rsidP="004C304F">
      <w:pPr>
        <w:pStyle w:val="ListParagraph"/>
        <w:ind w:left="0"/>
      </w:pPr>
    </w:p>
    <w:p w14:paraId="0EA5EB48" w14:textId="77777777" w:rsidR="004A374B" w:rsidRDefault="004A374B" w:rsidP="004C304F">
      <w:pPr>
        <w:pStyle w:val="ListParagraph"/>
        <w:ind w:left="0"/>
      </w:pPr>
    </w:p>
    <w:p w14:paraId="0E3FD12C" w14:textId="77777777" w:rsidR="004A374B" w:rsidRDefault="004A374B" w:rsidP="004C304F">
      <w:pPr>
        <w:pStyle w:val="ListParagraph"/>
        <w:ind w:left="0"/>
        <w:sectPr w:rsidR="004A374B" w:rsidSect="00C15DB8">
          <w:headerReference w:type="default" r:id="rId13"/>
          <w:footerReference w:type="default" r:id="rId14"/>
          <w:type w:val="continuous"/>
          <w:pgSz w:w="12240" w:h="15840"/>
          <w:pgMar w:top="1185" w:right="1627" w:bottom="1350" w:left="1627" w:header="432" w:footer="420" w:gutter="0"/>
          <w:cols w:space="720"/>
          <w:titlePg/>
          <w:docGrid w:linePitch="272"/>
        </w:sectPr>
      </w:pPr>
    </w:p>
    <w:p w14:paraId="4148384F" w14:textId="77777777" w:rsidR="004C304F" w:rsidRPr="009717BF" w:rsidRDefault="004C304F" w:rsidP="004C304F">
      <w:pPr>
        <w:pStyle w:val="Code"/>
        <w:rPr>
          <w:b/>
        </w:rPr>
      </w:pPr>
      <w:r w:rsidRPr="009717BF">
        <w:rPr>
          <w:b/>
        </w:rPr>
        <w:t>TCIdispatcher.asn</w:t>
      </w:r>
    </w:p>
    <w:p w14:paraId="0AA518CD" w14:textId="77777777" w:rsidR="004C304F" w:rsidRDefault="004C304F" w:rsidP="004C304F">
      <w:pPr>
        <w:pStyle w:val="Code"/>
      </w:pPr>
      <w:r>
        <w:tab/>
      </w:r>
      <w:r w:rsidRPr="004C304F">
        <w:t>TCIMessage</w:t>
      </w:r>
    </w:p>
    <w:p w14:paraId="7AB52BBD" w14:textId="77777777" w:rsidR="004C304F" w:rsidRPr="00FF39A0" w:rsidRDefault="004C304F" w:rsidP="004C304F">
      <w:pPr>
        <w:pStyle w:val="Code"/>
      </w:pPr>
      <w:r>
        <w:tab/>
      </w:r>
      <w:r w:rsidRPr="004C304F">
        <w:t>Frame</w:t>
      </w:r>
    </w:p>
    <w:p w14:paraId="135BE581" w14:textId="77777777" w:rsidR="004C304F" w:rsidRDefault="004C304F" w:rsidP="004C304F">
      <w:pPr>
        <w:pStyle w:val="Code"/>
      </w:pPr>
    </w:p>
    <w:p w14:paraId="47803272" w14:textId="77777777" w:rsidR="004C304F" w:rsidRPr="009717BF" w:rsidRDefault="004C304F" w:rsidP="004C304F">
      <w:pPr>
        <w:pStyle w:val="Code"/>
        <w:rPr>
          <w:b/>
        </w:rPr>
      </w:pPr>
      <w:r w:rsidRPr="009717BF">
        <w:rPr>
          <w:b/>
        </w:rPr>
        <w:t>TCI16093.asn</w:t>
      </w:r>
    </w:p>
    <w:p w14:paraId="1C1C1C2E" w14:textId="77777777" w:rsidR="004C304F" w:rsidRDefault="004C304F" w:rsidP="004C304F">
      <w:pPr>
        <w:pStyle w:val="Code"/>
      </w:pPr>
      <w:r>
        <w:tab/>
      </w:r>
      <w:r w:rsidRPr="004C304F">
        <w:t>TCI16093</w:t>
      </w:r>
    </w:p>
    <w:p w14:paraId="7D71BF3D" w14:textId="77777777" w:rsidR="004C304F" w:rsidRDefault="004C304F" w:rsidP="004C304F">
      <w:pPr>
        <w:pStyle w:val="Code"/>
      </w:pPr>
      <w:r>
        <w:tab/>
      </w:r>
      <w:r w:rsidRPr="004C304F">
        <w:t>Request</w:t>
      </w:r>
    </w:p>
    <w:p w14:paraId="0FC27FA6" w14:textId="77777777" w:rsidR="00256D66" w:rsidRDefault="00256D66" w:rsidP="00256D66">
      <w:pPr>
        <w:pStyle w:val="Code"/>
      </w:pPr>
      <w:r>
        <w:tab/>
      </w:r>
      <w:r w:rsidRPr="004C304F">
        <w:t>MESSAGE-ID-AND-TYPE</w:t>
      </w:r>
    </w:p>
    <w:p w14:paraId="33A7B9C7" w14:textId="77777777" w:rsidR="00256D66" w:rsidRDefault="00256D66" w:rsidP="00256D66">
      <w:pPr>
        <w:pStyle w:val="Code"/>
      </w:pPr>
      <w:r>
        <w:tab/>
      </w:r>
      <w:r w:rsidRPr="004C304F">
        <w:t>MessageTypes</w:t>
      </w:r>
    </w:p>
    <w:p w14:paraId="448EE328" w14:textId="77777777" w:rsidR="00256D66" w:rsidRDefault="00256D66" w:rsidP="00256D66">
      <w:pPr>
        <w:pStyle w:val="Code"/>
      </w:pPr>
      <w:r>
        <w:tab/>
      </w:r>
      <w:r w:rsidRPr="00256D66">
        <w:t>Dot3Indication</w:t>
      </w:r>
    </w:p>
    <w:p w14:paraId="38AD4388" w14:textId="77777777" w:rsidR="00256D66" w:rsidRDefault="00256D66" w:rsidP="00256D66">
      <w:pPr>
        <w:pStyle w:val="Code"/>
      </w:pPr>
      <w:r>
        <w:tab/>
      </w:r>
      <w:r w:rsidRPr="00256D66">
        <w:t>Dot3ResponseInfo</w:t>
      </w:r>
    </w:p>
    <w:p w14:paraId="6A04959D" w14:textId="77777777" w:rsidR="00256D66" w:rsidRDefault="00256D66" w:rsidP="004C304F">
      <w:pPr>
        <w:pStyle w:val="Code"/>
      </w:pPr>
    </w:p>
    <w:p w14:paraId="4CECA6BD" w14:textId="6E29242B" w:rsidR="00256D66" w:rsidRPr="009717BF" w:rsidDel="00176540" w:rsidRDefault="00256D66" w:rsidP="00256D66">
      <w:pPr>
        <w:pStyle w:val="Code"/>
        <w:rPr>
          <w:del w:id="1078" w:author="Dmitri.Khijniak@7Layers.com" w:date="2017-04-08T22:55:00Z"/>
          <w:b/>
        </w:rPr>
      </w:pPr>
      <w:del w:id="1079" w:author="Dmitri.Khijniak@7Layers.com" w:date="2017-04-08T22:55:00Z">
        <w:r w:rsidRPr="009717BF" w:rsidDel="00176540">
          <w:rPr>
            <w:b/>
          </w:rPr>
          <w:delText>TCI16092.asn</w:delText>
        </w:r>
      </w:del>
    </w:p>
    <w:p w14:paraId="2DC5806C" w14:textId="3B5D8839" w:rsidR="00256D66" w:rsidDel="00176540" w:rsidRDefault="00256D66" w:rsidP="00256D66">
      <w:pPr>
        <w:pStyle w:val="Code"/>
        <w:rPr>
          <w:del w:id="1080" w:author="Dmitri.Khijniak@7Layers.com" w:date="2017-04-08T22:55:00Z"/>
        </w:rPr>
      </w:pPr>
      <w:del w:id="1081" w:author="Dmitri.Khijniak@7Layers.com" w:date="2017-04-08T22:55:00Z">
        <w:r w:rsidDel="00176540">
          <w:tab/>
          <w:delText>TCI16092</w:delText>
        </w:r>
      </w:del>
    </w:p>
    <w:p w14:paraId="0CDC67F5" w14:textId="1847211A" w:rsidR="00256D66" w:rsidDel="00176540" w:rsidRDefault="00256D66" w:rsidP="00256D66">
      <w:pPr>
        <w:pStyle w:val="Code"/>
        <w:rPr>
          <w:del w:id="1082" w:author="Dmitri.Khijniak@7Layers.com" w:date="2017-04-08T22:55:00Z"/>
        </w:rPr>
      </w:pPr>
      <w:del w:id="1083" w:author="Dmitri.Khijniak@7Layers.com" w:date="2017-04-08T22:55:00Z">
        <w:r w:rsidDel="00176540">
          <w:tab/>
        </w:r>
        <w:r w:rsidRPr="004C304F" w:rsidDel="00176540">
          <w:delText>Request</w:delText>
        </w:r>
      </w:del>
    </w:p>
    <w:p w14:paraId="7E8CE8BC" w14:textId="4A4DD1C6" w:rsidR="00256D66" w:rsidDel="00176540" w:rsidRDefault="00256D66" w:rsidP="00256D66">
      <w:pPr>
        <w:pStyle w:val="Code"/>
        <w:rPr>
          <w:del w:id="1084" w:author="Dmitri.Khijniak@7Layers.com" w:date="2017-04-08T22:55:00Z"/>
        </w:rPr>
      </w:pPr>
      <w:del w:id="1085" w:author="Dmitri.Khijniak@7Layers.com" w:date="2017-04-08T22:55:00Z">
        <w:r w:rsidDel="00176540">
          <w:tab/>
        </w:r>
        <w:r w:rsidRPr="004C304F" w:rsidDel="00176540">
          <w:delText>MESSAGE-ID-AND-TYPE</w:delText>
        </w:r>
      </w:del>
    </w:p>
    <w:p w14:paraId="7EC9601D" w14:textId="57363B6B" w:rsidR="00256D66" w:rsidDel="00176540" w:rsidRDefault="00256D66" w:rsidP="00256D66">
      <w:pPr>
        <w:pStyle w:val="Code"/>
        <w:rPr>
          <w:del w:id="1086" w:author="Dmitri.Khijniak@7Layers.com" w:date="2017-04-08T22:55:00Z"/>
        </w:rPr>
      </w:pPr>
      <w:del w:id="1087" w:author="Dmitri.Khijniak@7Layers.com" w:date="2017-04-08T22:55:00Z">
        <w:r w:rsidDel="00176540">
          <w:tab/>
        </w:r>
        <w:r w:rsidRPr="004C304F" w:rsidDel="00176540">
          <w:delText>MessageTypes</w:delText>
        </w:r>
      </w:del>
    </w:p>
    <w:p w14:paraId="0E79476D" w14:textId="7CABAD74" w:rsidR="004C304F" w:rsidDel="00176540" w:rsidRDefault="00256D66" w:rsidP="004C304F">
      <w:pPr>
        <w:pStyle w:val="Code"/>
        <w:rPr>
          <w:del w:id="1088" w:author="Dmitri.Khijniak@7Layers.com" w:date="2017-04-08T22:55:00Z"/>
        </w:rPr>
      </w:pPr>
      <w:del w:id="1089" w:author="Dmitri.Khijniak@7Layers.com" w:date="2017-04-08T22:55:00Z">
        <w:r w:rsidDel="00176540">
          <w:tab/>
        </w:r>
        <w:r w:rsidRPr="00256D66" w:rsidDel="00176540">
          <w:delText>Dot2Indication</w:delText>
        </w:r>
      </w:del>
    </w:p>
    <w:p w14:paraId="5DB5E30F" w14:textId="55E1982C" w:rsidR="00256D66" w:rsidDel="00176540" w:rsidRDefault="00256D66" w:rsidP="004C304F">
      <w:pPr>
        <w:pStyle w:val="Code"/>
        <w:rPr>
          <w:del w:id="1090" w:author="Dmitri.Khijniak@7Layers.com" w:date="2017-04-08T22:55:00Z"/>
        </w:rPr>
      </w:pPr>
    </w:p>
    <w:p w14:paraId="25D494B6" w14:textId="77777777" w:rsidR="00256D66" w:rsidRPr="009717BF" w:rsidRDefault="00256D66" w:rsidP="00256D66">
      <w:pPr>
        <w:pStyle w:val="Code"/>
        <w:rPr>
          <w:b/>
        </w:rPr>
      </w:pPr>
      <w:r>
        <w:rPr>
          <w:b/>
        </w:rPr>
        <w:t>TCI16094</w:t>
      </w:r>
      <w:r w:rsidRPr="009717BF">
        <w:rPr>
          <w:b/>
        </w:rPr>
        <w:t>.asn</w:t>
      </w:r>
    </w:p>
    <w:p w14:paraId="6759D0EC" w14:textId="77777777" w:rsidR="00256D66" w:rsidRDefault="00256D66" w:rsidP="00256D66">
      <w:pPr>
        <w:pStyle w:val="Code"/>
      </w:pPr>
      <w:r>
        <w:tab/>
        <w:t>TCI16094</w:t>
      </w:r>
    </w:p>
    <w:p w14:paraId="7BB0E085" w14:textId="77777777" w:rsidR="00256D66" w:rsidRDefault="00256D66" w:rsidP="00256D66">
      <w:pPr>
        <w:pStyle w:val="Code"/>
      </w:pPr>
      <w:r>
        <w:tab/>
      </w:r>
      <w:r w:rsidRPr="004C304F">
        <w:t>Request</w:t>
      </w:r>
    </w:p>
    <w:p w14:paraId="4BA25902" w14:textId="77777777" w:rsidR="00256D66" w:rsidRDefault="00256D66" w:rsidP="00256D66">
      <w:pPr>
        <w:pStyle w:val="Code"/>
      </w:pPr>
      <w:r>
        <w:tab/>
      </w:r>
      <w:r w:rsidRPr="004C304F">
        <w:t>MESSAGE-ID-AND-TYPE</w:t>
      </w:r>
    </w:p>
    <w:p w14:paraId="2E3D83F5" w14:textId="77777777" w:rsidR="00256D66" w:rsidRDefault="00256D66" w:rsidP="00256D66">
      <w:pPr>
        <w:pStyle w:val="Code"/>
      </w:pPr>
      <w:r>
        <w:tab/>
      </w:r>
      <w:r w:rsidRPr="004C304F">
        <w:t>MessageTypes</w:t>
      </w:r>
    </w:p>
    <w:p w14:paraId="08FC2CDE" w14:textId="77777777" w:rsidR="00797E11" w:rsidRDefault="00797E11" w:rsidP="00797E11">
      <w:pPr>
        <w:pStyle w:val="Code"/>
      </w:pPr>
      <w:r>
        <w:tab/>
      </w:r>
      <w:r w:rsidRPr="00256D66">
        <w:t>Dot4Indication</w:t>
      </w:r>
    </w:p>
    <w:p w14:paraId="4D51F27A" w14:textId="77777777" w:rsidR="00256D66" w:rsidRDefault="00256D66" w:rsidP="004C304F">
      <w:pPr>
        <w:pStyle w:val="Code"/>
      </w:pPr>
      <w:r>
        <w:tab/>
      </w:r>
      <w:r w:rsidRPr="00256D66">
        <w:t>Dot4ResponseInfo</w:t>
      </w:r>
    </w:p>
    <w:p w14:paraId="5BD00424" w14:textId="77777777" w:rsidR="00797E11" w:rsidRDefault="00797E11" w:rsidP="004C304F">
      <w:pPr>
        <w:pStyle w:val="Code"/>
      </w:pPr>
    </w:p>
    <w:p w14:paraId="563BC067" w14:textId="77777777" w:rsidR="00797E11" w:rsidRPr="009717BF" w:rsidRDefault="00797E11" w:rsidP="00797E11">
      <w:pPr>
        <w:pStyle w:val="Code"/>
        <w:rPr>
          <w:b/>
        </w:rPr>
      </w:pPr>
      <w:r w:rsidRPr="009717BF">
        <w:rPr>
          <w:b/>
        </w:rPr>
        <w:t>TCI29451.asn</w:t>
      </w:r>
    </w:p>
    <w:p w14:paraId="4D511BC4" w14:textId="34B9AA52" w:rsidR="00797E11" w:rsidRDefault="00797E11" w:rsidP="00797E11">
      <w:pPr>
        <w:pStyle w:val="Code"/>
      </w:pPr>
      <w:r>
        <w:tab/>
        <w:t>TCI</w:t>
      </w:r>
      <w:r w:rsidR="00A779A2">
        <w:t>29451</w:t>
      </w:r>
    </w:p>
    <w:p w14:paraId="3BA2FAB5" w14:textId="77777777" w:rsidR="00797E11" w:rsidRDefault="00797E11" w:rsidP="00797E11">
      <w:pPr>
        <w:pStyle w:val="Code"/>
      </w:pPr>
      <w:r>
        <w:tab/>
      </w:r>
      <w:r w:rsidRPr="004C304F">
        <w:t>Request</w:t>
      </w:r>
    </w:p>
    <w:p w14:paraId="7678B6AF" w14:textId="77777777" w:rsidR="00797E11" w:rsidRDefault="00797E11" w:rsidP="00797E11">
      <w:pPr>
        <w:pStyle w:val="Code"/>
      </w:pPr>
      <w:r>
        <w:tab/>
      </w:r>
      <w:r w:rsidRPr="004C304F">
        <w:t>MESSAGE-ID-AND-TYPE</w:t>
      </w:r>
    </w:p>
    <w:p w14:paraId="10055BFA" w14:textId="77777777" w:rsidR="00797E11" w:rsidRDefault="00797E11" w:rsidP="00797E11">
      <w:pPr>
        <w:pStyle w:val="Code"/>
      </w:pPr>
      <w:r>
        <w:tab/>
      </w:r>
      <w:r w:rsidRPr="004C304F">
        <w:t>MessageTypes</w:t>
      </w:r>
    </w:p>
    <w:p w14:paraId="38A637CC" w14:textId="77777777" w:rsidR="00797E11" w:rsidRDefault="00797E11" w:rsidP="004C304F">
      <w:pPr>
        <w:pStyle w:val="Code"/>
      </w:pPr>
    </w:p>
    <w:p w14:paraId="5BB76CDE" w14:textId="77777777" w:rsidR="00797E11" w:rsidRDefault="00797E11" w:rsidP="004C304F">
      <w:pPr>
        <w:pStyle w:val="Code"/>
      </w:pPr>
      <w:r>
        <w:tab/>
      </w:r>
      <w:r w:rsidRPr="00797E11">
        <w:t>SetPosition</w:t>
      </w:r>
    </w:p>
    <w:p w14:paraId="26D85FBC" w14:textId="77777777" w:rsidR="00797E11" w:rsidRDefault="00797E11" w:rsidP="004C304F">
      <w:pPr>
        <w:pStyle w:val="Code"/>
      </w:pPr>
      <w:r>
        <w:tab/>
      </w:r>
      <w:r w:rsidRPr="00797E11">
        <w:t>ChangePosition</w:t>
      </w:r>
    </w:p>
    <w:p w14:paraId="55DD7607" w14:textId="77777777" w:rsidR="00797E11" w:rsidRDefault="00797E11" w:rsidP="004C304F">
      <w:pPr>
        <w:pStyle w:val="Code"/>
      </w:pPr>
      <w:r>
        <w:tab/>
      </w:r>
      <w:r w:rsidRPr="00797E11">
        <w:t>ChangeSpeed</w:t>
      </w:r>
    </w:p>
    <w:p w14:paraId="2C05D65E" w14:textId="77777777" w:rsidR="00797E11" w:rsidRDefault="00797E11" w:rsidP="004C304F">
      <w:pPr>
        <w:pStyle w:val="Code"/>
      </w:pPr>
      <w:r>
        <w:tab/>
      </w:r>
      <w:r w:rsidRPr="00797E11">
        <w:t>ChangeHeading</w:t>
      </w:r>
    </w:p>
    <w:p w14:paraId="76FD963B" w14:textId="77777777" w:rsidR="00797E11" w:rsidRDefault="00797E11" w:rsidP="004C304F">
      <w:pPr>
        <w:pStyle w:val="Code"/>
      </w:pPr>
      <w:r>
        <w:tab/>
      </w:r>
      <w:r w:rsidRPr="00797E11">
        <w:t>ChangeYawRate</w:t>
      </w:r>
    </w:p>
    <w:p w14:paraId="79795D93" w14:textId="77777777" w:rsidR="00797E11" w:rsidRDefault="00797E11" w:rsidP="004C304F">
      <w:pPr>
        <w:pStyle w:val="Code"/>
      </w:pPr>
      <w:r>
        <w:tab/>
      </w:r>
      <w:r w:rsidRPr="00797E11">
        <w:t>ConfigureBsm</w:t>
      </w:r>
    </w:p>
    <w:p w14:paraId="4007D241" w14:textId="77777777" w:rsidR="00797E11" w:rsidRDefault="00797E11" w:rsidP="004C304F">
      <w:pPr>
        <w:pStyle w:val="Code"/>
      </w:pPr>
      <w:r>
        <w:tab/>
      </w:r>
      <w:r w:rsidRPr="00797E11">
        <w:t>StartBsmTx</w:t>
      </w:r>
    </w:p>
    <w:p w14:paraId="0719D937" w14:textId="77777777" w:rsidR="00797E11" w:rsidRDefault="00797E11" w:rsidP="004C304F">
      <w:pPr>
        <w:pStyle w:val="Code"/>
      </w:pPr>
      <w:r>
        <w:tab/>
      </w:r>
      <w:r w:rsidRPr="00797E11">
        <w:t>StopBsmTx</w:t>
      </w:r>
    </w:p>
    <w:p w14:paraId="05AEBF0B" w14:textId="77777777" w:rsidR="00797E11" w:rsidRDefault="00797E11" w:rsidP="004C304F">
      <w:pPr>
        <w:pStyle w:val="Code"/>
      </w:pPr>
      <w:r>
        <w:tab/>
      </w:r>
      <w:r w:rsidRPr="00797E11">
        <w:t>StartBsmRx</w:t>
      </w:r>
    </w:p>
    <w:p w14:paraId="1BE3B4FB" w14:textId="77777777" w:rsidR="00797E11" w:rsidRDefault="00797E11" w:rsidP="004C304F">
      <w:pPr>
        <w:pStyle w:val="Code"/>
      </w:pPr>
      <w:r>
        <w:tab/>
      </w:r>
      <w:r w:rsidRPr="00797E11">
        <w:t>StopBsmRx</w:t>
      </w:r>
    </w:p>
    <w:p w14:paraId="09A2CC91" w14:textId="23EB346D" w:rsidR="00797E11" w:rsidRDefault="00797E11" w:rsidP="004C304F">
      <w:pPr>
        <w:pStyle w:val="Code"/>
      </w:pPr>
      <w:r>
        <w:tab/>
      </w:r>
      <w:r w:rsidRPr="00797E11">
        <w:t>Enable</w:t>
      </w:r>
      <w:ins w:id="1091" w:author="Liming, John R." w:date="2017-03-29T16:57:00Z">
        <w:r w:rsidR="00162116">
          <w:t>Gps</w:t>
        </w:r>
      </w:ins>
      <w:del w:id="1092" w:author="Liming, John R." w:date="2017-03-29T16:57:00Z">
        <w:r w:rsidRPr="00797E11" w:rsidDel="00162116">
          <w:delText>Positional</w:delText>
        </w:r>
      </w:del>
      <w:ins w:id="1093" w:author="Liming, John R." w:date="2017-03-29T16:57:00Z">
        <w:r w:rsidR="00162116">
          <w:t>Input</w:t>
        </w:r>
      </w:ins>
      <w:del w:id="1094" w:author="Liming, John R." w:date="2017-03-29T16:57:00Z">
        <w:r w:rsidRPr="00797E11" w:rsidDel="00162116">
          <w:delText>Data</w:delText>
        </w:r>
      </w:del>
    </w:p>
    <w:p w14:paraId="458E7FD0" w14:textId="77777777" w:rsidR="00797E11" w:rsidRDefault="00797E11" w:rsidP="004C304F">
      <w:pPr>
        <w:pStyle w:val="Code"/>
      </w:pPr>
      <w:r>
        <w:tab/>
      </w:r>
      <w:r w:rsidRPr="00797E11">
        <w:t>EnableBrakeAvailability</w:t>
      </w:r>
    </w:p>
    <w:p w14:paraId="06CA1DB1" w14:textId="67AD9066" w:rsidR="00797E11" w:rsidRDefault="00797E11" w:rsidP="004C304F">
      <w:pPr>
        <w:pStyle w:val="Code"/>
      </w:pPr>
      <w:r>
        <w:tab/>
      </w:r>
      <w:r w:rsidRPr="00797E11">
        <w:t>Enable</w:t>
      </w:r>
      <w:ins w:id="1095" w:author="Liming, John R." w:date="2017-03-29T16:58:00Z">
        <w:r w:rsidR="00162116">
          <w:t>Individual</w:t>
        </w:r>
      </w:ins>
      <w:r w:rsidRPr="00797E11">
        <w:t>BrakePedalStatus</w:t>
      </w:r>
    </w:p>
    <w:p w14:paraId="12E1BB96" w14:textId="77777777" w:rsidR="00797E11" w:rsidRDefault="00797E11" w:rsidP="004C304F">
      <w:pPr>
        <w:pStyle w:val="Code"/>
      </w:pPr>
      <w:r>
        <w:tab/>
      </w:r>
      <w:r w:rsidRPr="00797E11">
        <w:t>EnableCongestionMitigation</w:t>
      </w:r>
    </w:p>
    <w:p w14:paraId="78E62A60" w14:textId="77777777" w:rsidR="00797E11" w:rsidRDefault="00797E11" w:rsidP="004C304F">
      <w:pPr>
        <w:pStyle w:val="Code"/>
      </w:pPr>
      <w:r>
        <w:tab/>
      </w:r>
      <w:r w:rsidRPr="00797E11">
        <w:t>SetTemporaryId</w:t>
      </w:r>
    </w:p>
    <w:p w14:paraId="30F4B09E" w14:textId="77777777" w:rsidR="00797E11" w:rsidRDefault="00797E11" w:rsidP="004C304F">
      <w:pPr>
        <w:pStyle w:val="Code"/>
      </w:pPr>
      <w:r>
        <w:tab/>
      </w:r>
      <w:r w:rsidRPr="00797E11">
        <w:t>SetMsgCount</w:t>
      </w:r>
    </w:p>
    <w:p w14:paraId="36286E19" w14:textId="77777777" w:rsidR="00797E11" w:rsidRDefault="00797E11" w:rsidP="004C304F">
      <w:pPr>
        <w:pStyle w:val="Code"/>
      </w:pPr>
      <w:r>
        <w:tab/>
      </w:r>
      <w:r w:rsidRPr="00797E11">
        <w:t>SetVehicleEventFlags</w:t>
      </w:r>
    </w:p>
    <w:p w14:paraId="4814809C" w14:textId="3893979D" w:rsidR="00797E11" w:rsidRDefault="00797E11" w:rsidP="004C304F">
      <w:pPr>
        <w:pStyle w:val="Code"/>
        <w:rPr>
          <w:ins w:id="1096" w:author="Liming, John R." w:date="2017-03-29T16:58:00Z"/>
        </w:rPr>
      </w:pPr>
      <w:r>
        <w:tab/>
      </w:r>
      <w:r w:rsidRPr="00797E11">
        <w:t>SetVehicleTransmission</w:t>
      </w:r>
    </w:p>
    <w:p w14:paraId="112C43D2" w14:textId="01642F6B" w:rsidR="00B34770" w:rsidRDefault="00B34770" w:rsidP="004C304F">
      <w:pPr>
        <w:pStyle w:val="Code"/>
      </w:pPr>
      <w:ins w:id="1097" w:author="Liming, John R." w:date="2017-03-29T16:58:00Z">
        <w:r>
          <w:tab/>
          <w:t>SetBrakePedal</w:t>
        </w:r>
      </w:ins>
    </w:p>
    <w:p w14:paraId="5596BE1B" w14:textId="77777777" w:rsidR="00797E11" w:rsidRDefault="00797E11" w:rsidP="004C304F">
      <w:pPr>
        <w:pStyle w:val="Code"/>
      </w:pPr>
      <w:r>
        <w:tab/>
      </w:r>
      <w:r w:rsidRPr="00797E11">
        <w:t>SetExteriorLightsStatus</w:t>
      </w:r>
    </w:p>
    <w:p w14:paraId="1307FF0F" w14:textId="77777777" w:rsidR="00797E11" w:rsidRDefault="00797E11" w:rsidP="004C304F">
      <w:pPr>
        <w:pStyle w:val="Code"/>
      </w:pPr>
      <w:r>
        <w:tab/>
      </w:r>
      <w:r w:rsidRPr="00797E11">
        <w:t>D2945Indication</w:t>
      </w:r>
    </w:p>
    <w:p w14:paraId="34D08F7B" w14:textId="77777777" w:rsidR="00797E11" w:rsidRDefault="00797E11" w:rsidP="004C304F">
      <w:pPr>
        <w:pStyle w:val="Code"/>
      </w:pPr>
      <w:r>
        <w:tab/>
      </w:r>
    </w:p>
    <w:p w14:paraId="401D41E4" w14:textId="77777777" w:rsidR="00930E79" w:rsidRPr="009717BF" w:rsidRDefault="00930E79" w:rsidP="00930E79">
      <w:pPr>
        <w:pStyle w:val="Code"/>
        <w:rPr>
          <w:b/>
        </w:rPr>
      </w:pPr>
      <w:r>
        <w:rPr>
          <w:b/>
        </w:rPr>
        <w:t>TCI80211</w:t>
      </w:r>
      <w:r w:rsidRPr="009717BF">
        <w:rPr>
          <w:b/>
        </w:rPr>
        <w:t>.asn</w:t>
      </w:r>
    </w:p>
    <w:p w14:paraId="3D75AA5C" w14:textId="51C7D3CB" w:rsidR="00930E79" w:rsidRDefault="00930E79" w:rsidP="00930E79">
      <w:pPr>
        <w:pStyle w:val="Code"/>
      </w:pPr>
      <w:r>
        <w:tab/>
        <w:t>TCI</w:t>
      </w:r>
      <w:r w:rsidR="00A779A2">
        <w:t>80211</w:t>
      </w:r>
    </w:p>
    <w:p w14:paraId="66155FCA" w14:textId="77777777" w:rsidR="00930E79" w:rsidRDefault="00930E79" w:rsidP="00930E79">
      <w:pPr>
        <w:pStyle w:val="Code"/>
      </w:pPr>
      <w:r>
        <w:tab/>
      </w:r>
      <w:r w:rsidRPr="004C304F">
        <w:t>Request</w:t>
      </w:r>
    </w:p>
    <w:p w14:paraId="5D08B673" w14:textId="77777777" w:rsidR="00930E79" w:rsidRDefault="00930E79" w:rsidP="00930E79">
      <w:pPr>
        <w:pStyle w:val="Code"/>
      </w:pPr>
      <w:r>
        <w:tab/>
      </w:r>
      <w:r w:rsidRPr="004C304F">
        <w:t>MESSAGE-ID-AND-TYPE</w:t>
      </w:r>
    </w:p>
    <w:p w14:paraId="324C5376" w14:textId="77777777" w:rsidR="00930E79" w:rsidRDefault="00930E79" w:rsidP="00930E79">
      <w:pPr>
        <w:pStyle w:val="Code"/>
      </w:pPr>
      <w:r>
        <w:tab/>
      </w:r>
      <w:r w:rsidRPr="004C304F">
        <w:t>MessageTypes</w:t>
      </w:r>
    </w:p>
    <w:p w14:paraId="352AAF1C" w14:textId="77777777" w:rsidR="00930E79" w:rsidRDefault="00930E79" w:rsidP="004C304F">
      <w:pPr>
        <w:pStyle w:val="Code"/>
      </w:pPr>
      <w:r>
        <w:tab/>
      </w:r>
      <w:r w:rsidRPr="00930E79">
        <w:t>Dot11Indication</w:t>
      </w:r>
    </w:p>
    <w:p w14:paraId="418C8576" w14:textId="77777777" w:rsidR="00797E11" w:rsidRDefault="00797E11" w:rsidP="004C304F">
      <w:pPr>
        <w:pStyle w:val="Code"/>
      </w:pPr>
    </w:p>
    <w:p w14:paraId="46E8D3DD" w14:textId="77777777" w:rsidR="00797E11" w:rsidRPr="00930E79" w:rsidRDefault="00930E79" w:rsidP="004C304F">
      <w:pPr>
        <w:pStyle w:val="Code"/>
        <w:rPr>
          <w:b/>
        </w:rPr>
      </w:pPr>
      <w:r w:rsidRPr="00930E79">
        <w:rPr>
          <w:b/>
        </w:rPr>
        <w:t>TCIEventHandling.asn</w:t>
      </w:r>
    </w:p>
    <w:p w14:paraId="6D149083" w14:textId="77777777" w:rsidR="004C304F" w:rsidRDefault="004C304F" w:rsidP="004C304F">
      <w:pPr>
        <w:pStyle w:val="Code"/>
      </w:pPr>
      <w:r>
        <w:tab/>
      </w:r>
      <w:r w:rsidR="00930E79" w:rsidRPr="00930E79">
        <w:t>EventHandling</w:t>
      </w:r>
    </w:p>
    <w:p w14:paraId="48F8D984" w14:textId="77777777" w:rsidR="00930E79" w:rsidRDefault="00930E79" w:rsidP="004C304F">
      <w:pPr>
        <w:pStyle w:val="Code"/>
      </w:pPr>
      <w:r>
        <w:tab/>
      </w:r>
      <w:r w:rsidRPr="00930E79">
        <w:t>RxFlag</w:t>
      </w:r>
    </w:p>
    <w:p w14:paraId="0DBD7466" w14:textId="77777777" w:rsidR="00930E79" w:rsidRDefault="00930E79" w:rsidP="004C304F">
      <w:pPr>
        <w:pStyle w:val="Code"/>
      </w:pPr>
      <w:r>
        <w:tab/>
      </w:r>
      <w:r w:rsidRPr="00930E79">
        <w:t>EventFlag</w:t>
      </w:r>
    </w:p>
    <w:p w14:paraId="38271F8F" w14:textId="77777777" w:rsidR="00930E79" w:rsidRDefault="00930E79" w:rsidP="004C304F">
      <w:pPr>
        <w:pStyle w:val="Code"/>
      </w:pPr>
      <w:r>
        <w:tab/>
      </w:r>
      <w:r w:rsidRPr="00930E79">
        <w:t>SecurityFlag</w:t>
      </w:r>
    </w:p>
    <w:p w14:paraId="4FF274C2" w14:textId="77777777" w:rsidR="00930E79" w:rsidRDefault="00930E79" w:rsidP="004C304F">
      <w:pPr>
        <w:pStyle w:val="Code"/>
      </w:pPr>
    </w:p>
    <w:p w14:paraId="23761F14" w14:textId="77777777" w:rsidR="00930E79" w:rsidRPr="00930E79" w:rsidRDefault="00930E79" w:rsidP="004C304F">
      <w:pPr>
        <w:pStyle w:val="Code"/>
        <w:rPr>
          <w:b/>
        </w:rPr>
      </w:pPr>
      <w:r w:rsidRPr="00930E79">
        <w:rPr>
          <w:b/>
        </w:rPr>
        <w:t>TCIindication.asn</w:t>
      </w:r>
    </w:p>
    <w:p w14:paraId="05930BA0" w14:textId="77777777" w:rsidR="00930E79" w:rsidRDefault="00930E79" w:rsidP="004C304F">
      <w:pPr>
        <w:pStyle w:val="Code"/>
      </w:pPr>
      <w:r>
        <w:tab/>
      </w:r>
      <w:r w:rsidRPr="00930E79">
        <w:t>Indication</w:t>
      </w:r>
    </w:p>
    <w:p w14:paraId="7531A5EE" w14:textId="77777777" w:rsidR="00930E79" w:rsidRDefault="00930E79" w:rsidP="004C304F">
      <w:pPr>
        <w:pStyle w:val="Code"/>
      </w:pPr>
      <w:r>
        <w:tab/>
      </w:r>
      <w:r w:rsidRPr="00930E79">
        <w:t>Event</w:t>
      </w:r>
    </w:p>
    <w:p w14:paraId="0CB78D21" w14:textId="77777777" w:rsidR="00930E79" w:rsidRDefault="00930E79" w:rsidP="004C304F">
      <w:pPr>
        <w:pStyle w:val="Code"/>
      </w:pPr>
      <w:r>
        <w:tab/>
      </w:r>
      <w:r w:rsidRPr="00930E79">
        <w:t>EventParams</w:t>
      </w:r>
    </w:p>
    <w:p w14:paraId="78ADF397" w14:textId="77777777" w:rsidR="00930E79" w:rsidRDefault="00930E79" w:rsidP="004C304F">
      <w:pPr>
        <w:pStyle w:val="Code"/>
      </w:pPr>
      <w:r>
        <w:tab/>
      </w:r>
      <w:r w:rsidRPr="00930E79">
        <w:t>Pdu</w:t>
      </w:r>
    </w:p>
    <w:p w14:paraId="4466E86F" w14:textId="77777777" w:rsidR="00930E79" w:rsidRDefault="00930E79" w:rsidP="004C304F">
      <w:pPr>
        <w:pStyle w:val="Code"/>
      </w:pPr>
      <w:r>
        <w:tab/>
      </w:r>
      <w:r w:rsidRPr="00930E79">
        <w:t>ServiceParameters</w:t>
      </w:r>
    </w:p>
    <w:p w14:paraId="3AEFB87A" w14:textId="77777777" w:rsidR="00930E79" w:rsidRDefault="00930E79" w:rsidP="004C304F">
      <w:pPr>
        <w:pStyle w:val="Code"/>
      </w:pPr>
      <w:r>
        <w:tab/>
      </w:r>
      <w:r w:rsidRPr="00930E79">
        <w:t>WsmParameters</w:t>
      </w:r>
    </w:p>
    <w:p w14:paraId="1984E51B" w14:textId="77777777" w:rsidR="00930E79" w:rsidRDefault="00930E79" w:rsidP="004C304F">
      <w:pPr>
        <w:pStyle w:val="Code"/>
      </w:pPr>
      <w:r>
        <w:tab/>
      </w:r>
      <w:r w:rsidRPr="00930E79">
        <w:t>IpParameters</w:t>
      </w:r>
    </w:p>
    <w:p w14:paraId="1A560CE9" w14:textId="77777777" w:rsidR="00930E79" w:rsidRDefault="00930E79" w:rsidP="004C304F">
      <w:pPr>
        <w:pStyle w:val="Code"/>
      </w:pPr>
      <w:r>
        <w:tab/>
      </w:r>
      <w:r w:rsidRPr="00930E79">
        <w:t>D80211Parameters</w:t>
      </w:r>
    </w:p>
    <w:p w14:paraId="723A00C9" w14:textId="77777777" w:rsidR="00930E79" w:rsidRDefault="00930E79" w:rsidP="004C304F">
      <w:pPr>
        <w:pStyle w:val="Code"/>
      </w:pPr>
      <w:r>
        <w:tab/>
      </w:r>
      <w:r w:rsidRPr="00930E79">
        <w:t>SecResultParams</w:t>
      </w:r>
    </w:p>
    <w:p w14:paraId="363D1D6D" w14:textId="77777777" w:rsidR="00930E79" w:rsidRDefault="00930E79" w:rsidP="004C304F">
      <w:pPr>
        <w:pStyle w:val="Code"/>
      </w:pPr>
      <w:r>
        <w:tab/>
      </w:r>
      <w:r w:rsidRPr="00930E79">
        <w:t>SecurityResultCode</w:t>
      </w:r>
    </w:p>
    <w:p w14:paraId="619EA28E" w14:textId="77777777" w:rsidR="00930E79" w:rsidRDefault="00930E79" w:rsidP="004C304F">
      <w:pPr>
        <w:pStyle w:val="Code"/>
      </w:pPr>
      <w:r>
        <w:tab/>
      </w:r>
    </w:p>
    <w:p w14:paraId="1DCF1820" w14:textId="77777777" w:rsidR="004C304F" w:rsidRPr="00930E79" w:rsidRDefault="00930E79" w:rsidP="004C304F">
      <w:pPr>
        <w:pStyle w:val="Code"/>
        <w:rPr>
          <w:b/>
        </w:rPr>
      </w:pPr>
      <w:r w:rsidRPr="00930E79">
        <w:rPr>
          <w:b/>
        </w:rPr>
        <w:t>TCIip.asn</w:t>
      </w:r>
      <w:r w:rsidR="004C304F" w:rsidRPr="00930E79">
        <w:rPr>
          <w:b/>
        </w:rPr>
        <w:tab/>
      </w:r>
    </w:p>
    <w:p w14:paraId="2CDD44BD" w14:textId="77777777" w:rsidR="00930E79" w:rsidRDefault="00930E79" w:rsidP="004C304F">
      <w:pPr>
        <w:pStyle w:val="Code"/>
      </w:pPr>
      <w:r>
        <w:tab/>
      </w:r>
      <w:r w:rsidRPr="00930E79">
        <w:t>GetIPv6InterfaceInfo</w:t>
      </w:r>
    </w:p>
    <w:p w14:paraId="3FA2DA95" w14:textId="77777777" w:rsidR="00930E79" w:rsidRDefault="00930E79" w:rsidP="004C304F">
      <w:pPr>
        <w:pStyle w:val="Code"/>
      </w:pPr>
      <w:r>
        <w:tab/>
      </w:r>
      <w:r w:rsidRPr="00930E79">
        <w:t>SetIPv6Address</w:t>
      </w:r>
    </w:p>
    <w:p w14:paraId="65A84A63" w14:textId="77777777" w:rsidR="00930E79" w:rsidRDefault="00930E79" w:rsidP="004C304F">
      <w:pPr>
        <w:pStyle w:val="Code"/>
      </w:pPr>
      <w:r>
        <w:tab/>
      </w:r>
      <w:r w:rsidRPr="00930E79">
        <w:t>StartIPv6Tx</w:t>
      </w:r>
    </w:p>
    <w:p w14:paraId="043AA404" w14:textId="77777777" w:rsidR="00930E79" w:rsidRDefault="00930E79" w:rsidP="004C304F">
      <w:pPr>
        <w:pStyle w:val="Code"/>
      </w:pPr>
      <w:r>
        <w:tab/>
      </w:r>
      <w:r w:rsidRPr="00930E79">
        <w:t>StopIPv6Tx</w:t>
      </w:r>
    </w:p>
    <w:p w14:paraId="58B2DE15" w14:textId="77777777" w:rsidR="00930E79" w:rsidRDefault="00930E79" w:rsidP="004C304F">
      <w:pPr>
        <w:pStyle w:val="Code"/>
      </w:pPr>
      <w:r>
        <w:tab/>
      </w:r>
      <w:r w:rsidRPr="00930E79">
        <w:t>SendIPv6Ping</w:t>
      </w:r>
    </w:p>
    <w:p w14:paraId="60FEA10C" w14:textId="77777777" w:rsidR="00930E79" w:rsidRDefault="00930E79" w:rsidP="004C304F">
      <w:pPr>
        <w:pStyle w:val="Code"/>
      </w:pPr>
      <w:r>
        <w:tab/>
      </w:r>
      <w:r w:rsidRPr="00930E79">
        <w:t>StartIPv6Rx</w:t>
      </w:r>
    </w:p>
    <w:p w14:paraId="237525E6" w14:textId="77777777" w:rsidR="00930E79" w:rsidRDefault="00930E79" w:rsidP="004C304F">
      <w:pPr>
        <w:pStyle w:val="Code"/>
      </w:pPr>
      <w:r>
        <w:tab/>
      </w:r>
      <w:r w:rsidRPr="00930E79">
        <w:t>StopIPv6Rx</w:t>
      </w:r>
      <w:r>
        <w:tab/>
      </w:r>
    </w:p>
    <w:p w14:paraId="603BA88B" w14:textId="77777777" w:rsidR="00930E79" w:rsidRDefault="00930E79" w:rsidP="004C304F">
      <w:pPr>
        <w:pStyle w:val="Code"/>
      </w:pPr>
    </w:p>
    <w:p w14:paraId="6BBDBAFA" w14:textId="77777777" w:rsidR="00930E79" w:rsidRDefault="00930E79" w:rsidP="004C304F">
      <w:pPr>
        <w:pStyle w:val="Code"/>
      </w:pPr>
    </w:p>
    <w:p w14:paraId="68BB0AE5" w14:textId="77777777" w:rsidR="00930E79" w:rsidRPr="00930E79" w:rsidRDefault="00930E79" w:rsidP="004C304F">
      <w:pPr>
        <w:pStyle w:val="Code"/>
        <w:rPr>
          <w:b/>
        </w:rPr>
      </w:pPr>
      <w:r w:rsidRPr="00930E79">
        <w:rPr>
          <w:b/>
        </w:rPr>
        <w:t>TCIresponseInfo.asn</w:t>
      </w:r>
    </w:p>
    <w:p w14:paraId="6A9DD99E" w14:textId="77777777" w:rsidR="00930E79" w:rsidRDefault="00930E79" w:rsidP="004C304F">
      <w:pPr>
        <w:pStyle w:val="Code"/>
      </w:pPr>
      <w:r>
        <w:tab/>
      </w:r>
      <w:r w:rsidRPr="00930E79">
        <w:t>ResponseInfo</w:t>
      </w:r>
    </w:p>
    <w:p w14:paraId="44B267DA" w14:textId="77777777" w:rsidR="00930E79" w:rsidRDefault="00930E79" w:rsidP="004C304F">
      <w:pPr>
        <w:pStyle w:val="Code"/>
      </w:pPr>
      <w:r>
        <w:tab/>
      </w:r>
      <w:r w:rsidRPr="00930E79">
        <w:t>InfoContent</w:t>
      </w:r>
    </w:p>
    <w:p w14:paraId="0B46EDCA" w14:textId="77777777" w:rsidR="00930E79" w:rsidRDefault="00930E79" w:rsidP="004C304F">
      <w:pPr>
        <w:pStyle w:val="Code"/>
      </w:pPr>
      <w:r>
        <w:tab/>
      </w:r>
      <w:r w:rsidRPr="00930E79">
        <w:t>Dot11PhyType</w:t>
      </w:r>
    </w:p>
    <w:p w14:paraId="3B1D1ED2" w14:textId="77777777" w:rsidR="00930E79" w:rsidRDefault="00930E79" w:rsidP="004C304F">
      <w:pPr>
        <w:pStyle w:val="Code"/>
      </w:pPr>
      <w:r>
        <w:tab/>
      </w:r>
      <w:r w:rsidRPr="00930E79">
        <w:t>Dot4StationConfigEntry</w:t>
      </w:r>
    </w:p>
    <w:p w14:paraId="67344038" w14:textId="77777777" w:rsidR="00930E79" w:rsidRDefault="00930E79" w:rsidP="004C304F">
      <w:pPr>
        <w:pStyle w:val="Code"/>
      </w:pPr>
      <w:r>
        <w:tab/>
      </w:r>
      <w:r w:rsidRPr="00930E79">
        <w:t>Dot3StationConfigEntry</w:t>
      </w:r>
    </w:p>
    <w:p w14:paraId="5A908DB1" w14:textId="38BE6C98" w:rsidR="00930E79" w:rsidRDefault="00930E79" w:rsidP="004C304F">
      <w:pPr>
        <w:pStyle w:val="Code"/>
        <w:rPr>
          <w:ins w:id="1098" w:author="Dmitri.Khijniak@7Layers.com" w:date="2017-04-08T22:54:00Z"/>
        </w:rPr>
      </w:pPr>
      <w:r>
        <w:tab/>
      </w:r>
      <w:r w:rsidRPr="00930E79">
        <w:t>Ipv6InterfaceInfo</w:t>
      </w:r>
    </w:p>
    <w:p w14:paraId="1E68DCE5" w14:textId="67825AFD" w:rsidR="00176540" w:rsidRDefault="00176540" w:rsidP="00176540">
      <w:pPr>
        <w:pStyle w:val="Code"/>
        <w:rPr>
          <w:ins w:id="1099" w:author="Dmitri.Khijniak@7Layers.com" w:date="2017-04-08T22:54:00Z"/>
        </w:rPr>
      </w:pPr>
      <w:ins w:id="1100" w:author="Dmitri.Khijniak@7Layers.com" w:date="2017-04-08T22:54:00Z">
        <w:r>
          <w:tab/>
        </w:r>
        <w:r w:rsidRPr="00176540">
          <w:t>SutInfo</w:t>
        </w:r>
      </w:ins>
    </w:p>
    <w:p w14:paraId="62437DDC" w14:textId="7B239E61" w:rsidR="00176540" w:rsidRDefault="00176540" w:rsidP="00176540">
      <w:pPr>
        <w:pStyle w:val="Code"/>
        <w:rPr>
          <w:ins w:id="1101" w:author="Dmitri.Khijniak@7Layers.com" w:date="2017-04-08T22:54:00Z"/>
        </w:rPr>
      </w:pPr>
      <w:ins w:id="1102" w:author="Dmitri.Khijniak@7Layers.com" w:date="2017-04-08T22:54:00Z">
        <w:r>
          <w:tab/>
        </w:r>
        <w:r w:rsidRPr="00176540">
          <w:t>VersionInfoBlock</w:t>
        </w:r>
      </w:ins>
    </w:p>
    <w:p w14:paraId="7C58E66C" w14:textId="1682A9AD" w:rsidR="00176540" w:rsidRDefault="00176540" w:rsidP="004C304F">
      <w:pPr>
        <w:pStyle w:val="Code"/>
        <w:rPr>
          <w:ins w:id="1103" w:author="Dmitri.Khijniak@7Layers.com" w:date="2017-04-08T22:54:00Z"/>
        </w:rPr>
      </w:pPr>
    </w:p>
    <w:p w14:paraId="2DB401F4" w14:textId="77777777" w:rsidR="00176540" w:rsidRDefault="00176540" w:rsidP="004C304F">
      <w:pPr>
        <w:pStyle w:val="Code"/>
      </w:pPr>
    </w:p>
    <w:p w14:paraId="7698A7F9" w14:textId="77777777" w:rsidR="00930E79" w:rsidRDefault="00930E79" w:rsidP="004C304F">
      <w:pPr>
        <w:pStyle w:val="Code"/>
      </w:pPr>
    </w:p>
    <w:p w14:paraId="5970F224" w14:textId="77777777" w:rsidR="00930E79" w:rsidRPr="00930E79" w:rsidRDefault="00930E79" w:rsidP="004C304F">
      <w:pPr>
        <w:pStyle w:val="Code"/>
        <w:rPr>
          <w:b/>
        </w:rPr>
      </w:pPr>
      <w:r w:rsidRPr="00930E79">
        <w:rPr>
          <w:b/>
        </w:rPr>
        <w:t>TCISutControl.asn</w:t>
      </w:r>
    </w:p>
    <w:p w14:paraId="5D06447D" w14:textId="77777777" w:rsidR="00930E79" w:rsidRDefault="00930E79" w:rsidP="004C304F">
      <w:pPr>
        <w:pStyle w:val="Code"/>
      </w:pPr>
      <w:r>
        <w:tab/>
      </w:r>
      <w:r w:rsidRPr="00930E79">
        <w:t>TCISutControl</w:t>
      </w:r>
    </w:p>
    <w:p w14:paraId="547E6173" w14:textId="77777777" w:rsidR="00930E79" w:rsidRDefault="00930E79" w:rsidP="00930E79">
      <w:pPr>
        <w:pStyle w:val="Code"/>
      </w:pPr>
      <w:r>
        <w:tab/>
      </w:r>
      <w:r w:rsidRPr="004C304F">
        <w:t>Request</w:t>
      </w:r>
    </w:p>
    <w:p w14:paraId="0F6D6427" w14:textId="77777777" w:rsidR="00930E79" w:rsidRDefault="00930E79" w:rsidP="00930E79">
      <w:pPr>
        <w:pStyle w:val="Code"/>
      </w:pPr>
      <w:r>
        <w:tab/>
      </w:r>
      <w:r w:rsidRPr="004C304F">
        <w:t>MESSAGE-ID-AND-TYPE</w:t>
      </w:r>
    </w:p>
    <w:p w14:paraId="72A7EACE" w14:textId="77777777" w:rsidR="00930E79" w:rsidRDefault="00930E79" w:rsidP="004C304F">
      <w:pPr>
        <w:pStyle w:val="Code"/>
      </w:pPr>
      <w:r>
        <w:tab/>
      </w:r>
      <w:r w:rsidRPr="00930E79">
        <w:t>Request</w:t>
      </w:r>
      <w:r>
        <w:tab/>
      </w:r>
    </w:p>
    <w:p w14:paraId="2EE7DB58" w14:textId="77777777" w:rsidR="00930E79" w:rsidRDefault="00930E79" w:rsidP="004C304F">
      <w:pPr>
        <w:pStyle w:val="Code"/>
      </w:pPr>
      <w:r>
        <w:tab/>
      </w:r>
      <w:r w:rsidRPr="00930E79">
        <w:t>MessageTypes</w:t>
      </w:r>
    </w:p>
    <w:p w14:paraId="0FD69836" w14:textId="77777777" w:rsidR="00930E79" w:rsidRDefault="00930E79" w:rsidP="004C304F">
      <w:pPr>
        <w:pStyle w:val="Code"/>
      </w:pPr>
      <w:r>
        <w:tab/>
      </w:r>
      <w:r w:rsidRPr="00930E79">
        <w:t>Shutdown</w:t>
      </w:r>
    </w:p>
    <w:p w14:paraId="369A0FE8" w14:textId="77777777" w:rsidR="00930E79" w:rsidRDefault="00930E79" w:rsidP="004C304F">
      <w:pPr>
        <w:pStyle w:val="Code"/>
      </w:pPr>
      <w:r>
        <w:lastRenderedPageBreak/>
        <w:tab/>
      </w:r>
      <w:r w:rsidRPr="00930E79">
        <w:t>Restart</w:t>
      </w:r>
    </w:p>
    <w:p w14:paraId="4F610B46" w14:textId="2E2E4E26" w:rsidR="00930E79" w:rsidRDefault="00930E79" w:rsidP="004C304F">
      <w:pPr>
        <w:pStyle w:val="Code"/>
        <w:rPr>
          <w:ins w:id="1104" w:author="Dmitri.Khijniak@7Layers.com" w:date="2017-04-08T22:51:00Z"/>
        </w:rPr>
      </w:pPr>
      <w:r>
        <w:tab/>
      </w:r>
      <w:del w:id="1105" w:author="Dmitri.Khijniak@7Layers.com" w:date="2017-04-08T22:51:00Z">
        <w:r w:rsidR="003757D1" w:rsidRPr="003757D1" w:rsidDel="001C37AC">
          <w:delText>RequestDeviceAvailability</w:delText>
        </w:r>
      </w:del>
      <w:ins w:id="1106" w:author="Dmitri.Khijniak@7Layers.com" w:date="2017-04-08T22:51:00Z">
        <w:r w:rsidR="001C37AC" w:rsidRPr="003757D1">
          <w:t>Request</w:t>
        </w:r>
        <w:r w:rsidR="001C37AC">
          <w:t>Sut</w:t>
        </w:r>
        <w:r w:rsidR="001C37AC" w:rsidRPr="003757D1">
          <w:t>Availability</w:t>
        </w:r>
      </w:ins>
    </w:p>
    <w:p w14:paraId="6975A06C" w14:textId="4CE09450" w:rsidR="001C37AC" w:rsidRDefault="001C37AC" w:rsidP="001C37AC">
      <w:pPr>
        <w:pStyle w:val="Code"/>
        <w:rPr>
          <w:ins w:id="1107" w:author="Dmitri.Khijniak@7Layers.com" w:date="2017-04-08T22:51:00Z"/>
        </w:rPr>
      </w:pPr>
      <w:ins w:id="1108" w:author="Dmitri.Khijniak@7Layers.com" w:date="2017-04-08T22:51:00Z">
        <w:r>
          <w:tab/>
          <w:t>RequestSutInfo</w:t>
        </w:r>
      </w:ins>
    </w:p>
    <w:p w14:paraId="066DC590" w14:textId="395BB95C" w:rsidR="001C37AC" w:rsidRDefault="001C37AC" w:rsidP="001C37AC">
      <w:pPr>
        <w:pStyle w:val="Code"/>
        <w:rPr>
          <w:ins w:id="1109" w:author="Dmitri.Khijniak@7Layers.com" w:date="2017-04-08T22:52:00Z"/>
        </w:rPr>
      </w:pPr>
      <w:ins w:id="1110" w:author="Dmitri.Khijniak@7Layers.com" w:date="2017-04-08T22:51:00Z">
        <w:r>
          <w:tab/>
        </w:r>
      </w:ins>
      <w:ins w:id="1111" w:author="Dmitri.Khijniak@7Layers.com" w:date="2017-04-08T22:52:00Z">
        <w:r>
          <w:t>SetSutId</w:t>
        </w:r>
      </w:ins>
    </w:p>
    <w:p w14:paraId="4178CB2A" w14:textId="7A3FFC6C" w:rsidR="001C37AC" w:rsidRDefault="001C37AC" w:rsidP="004C304F">
      <w:pPr>
        <w:pStyle w:val="Code"/>
      </w:pPr>
      <w:ins w:id="1112" w:author="Dmitri.Khijniak@7Layers.com" w:date="2017-04-08T22:52:00Z">
        <w:r>
          <w:tab/>
          <w:t>SutResponseInfo</w:t>
        </w:r>
      </w:ins>
    </w:p>
    <w:p w14:paraId="58FA6E05" w14:textId="77777777" w:rsidR="00930E79" w:rsidRDefault="00930E79" w:rsidP="004C304F">
      <w:pPr>
        <w:pStyle w:val="Code"/>
      </w:pPr>
    </w:p>
    <w:p w14:paraId="1A5B9DBF" w14:textId="77777777" w:rsidR="00930E79" w:rsidRPr="00930E79" w:rsidRDefault="00930E79" w:rsidP="004C304F">
      <w:pPr>
        <w:pStyle w:val="Code"/>
        <w:rPr>
          <w:b/>
        </w:rPr>
      </w:pPr>
      <w:r w:rsidRPr="00930E79">
        <w:rPr>
          <w:b/>
        </w:rPr>
        <w:t>TCIwsm.asn</w:t>
      </w:r>
    </w:p>
    <w:p w14:paraId="47BF5964" w14:textId="77777777" w:rsidR="004C304F" w:rsidRDefault="004C304F" w:rsidP="004C304F">
      <w:pPr>
        <w:pStyle w:val="Code"/>
      </w:pPr>
      <w:r>
        <w:tab/>
      </w:r>
      <w:r w:rsidRPr="004C304F">
        <w:t>SetInitialState</w:t>
      </w:r>
    </w:p>
    <w:p w14:paraId="12D5233A" w14:textId="77777777" w:rsidR="004C304F" w:rsidRDefault="004C304F" w:rsidP="004C304F">
      <w:pPr>
        <w:pStyle w:val="Code"/>
      </w:pPr>
      <w:r>
        <w:tab/>
      </w:r>
      <w:r w:rsidRPr="004C304F">
        <w:t>SetWsmTxInfo</w:t>
      </w:r>
    </w:p>
    <w:p w14:paraId="15B53001" w14:textId="77777777" w:rsidR="004C304F" w:rsidRDefault="004C304F" w:rsidP="004C304F">
      <w:pPr>
        <w:pStyle w:val="Code"/>
      </w:pPr>
      <w:r>
        <w:tab/>
      </w:r>
      <w:r w:rsidRPr="004C304F">
        <w:t>StartWsmTx</w:t>
      </w:r>
    </w:p>
    <w:p w14:paraId="62FF5839" w14:textId="77777777" w:rsidR="004C304F" w:rsidRDefault="004C304F" w:rsidP="004C304F">
      <w:pPr>
        <w:pStyle w:val="Code"/>
      </w:pPr>
      <w:r>
        <w:tab/>
      </w:r>
      <w:r w:rsidRPr="004C304F">
        <w:t>StopWsmTx</w:t>
      </w:r>
    </w:p>
    <w:p w14:paraId="78E875F2" w14:textId="77777777" w:rsidR="004C304F" w:rsidRDefault="004C304F" w:rsidP="004C304F">
      <w:pPr>
        <w:pStyle w:val="Code"/>
      </w:pPr>
      <w:r>
        <w:tab/>
      </w:r>
      <w:r w:rsidRPr="004C304F">
        <w:t>AddUserService</w:t>
      </w:r>
    </w:p>
    <w:p w14:paraId="0901ACB2" w14:textId="77777777" w:rsidR="004C304F" w:rsidRDefault="004C304F" w:rsidP="004C304F">
      <w:pPr>
        <w:pStyle w:val="Code"/>
      </w:pPr>
      <w:r>
        <w:tab/>
      </w:r>
      <w:r w:rsidRPr="004C304F">
        <w:t>DelUserService</w:t>
      </w:r>
    </w:p>
    <w:p w14:paraId="204ACBCF" w14:textId="77777777" w:rsidR="004C304F" w:rsidRDefault="004C304F" w:rsidP="004C304F">
      <w:pPr>
        <w:pStyle w:val="Code"/>
      </w:pPr>
      <w:r>
        <w:tab/>
      </w:r>
      <w:r w:rsidRPr="004C304F">
        <w:t>StartWsmRx</w:t>
      </w:r>
    </w:p>
    <w:p w14:paraId="70797EF1" w14:textId="77777777" w:rsidR="004C304F" w:rsidRDefault="004C304F" w:rsidP="004C304F">
      <w:pPr>
        <w:pStyle w:val="Code"/>
      </w:pPr>
      <w:r>
        <w:tab/>
      </w:r>
      <w:r w:rsidRPr="004C304F">
        <w:t>StopWsmRx</w:t>
      </w:r>
    </w:p>
    <w:p w14:paraId="0007CCFB" w14:textId="77777777" w:rsidR="004C304F" w:rsidRDefault="004C304F" w:rsidP="004C304F">
      <w:pPr>
        <w:pStyle w:val="Code"/>
      </w:pPr>
      <w:r>
        <w:tab/>
      </w:r>
      <w:r w:rsidRPr="004C304F">
        <w:t>StartWsaTxPerdiodic</w:t>
      </w:r>
    </w:p>
    <w:p w14:paraId="464F5C2D" w14:textId="77777777" w:rsidR="004C304F" w:rsidRDefault="004C304F" w:rsidP="004C304F">
      <w:pPr>
        <w:pStyle w:val="Code"/>
      </w:pPr>
      <w:r>
        <w:tab/>
      </w:r>
      <w:r w:rsidRPr="004C304F">
        <w:t>StopWsaTxPeriodic</w:t>
      </w:r>
    </w:p>
    <w:p w14:paraId="6D8FFD84" w14:textId="77777777" w:rsidR="004C304F" w:rsidRDefault="004C304F" w:rsidP="004C304F">
      <w:pPr>
        <w:pStyle w:val="Code"/>
      </w:pPr>
      <w:r>
        <w:tab/>
      </w:r>
      <w:r w:rsidRPr="004C304F">
        <w:t>AddWsaProviderService</w:t>
      </w:r>
    </w:p>
    <w:p w14:paraId="47FDB042" w14:textId="77777777" w:rsidR="004C304F" w:rsidRDefault="004C304F" w:rsidP="004C304F">
      <w:pPr>
        <w:pStyle w:val="Code"/>
      </w:pPr>
      <w:r>
        <w:tab/>
      </w:r>
      <w:r w:rsidRPr="004C304F">
        <w:t>DelWsaProviderService</w:t>
      </w:r>
    </w:p>
    <w:p w14:paraId="6A5F9ED4" w14:textId="77777777" w:rsidR="00E03F20" w:rsidRDefault="00E03F20" w:rsidP="004C304F">
      <w:pPr>
        <w:pStyle w:val="Code"/>
      </w:pPr>
      <w:r>
        <w:tab/>
        <w:t>AddUserService</w:t>
      </w:r>
    </w:p>
    <w:p w14:paraId="715D1676" w14:textId="77777777" w:rsidR="00E03F20" w:rsidRDefault="00E03F20" w:rsidP="004C304F">
      <w:pPr>
        <w:pStyle w:val="Code"/>
      </w:pPr>
      <w:r>
        <w:tab/>
        <w:t>DelUserService</w:t>
      </w:r>
    </w:p>
    <w:p w14:paraId="1B3398D7" w14:textId="77777777" w:rsidR="00E03F20" w:rsidRDefault="00E03F20" w:rsidP="004C304F">
      <w:pPr>
        <w:pStyle w:val="Code"/>
      </w:pPr>
    </w:p>
    <w:p w14:paraId="257B4035" w14:textId="77777777" w:rsidR="00E03F20" w:rsidRDefault="00E03F20" w:rsidP="004C304F">
      <w:pPr>
        <w:pStyle w:val="Code"/>
      </w:pPr>
      <w:r>
        <w:tab/>
        <w:t>ContentType</w:t>
      </w:r>
    </w:p>
    <w:p w14:paraId="045AEB67" w14:textId="77777777" w:rsidR="00E03F20" w:rsidRDefault="00E03F20" w:rsidP="004C304F">
      <w:pPr>
        <w:pStyle w:val="Code"/>
      </w:pPr>
      <w:r>
        <w:tab/>
      </w:r>
      <w:r w:rsidRPr="00E03F20">
        <w:t>SignerIdentifierType</w:t>
      </w:r>
    </w:p>
    <w:p w14:paraId="2F058019" w14:textId="77777777" w:rsidR="00E03F20" w:rsidRDefault="00E03F20" w:rsidP="004C304F">
      <w:pPr>
        <w:pStyle w:val="Code"/>
      </w:pPr>
      <w:r>
        <w:tab/>
      </w:r>
      <w:r w:rsidRPr="00E03F20">
        <w:t>SecurityContext</w:t>
      </w:r>
    </w:p>
    <w:p w14:paraId="011002F9" w14:textId="77777777" w:rsidR="00E03F20" w:rsidRDefault="00E03F20" w:rsidP="004C304F">
      <w:pPr>
        <w:pStyle w:val="Code"/>
      </w:pPr>
      <w:r>
        <w:tab/>
      </w:r>
      <w:r w:rsidRPr="00E03F20">
        <w:t>WaveElementsIncluded</w:t>
      </w:r>
    </w:p>
    <w:p w14:paraId="5E4EAD4C" w14:textId="77777777" w:rsidR="00E03F20" w:rsidRDefault="00E03F20" w:rsidP="004C304F">
      <w:pPr>
        <w:pStyle w:val="Code"/>
      </w:pPr>
      <w:r>
        <w:tab/>
      </w:r>
      <w:r w:rsidRPr="00E03F20">
        <w:t>UserRequestType</w:t>
      </w:r>
    </w:p>
    <w:p w14:paraId="0B5B2836" w14:textId="77777777" w:rsidR="00E03F20" w:rsidRDefault="00E03F20" w:rsidP="004C304F">
      <w:pPr>
        <w:pStyle w:val="Code"/>
      </w:pPr>
      <w:r>
        <w:tab/>
      </w:r>
      <w:r w:rsidRPr="00E03F20">
        <w:t>WsaType</w:t>
      </w:r>
    </w:p>
    <w:p w14:paraId="43225843" w14:textId="77777777" w:rsidR="00A1019E" w:rsidRDefault="00A1019E" w:rsidP="004C304F">
      <w:pPr>
        <w:pStyle w:val="Code"/>
      </w:pPr>
      <w:r>
        <w:tab/>
      </w:r>
      <w:r w:rsidRPr="00A1019E">
        <w:t>ServiceInfos</w:t>
      </w:r>
    </w:p>
    <w:p w14:paraId="17A0E878" w14:textId="77777777" w:rsidR="00A1019E" w:rsidRDefault="00A1019E" w:rsidP="004C304F">
      <w:pPr>
        <w:pStyle w:val="Code"/>
      </w:pPr>
      <w:r>
        <w:tab/>
      </w:r>
      <w:r w:rsidRPr="00A1019E">
        <w:t>ServiceInfo</w:t>
      </w:r>
    </w:p>
    <w:p w14:paraId="13030D2D" w14:textId="77777777" w:rsidR="00A1019E" w:rsidRDefault="00A1019E" w:rsidP="004C304F">
      <w:pPr>
        <w:pStyle w:val="Code"/>
      </w:pPr>
      <w:r>
        <w:tab/>
      </w:r>
      <w:r w:rsidRPr="00A1019E">
        <w:t>ChannelOptions</w:t>
      </w:r>
    </w:p>
    <w:p w14:paraId="771D390F" w14:textId="77777777" w:rsidR="00A1019E" w:rsidRDefault="00A1019E" w:rsidP="004C304F">
      <w:pPr>
        <w:pStyle w:val="Code"/>
      </w:pPr>
      <w:r>
        <w:tab/>
      </w:r>
      <w:r w:rsidRPr="00A1019E">
        <w:t>RepeatRate</w:t>
      </w:r>
    </w:p>
    <w:p w14:paraId="3722D9C1" w14:textId="77777777" w:rsidR="00A1019E" w:rsidRDefault="00A1019E" w:rsidP="004C304F">
      <w:pPr>
        <w:pStyle w:val="Code"/>
      </w:pPr>
      <w:r>
        <w:tab/>
      </w:r>
      <w:r w:rsidRPr="00A1019E">
        <w:t>IPAddress</w:t>
      </w:r>
    </w:p>
    <w:p w14:paraId="4F088AC4" w14:textId="77777777" w:rsidR="00A1019E" w:rsidRDefault="00A1019E" w:rsidP="004C304F">
      <w:pPr>
        <w:pStyle w:val="Code"/>
      </w:pPr>
      <w:r>
        <w:tab/>
      </w:r>
      <w:r w:rsidRPr="00A1019E">
        <w:t>PduData</w:t>
      </w:r>
    </w:p>
    <w:p w14:paraId="15C07040" w14:textId="77777777" w:rsidR="009717BF" w:rsidRDefault="009717BF" w:rsidP="004C304F">
      <w:pPr>
        <w:pStyle w:val="Code"/>
      </w:pPr>
    </w:p>
    <w:p w14:paraId="129F0212" w14:textId="77777777" w:rsidR="004C304F" w:rsidRPr="009717BF" w:rsidRDefault="004C304F" w:rsidP="004C304F">
      <w:pPr>
        <w:pStyle w:val="Code"/>
        <w:rPr>
          <w:b/>
        </w:rPr>
      </w:pPr>
      <w:r w:rsidRPr="009717BF">
        <w:rPr>
          <w:b/>
        </w:rPr>
        <w:t>TCICommonTypes.asn</w:t>
      </w:r>
    </w:p>
    <w:p w14:paraId="791F3691" w14:textId="77777777" w:rsidR="00930E79" w:rsidRDefault="00930E79" w:rsidP="004C304F">
      <w:pPr>
        <w:pStyle w:val="Code"/>
      </w:pPr>
      <w:r>
        <w:tab/>
      </w:r>
      <w:r w:rsidRPr="004C304F">
        <w:t>Antenna</w:t>
      </w:r>
    </w:p>
    <w:p w14:paraId="3D7D4433" w14:textId="77777777" w:rsidR="00930E79" w:rsidRDefault="00930E79" w:rsidP="004C304F">
      <w:pPr>
        <w:pStyle w:val="Code"/>
      </w:pPr>
      <w:r>
        <w:tab/>
      </w:r>
      <w:r w:rsidRPr="004C304F">
        <w:t>DataRate</w:t>
      </w:r>
    </w:p>
    <w:p w14:paraId="09AE252F" w14:textId="77777777" w:rsidR="00930E79" w:rsidRDefault="00930E79" w:rsidP="008546C8">
      <w:pPr>
        <w:pStyle w:val="Code"/>
      </w:pPr>
      <w:r>
        <w:tab/>
      </w:r>
      <w:r w:rsidRPr="004C304F">
        <w:t>Exception</w:t>
      </w:r>
    </w:p>
    <w:p w14:paraId="78D52894" w14:textId="77777777" w:rsidR="00930E79" w:rsidRDefault="00930E79" w:rsidP="004C304F">
      <w:pPr>
        <w:pStyle w:val="Code"/>
      </w:pPr>
      <w:r>
        <w:tab/>
      </w:r>
      <w:r w:rsidRPr="004C304F">
        <w:t>ExceptionId</w:t>
      </w:r>
    </w:p>
    <w:p w14:paraId="2482B1EC" w14:textId="77777777" w:rsidR="00930E79" w:rsidRDefault="00930E79" w:rsidP="004C304F">
      <w:pPr>
        <w:pStyle w:val="Code"/>
      </w:pPr>
      <w:r>
        <w:tab/>
      </w:r>
      <w:r w:rsidRPr="004C304F">
        <w:t>ExceptionText</w:t>
      </w:r>
    </w:p>
    <w:p w14:paraId="44F083D3" w14:textId="77777777" w:rsidR="00930E79" w:rsidRDefault="00930E79" w:rsidP="008546C8">
      <w:pPr>
        <w:pStyle w:val="Code"/>
      </w:pPr>
      <w:r>
        <w:tab/>
      </w:r>
      <w:r w:rsidRPr="004C304F">
        <w:t>ExceptionType</w:t>
      </w:r>
    </w:p>
    <w:p w14:paraId="59FE0E5E" w14:textId="77777777" w:rsidR="00930E79" w:rsidRDefault="00930E79" w:rsidP="004C304F">
      <w:pPr>
        <w:pStyle w:val="Code"/>
      </w:pPr>
      <w:r>
        <w:tab/>
      </w:r>
      <w:r w:rsidRPr="004C304F">
        <w:t>HashedId8</w:t>
      </w:r>
    </w:p>
    <w:p w14:paraId="027A0864" w14:textId="77777777" w:rsidR="00930E79" w:rsidRDefault="00930E79" w:rsidP="004C304F">
      <w:pPr>
        <w:pStyle w:val="Code"/>
      </w:pPr>
      <w:r>
        <w:tab/>
        <w:t>IpAddress</w:t>
      </w:r>
    </w:p>
    <w:p w14:paraId="1EA08872" w14:textId="77777777" w:rsidR="00930E79" w:rsidRDefault="00930E79" w:rsidP="004C304F">
      <w:pPr>
        <w:pStyle w:val="Code"/>
      </w:pPr>
      <w:r>
        <w:tab/>
        <w:t>IpPort</w:t>
      </w:r>
    </w:p>
    <w:p w14:paraId="0F9F4606" w14:textId="77777777" w:rsidR="00930E79" w:rsidRDefault="00930E79" w:rsidP="004C304F">
      <w:pPr>
        <w:pStyle w:val="Code"/>
      </w:pPr>
      <w:r>
        <w:tab/>
      </w:r>
      <w:r w:rsidRPr="004C304F">
        <w:t>Module</w:t>
      </w:r>
    </w:p>
    <w:p w14:paraId="6C4E1F08" w14:textId="77777777" w:rsidR="00930E79" w:rsidRDefault="00930E79" w:rsidP="004C304F">
      <w:pPr>
        <w:pStyle w:val="Code"/>
      </w:pPr>
      <w:r>
        <w:tab/>
        <w:t>MsgID</w:t>
      </w:r>
    </w:p>
    <w:p w14:paraId="0C09615B" w14:textId="77777777" w:rsidR="00930E79" w:rsidRDefault="00930E79" w:rsidP="004C304F">
      <w:pPr>
        <w:pStyle w:val="Code"/>
      </w:pPr>
      <w:r>
        <w:tab/>
      </w:r>
      <w:r w:rsidRPr="004C304F">
        <w:t>Opaque</w:t>
      </w:r>
    </w:p>
    <w:p w14:paraId="5EE8A5D1" w14:textId="77777777" w:rsidR="00930E79" w:rsidRDefault="00930E79" w:rsidP="004C304F">
      <w:pPr>
        <w:pStyle w:val="Code"/>
      </w:pPr>
      <w:r>
        <w:tab/>
        <w:t>PduData</w:t>
      </w:r>
    </w:p>
    <w:p w14:paraId="1E2E20E3" w14:textId="77777777" w:rsidR="00930E79" w:rsidRDefault="00930E79" w:rsidP="004C304F">
      <w:pPr>
        <w:pStyle w:val="Code"/>
      </w:pPr>
      <w:r>
        <w:tab/>
        <w:t>PduType</w:t>
      </w:r>
    </w:p>
    <w:p w14:paraId="6AB075C2" w14:textId="77777777" w:rsidR="00930E79" w:rsidRDefault="00930E79" w:rsidP="004C304F">
      <w:pPr>
        <w:pStyle w:val="Code"/>
      </w:pPr>
      <w:r>
        <w:tab/>
      </w:r>
      <w:r w:rsidRPr="004C304F">
        <w:t>Psid</w:t>
      </w:r>
    </w:p>
    <w:p w14:paraId="0EA296C1" w14:textId="77777777" w:rsidR="00930E79" w:rsidRDefault="00930E79" w:rsidP="004C304F">
      <w:pPr>
        <w:pStyle w:val="Code"/>
      </w:pPr>
      <w:r>
        <w:tab/>
      </w:r>
      <w:r w:rsidRPr="004C304F">
        <w:t>Radio</w:t>
      </w:r>
    </w:p>
    <w:p w14:paraId="0E7E2695" w14:textId="77777777" w:rsidR="00930E79" w:rsidRDefault="00930E79" w:rsidP="004C304F">
      <w:pPr>
        <w:pStyle w:val="Code"/>
      </w:pPr>
      <w:r>
        <w:tab/>
      </w:r>
      <w:r w:rsidRPr="004C304F">
        <w:t>RadioInterface</w:t>
      </w:r>
    </w:p>
    <w:p w14:paraId="189AEC03" w14:textId="77777777" w:rsidR="00930E79" w:rsidRDefault="00930E79" w:rsidP="004C304F">
      <w:pPr>
        <w:pStyle w:val="Code"/>
      </w:pPr>
      <w:r>
        <w:tab/>
      </w:r>
      <w:r w:rsidRPr="004C304F">
        <w:t>RCPI</w:t>
      </w:r>
    </w:p>
    <w:p w14:paraId="0A5CE651" w14:textId="77777777" w:rsidR="00930E79" w:rsidRDefault="00930E79" w:rsidP="004C304F">
      <w:pPr>
        <w:pStyle w:val="Code"/>
      </w:pPr>
      <w:r>
        <w:tab/>
        <w:t>RepeatRate</w:t>
      </w:r>
    </w:p>
    <w:p w14:paraId="28FC5FE2" w14:textId="77777777" w:rsidR="00930E79" w:rsidRDefault="00930E79" w:rsidP="008546C8">
      <w:pPr>
        <w:pStyle w:val="Code"/>
      </w:pPr>
      <w:r>
        <w:tab/>
      </w:r>
      <w:r w:rsidRPr="004C304F">
        <w:t>Response</w:t>
      </w:r>
    </w:p>
    <w:p w14:paraId="74F72C40" w14:textId="77777777" w:rsidR="00930E79" w:rsidRDefault="00930E79" w:rsidP="008546C8">
      <w:pPr>
        <w:pStyle w:val="Code"/>
      </w:pPr>
      <w:r>
        <w:tab/>
      </w:r>
      <w:r w:rsidRPr="004C304F">
        <w:t>ResultCode</w:t>
      </w:r>
    </w:p>
    <w:p w14:paraId="49699A92" w14:textId="77777777" w:rsidR="00930E79" w:rsidRDefault="00930E79" w:rsidP="004C304F">
      <w:pPr>
        <w:pStyle w:val="Code"/>
      </w:pPr>
      <w:r>
        <w:tab/>
      </w:r>
      <w:r w:rsidRPr="004C304F">
        <w:t>Time64</w:t>
      </w:r>
    </w:p>
    <w:p w14:paraId="735BAEAC" w14:textId="77777777" w:rsidR="00930E79" w:rsidRDefault="00930E79" w:rsidP="004C304F">
      <w:pPr>
        <w:pStyle w:val="Code"/>
      </w:pPr>
      <w:r>
        <w:tab/>
      </w:r>
      <w:r w:rsidRPr="004C304F">
        <w:t>TimeSlot</w:t>
      </w:r>
    </w:p>
    <w:p w14:paraId="1F49024F" w14:textId="77777777" w:rsidR="00930E79" w:rsidRDefault="00930E79" w:rsidP="004C304F">
      <w:pPr>
        <w:pStyle w:val="Code"/>
      </w:pPr>
      <w:r>
        <w:tab/>
      </w:r>
      <w:r w:rsidRPr="004C304F">
        <w:t>UdpPort</w:t>
      </w:r>
    </w:p>
    <w:p w14:paraId="4EEA540F" w14:textId="77777777" w:rsidR="00930E79" w:rsidRDefault="00930E79" w:rsidP="004C304F">
      <w:pPr>
        <w:pStyle w:val="Code"/>
      </w:pPr>
      <w:r>
        <w:tab/>
      </w:r>
      <w:r w:rsidRPr="004C304F">
        <w:t>UserPriority</w:t>
      </w:r>
    </w:p>
    <w:p w14:paraId="0EA7A89B" w14:textId="77777777" w:rsidR="00930E79" w:rsidRDefault="00930E79" w:rsidP="004C304F">
      <w:pPr>
        <w:pStyle w:val="Code"/>
      </w:pPr>
      <w:r>
        <w:tab/>
      </w:r>
      <w:r w:rsidRPr="004C304F">
        <w:t>VarLengthNumber</w:t>
      </w:r>
    </w:p>
    <w:p w14:paraId="50FBFE07" w14:textId="77777777" w:rsidR="004C304F" w:rsidRDefault="004C304F" w:rsidP="004C304F">
      <w:pPr>
        <w:pStyle w:val="Code"/>
      </w:pPr>
      <w:r>
        <w:tab/>
      </w:r>
    </w:p>
    <w:p w14:paraId="6E4D2377" w14:textId="77777777"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20566CAA" w14:textId="77777777" w:rsidR="00A1019E" w:rsidRDefault="00A1019E" w:rsidP="004C304F">
      <w:pPr>
        <w:pStyle w:val="Code"/>
      </w:pPr>
    </w:p>
    <w:p w14:paraId="2E9386E8" w14:textId="77777777" w:rsidR="004C304F" w:rsidRPr="002033F4" w:rsidRDefault="004C304F" w:rsidP="004C304F">
      <w:pPr>
        <w:pStyle w:val="Code"/>
        <w:rPr>
          <w:b/>
        </w:rPr>
      </w:pPr>
      <w:r w:rsidRPr="002033F4">
        <w:rPr>
          <w:b/>
        </w:rPr>
        <w:t>wee.asn</w:t>
      </w:r>
    </w:p>
    <w:p w14:paraId="6CAB4141" w14:textId="77777777" w:rsidR="00A1019E" w:rsidRDefault="00A1019E" w:rsidP="00A1019E">
      <w:pPr>
        <w:pStyle w:val="Code"/>
        <w:ind w:left="360"/>
      </w:pPr>
      <w:r w:rsidRPr="00A1019E">
        <w:t>EXT-TYPE</w:t>
      </w:r>
    </w:p>
    <w:p w14:paraId="00F345B1" w14:textId="77777777" w:rsidR="00A1019E" w:rsidRDefault="00A1019E" w:rsidP="00A1019E">
      <w:pPr>
        <w:pStyle w:val="Code"/>
        <w:ind w:left="360"/>
      </w:pPr>
      <w:r>
        <w:t>E</w:t>
      </w:r>
      <w:r w:rsidRPr="00A1019E">
        <w:t>xtension</w:t>
      </w:r>
    </w:p>
    <w:p w14:paraId="0FC53A25" w14:textId="77777777" w:rsidR="00A1019E" w:rsidRDefault="00A1019E" w:rsidP="00A1019E">
      <w:pPr>
        <w:pStyle w:val="Code"/>
        <w:ind w:left="360"/>
      </w:pPr>
      <w:r w:rsidRPr="00A1019E">
        <w:t>IPv6Address</w:t>
      </w:r>
    </w:p>
    <w:p w14:paraId="1C5462AE" w14:textId="77777777" w:rsidR="00A1019E" w:rsidRDefault="00A1019E" w:rsidP="00A1019E">
      <w:pPr>
        <w:pStyle w:val="Code"/>
        <w:ind w:left="360"/>
      </w:pPr>
      <w:r w:rsidRPr="00A1019E">
        <w:t>MACaddress</w:t>
      </w:r>
    </w:p>
    <w:p w14:paraId="6C5A65E4" w14:textId="77777777" w:rsidR="00A1019E" w:rsidRDefault="00A1019E" w:rsidP="00A1019E">
      <w:pPr>
        <w:pStyle w:val="Code"/>
        <w:ind w:left="360"/>
      </w:pPr>
      <w:r w:rsidRPr="00A1019E">
        <w:t>TXpower80211</w:t>
      </w:r>
    </w:p>
    <w:p w14:paraId="6303D89F" w14:textId="77777777" w:rsidR="00A1019E" w:rsidRDefault="00A1019E" w:rsidP="00A1019E">
      <w:pPr>
        <w:pStyle w:val="Code"/>
        <w:ind w:left="360"/>
      </w:pPr>
      <w:r w:rsidRPr="00A1019E">
        <w:t>ChannelNumber80211</w:t>
      </w:r>
    </w:p>
    <w:p w14:paraId="259A2680" w14:textId="77777777"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25C3D511" w14:textId="77777777" w:rsidR="002029A9" w:rsidRDefault="002029A9" w:rsidP="004C304F">
      <w:pPr>
        <w:pStyle w:val="Code"/>
        <w:rPr>
          <w:b/>
        </w:rPr>
      </w:pPr>
    </w:p>
    <w:p w14:paraId="64D1BB79" w14:textId="77777777" w:rsidR="004C304F" w:rsidRPr="002033F4" w:rsidRDefault="004C304F" w:rsidP="004C304F">
      <w:pPr>
        <w:pStyle w:val="Code"/>
        <w:rPr>
          <w:b/>
        </w:rPr>
      </w:pPr>
      <w:r w:rsidRPr="002033F4">
        <w:rPr>
          <w:b/>
        </w:rPr>
        <w:t>wsa.asn</w:t>
      </w:r>
    </w:p>
    <w:p w14:paraId="5D120A0A" w14:textId="77777777" w:rsidR="00A1019E" w:rsidRDefault="00A1019E" w:rsidP="00A1019E">
      <w:pPr>
        <w:pStyle w:val="Code"/>
        <w:ind w:left="360"/>
      </w:pPr>
      <w:r w:rsidRPr="00A1019E">
        <w:t>AdvertiserIdentifier</w:t>
      </w:r>
    </w:p>
    <w:p w14:paraId="18180FDB" w14:textId="77777777" w:rsidR="00A1019E" w:rsidRDefault="00A1019E" w:rsidP="00A1019E">
      <w:pPr>
        <w:pStyle w:val="Code"/>
        <w:ind w:left="360"/>
      </w:pPr>
      <w:r w:rsidRPr="00A1019E">
        <w:t>ProviderServiceContext</w:t>
      </w:r>
    </w:p>
    <w:p w14:paraId="6E24FF73" w14:textId="77777777" w:rsidR="00A1019E" w:rsidRDefault="00A1019E" w:rsidP="00A1019E">
      <w:pPr>
        <w:pStyle w:val="Code"/>
        <w:ind w:left="360"/>
      </w:pPr>
      <w:r w:rsidRPr="00A1019E">
        <w:t>ServiceInfoExts</w:t>
      </w:r>
    </w:p>
    <w:p w14:paraId="1C68D624" w14:textId="77777777" w:rsidR="004A374B" w:rsidRDefault="00A1019E" w:rsidP="00A1019E">
      <w:pPr>
        <w:pStyle w:val="Code"/>
        <w:ind w:left="360"/>
      </w:pPr>
      <w:r w:rsidRPr="00A1019E">
        <w:t>ChannelInfos</w:t>
      </w:r>
    </w:p>
    <w:p w14:paraId="7CEBE430" w14:textId="77777777" w:rsidR="005B0118" w:rsidRPr="004C304F" w:rsidRDefault="00A1019E" w:rsidP="00A1019E">
      <w:pPr>
        <w:pStyle w:val="Code"/>
        <w:ind w:left="360"/>
      </w:pPr>
      <w:r w:rsidRPr="00A1019E">
        <w:t>RoutingAdvertisement</w:t>
      </w:r>
    </w:p>
    <w:p w14:paraId="009DFFBA" w14:textId="77777777" w:rsidR="004C304F" w:rsidRPr="004C304F" w:rsidRDefault="004C304F" w:rsidP="0097297B"/>
    <w:p w14:paraId="48682077"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5DB26147" w14:textId="77777777" w:rsidR="004C304F" w:rsidRDefault="004C304F" w:rsidP="0097297B"/>
    <w:p w14:paraId="1F4AC340"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1113" w:name="_Toc428196294"/>
      <w:r>
        <w:br w:type="page"/>
      </w:r>
    </w:p>
    <w:p w14:paraId="12313BA7" w14:textId="77777777" w:rsidR="00D160D7" w:rsidRPr="00D160D7" w:rsidRDefault="00D160D7" w:rsidP="005B25C4">
      <w:pPr>
        <w:pStyle w:val="Heading2"/>
        <w:numPr>
          <w:ilvl w:val="0"/>
          <w:numId w:val="0"/>
        </w:numPr>
      </w:pPr>
      <w:bookmarkStart w:id="1114" w:name="_Toc479532619"/>
      <w:r w:rsidRPr="00D160D7">
        <w:lastRenderedPageBreak/>
        <w:t>Revision History</w:t>
      </w:r>
      <w:bookmarkEnd w:id="1113"/>
      <w:bookmarkEnd w:id="1114"/>
    </w:p>
    <w:p w14:paraId="05CA4180"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A3F33D4"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3B3F7815" w14:textId="77777777"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0CEE9A65" w14:textId="77777777"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38A5C339" w14:textId="77777777" w:rsidR="00D160D7" w:rsidRPr="0023640D" w:rsidRDefault="00D160D7" w:rsidP="00D160D7">
            <w:r w:rsidRPr="0023640D">
              <w:t>Initial Draft</w:t>
            </w:r>
          </w:p>
        </w:tc>
      </w:tr>
      <w:tr w:rsidR="00124978" w:rsidRPr="0023640D" w14:paraId="4A30CE08"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75B428D9" w14:textId="77777777" w:rsidR="00124978" w:rsidRPr="0023640D" w:rsidRDefault="005826A0" w:rsidP="00124978">
            <w:r>
              <w:t>V0.2.0</w:t>
            </w:r>
          </w:p>
        </w:tc>
        <w:tc>
          <w:tcPr>
            <w:tcW w:w="1588" w:type="dxa"/>
            <w:tcBorders>
              <w:top w:val="single" w:sz="6" w:space="0" w:color="auto"/>
              <w:left w:val="single" w:sz="6" w:space="0" w:color="auto"/>
              <w:bottom w:val="single" w:sz="6" w:space="0" w:color="auto"/>
              <w:right w:val="single" w:sz="6" w:space="0" w:color="auto"/>
            </w:tcBorders>
          </w:tcPr>
          <w:p w14:paraId="1B900F0F" w14:textId="77777777" w:rsidR="00124978" w:rsidRPr="0023640D" w:rsidRDefault="005826A0" w:rsidP="00124978">
            <w:r>
              <w:t>June 1, 2016</w:t>
            </w:r>
          </w:p>
        </w:tc>
        <w:tc>
          <w:tcPr>
            <w:tcW w:w="6804" w:type="dxa"/>
            <w:tcBorders>
              <w:top w:val="single" w:sz="6" w:space="0" w:color="auto"/>
              <w:bottom w:val="single" w:sz="6" w:space="0" w:color="auto"/>
              <w:right w:val="single" w:sz="6" w:space="0" w:color="auto"/>
            </w:tcBorders>
          </w:tcPr>
          <w:p w14:paraId="009E809B" w14:textId="77777777" w:rsidR="00124978" w:rsidRDefault="00942EAD" w:rsidP="00942EAD">
            <w:pPr>
              <w:spacing w:after="0"/>
            </w:pPr>
            <w:r>
              <w:t xml:space="preserve">* </w:t>
            </w:r>
            <w:r w:rsidR="005826A0">
              <w:t>Some editorial revisions to address industry feedback.</w:t>
            </w:r>
            <w:r>
              <w:t xml:space="preserve"> </w:t>
            </w:r>
          </w:p>
          <w:p w14:paraId="5BB858BA" w14:textId="77777777" w:rsidR="00942EAD" w:rsidRPr="0023640D" w:rsidRDefault="00942EAD" w:rsidP="00942EAD">
            <w:pPr>
              <w:spacing w:after="0"/>
            </w:pPr>
            <w:r>
              <w:t>* Link to github is added.</w:t>
            </w:r>
          </w:p>
        </w:tc>
      </w:tr>
      <w:tr w:rsidR="00124978" w:rsidRPr="0023640D" w14:paraId="5FB3B267"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4D5CF4E1" w14:textId="77777777" w:rsidR="00124978" w:rsidRPr="0023640D" w:rsidRDefault="00CE7342" w:rsidP="00124978">
            <w:r>
              <w:t>V0.3.0</w:t>
            </w:r>
          </w:p>
        </w:tc>
        <w:tc>
          <w:tcPr>
            <w:tcW w:w="1588" w:type="dxa"/>
            <w:tcBorders>
              <w:top w:val="single" w:sz="6" w:space="0" w:color="auto"/>
              <w:left w:val="single" w:sz="6" w:space="0" w:color="auto"/>
              <w:bottom w:val="single" w:sz="6" w:space="0" w:color="auto"/>
              <w:right w:val="single" w:sz="6" w:space="0" w:color="auto"/>
            </w:tcBorders>
          </w:tcPr>
          <w:p w14:paraId="022B2BC4" w14:textId="13CC8F39" w:rsidR="00124978" w:rsidRPr="0023640D" w:rsidRDefault="003D72EC" w:rsidP="003D72EC">
            <w:r>
              <w:t>July</w:t>
            </w:r>
            <w:r w:rsidR="00CE7342">
              <w:t xml:space="preserve"> </w:t>
            </w:r>
            <w:r>
              <w:t>19</w:t>
            </w:r>
            <w:r w:rsidR="00CE7342">
              <w:t>, 2016</w:t>
            </w:r>
          </w:p>
        </w:tc>
        <w:tc>
          <w:tcPr>
            <w:tcW w:w="6804" w:type="dxa"/>
            <w:tcBorders>
              <w:top w:val="single" w:sz="6" w:space="0" w:color="auto"/>
              <w:bottom w:val="single" w:sz="6" w:space="0" w:color="auto"/>
              <w:right w:val="single" w:sz="6" w:space="0" w:color="auto"/>
            </w:tcBorders>
          </w:tcPr>
          <w:p w14:paraId="4D3AB161" w14:textId="77777777" w:rsidR="00124978" w:rsidRPr="0023640D" w:rsidRDefault="00CE7342" w:rsidP="00124978">
            <w:r>
              <w:t>* Editorial changes based on comments from Noblis</w:t>
            </w:r>
          </w:p>
        </w:tc>
      </w:tr>
      <w:tr w:rsidR="000F0A5B" w:rsidRPr="0023640D" w14:paraId="2FD8F1B1" w14:textId="77777777" w:rsidTr="00D160D7">
        <w:trPr>
          <w:cantSplit/>
          <w:jc w:val="center"/>
          <w:ins w:id="1115" w:author="Dmitri.Khijniak@7Layers.com" w:date="2017-04-08T22:49:00Z"/>
        </w:trPr>
        <w:tc>
          <w:tcPr>
            <w:tcW w:w="1247" w:type="dxa"/>
            <w:tcBorders>
              <w:top w:val="single" w:sz="6" w:space="0" w:color="auto"/>
              <w:left w:val="single" w:sz="6" w:space="0" w:color="auto"/>
              <w:bottom w:val="single" w:sz="6" w:space="0" w:color="auto"/>
              <w:right w:val="single" w:sz="6" w:space="0" w:color="auto"/>
            </w:tcBorders>
          </w:tcPr>
          <w:p w14:paraId="04EF5580" w14:textId="1B53060E" w:rsidR="000F0A5B" w:rsidRDefault="000F0A5B" w:rsidP="00124978">
            <w:pPr>
              <w:rPr>
                <w:ins w:id="1116" w:author="Dmitri.Khijniak@7Layers.com" w:date="2017-04-08T22:49:00Z"/>
              </w:rPr>
            </w:pPr>
            <w:ins w:id="1117" w:author="Dmitri.Khijniak@7Layers.com" w:date="2017-04-08T22:49:00Z">
              <w:r>
                <w:t>V0.4.0</w:t>
              </w:r>
            </w:ins>
          </w:p>
        </w:tc>
        <w:tc>
          <w:tcPr>
            <w:tcW w:w="1588" w:type="dxa"/>
            <w:tcBorders>
              <w:top w:val="single" w:sz="6" w:space="0" w:color="auto"/>
              <w:left w:val="single" w:sz="6" w:space="0" w:color="auto"/>
              <w:bottom w:val="single" w:sz="6" w:space="0" w:color="auto"/>
              <w:right w:val="single" w:sz="6" w:space="0" w:color="auto"/>
            </w:tcBorders>
          </w:tcPr>
          <w:p w14:paraId="6CAFBD21" w14:textId="6BA408B0" w:rsidR="000F0A5B" w:rsidRDefault="000F0A5B" w:rsidP="003D72EC">
            <w:pPr>
              <w:rPr>
                <w:ins w:id="1118" w:author="Dmitri.Khijniak@7Layers.com" w:date="2017-04-08T22:49:00Z"/>
              </w:rPr>
            </w:pPr>
            <w:ins w:id="1119" w:author="Dmitri.Khijniak@7Layers.com" w:date="2017-04-08T22:49:00Z">
              <w:r>
                <w:t>April 10, 2017</w:t>
              </w:r>
            </w:ins>
          </w:p>
        </w:tc>
        <w:tc>
          <w:tcPr>
            <w:tcW w:w="6804" w:type="dxa"/>
            <w:tcBorders>
              <w:top w:val="single" w:sz="6" w:space="0" w:color="auto"/>
              <w:bottom w:val="single" w:sz="6" w:space="0" w:color="auto"/>
              <w:right w:val="single" w:sz="6" w:space="0" w:color="auto"/>
            </w:tcBorders>
          </w:tcPr>
          <w:p w14:paraId="2D8DB538" w14:textId="56B36D8C" w:rsidR="000F0A5B" w:rsidRDefault="000F0A5B" w:rsidP="004B5B40">
            <w:pPr>
              <w:spacing w:after="0"/>
              <w:rPr>
                <w:ins w:id="1120" w:author="Dmitri.Khijniak@7Layers.com" w:date="2017-04-08T22:56:00Z"/>
              </w:rPr>
            </w:pPr>
            <w:ins w:id="1121" w:author="Dmitri.Khijniak@7Layers.com" w:date="2017-04-08T22:49:00Z">
              <w:r>
                <w:t xml:space="preserve">* Updates to </w:t>
              </w:r>
            </w:ins>
            <w:ins w:id="1122" w:author="Dmitri.Khijniak@7Layers.com" w:date="2017-04-08T22:50:00Z">
              <w:r>
                <w:t xml:space="preserve">the </w:t>
              </w:r>
            </w:ins>
            <w:ins w:id="1123" w:author="Dmitri.Khijniak@7Layers.com" w:date="2017-04-08T22:49:00Z">
              <w:r>
                <w:t>TCI29451 and TCISutControl frames</w:t>
              </w:r>
            </w:ins>
          </w:p>
          <w:p w14:paraId="3C7E7617" w14:textId="37CE3DBE" w:rsidR="00176540" w:rsidRDefault="00176540" w:rsidP="004B5B40">
            <w:pPr>
              <w:spacing w:after="0"/>
              <w:rPr>
                <w:ins w:id="1124" w:author="Dmitri.Khijniak@7Layers.com" w:date="2017-04-08T22:50:00Z"/>
              </w:rPr>
            </w:pPr>
            <w:ins w:id="1125" w:author="Dmitri.Khijniak@7Layers.com" w:date="2017-04-08T22:56:00Z">
              <w:r>
                <w:t xml:space="preserve">* Removed TCI16092 frame </w:t>
              </w:r>
            </w:ins>
            <w:ins w:id="1126" w:author="Dmitri.Khijniak@7Layers.com" w:date="2017-04-09T10:16:00Z">
              <w:r w:rsidR="009E5A60">
                <w:t xml:space="preserve">which </w:t>
              </w:r>
            </w:ins>
            <w:ins w:id="1127" w:author="Dmitri.Khijniak@7Layers.com" w:date="2017-04-08T22:56:00Z">
              <w:r w:rsidR="00005AF9">
                <w:t>is</w:t>
              </w:r>
              <w:r>
                <w:t xml:space="preserve"> redundant with TCI16093</w:t>
              </w:r>
            </w:ins>
          </w:p>
          <w:p w14:paraId="3A59919C" w14:textId="77777777" w:rsidR="000F0A5B" w:rsidRDefault="00B14804" w:rsidP="004B5B40">
            <w:pPr>
              <w:spacing w:after="0"/>
              <w:rPr>
                <w:ins w:id="1128" w:author="Dmitri.Khijniak@7Layers.com" w:date="2017-04-09T20:18:00Z"/>
              </w:rPr>
            </w:pPr>
            <w:ins w:id="1129" w:author="Dmitri.Khijniak@7Layers.com" w:date="2017-04-08T22:50:00Z">
              <w:r>
                <w:t xml:space="preserve">* </w:t>
              </w:r>
            </w:ins>
            <w:ins w:id="1130" w:author="Dmitri.Khijniak@7Layers.com" w:date="2017-04-09T10:17:00Z">
              <w:r w:rsidR="009E5A60">
                <w:t xml:space="preserve">Add </w:t>
              </w:r>
            </w:ins>
            <w:ins w:id="1131" w:author="Dmitri.Khijniak@7Layers.com" w:date="2017-04-08T22:50:00Z">
              <w:r>
                <w:t>explanation about test setup</w:t>
              </w:r>
            </w:ins>
          </w:p>
          <w:p w14:paraId="2CF78C95" w14:textId="1D9D30A2" w:rsidR="004B5B40" w:rsidRDefault="004B5B40" w:rsidP="004B5B40">
            <w:pPr>
              <w:spacing w:after="0"/>
              <w:rPr>
                <w:ins w:id="1132" w:author="Dmitri.Khijniak@7Layers.com" w:date="2017-04-08T22:49:00Z"/>
              </w:rPr>
            </w:pPr>
            <w:ins w:id="1133" w:author="Dmitri.Khijniak@7Layers.com" w:date="2017-04-09T20:18:00Z">
              <w:r>
                <w:t>* Editorial changes to match updated ASN.1</w:t>
              </w:r>
            </w:ins>
          </w:p>
        </w:tc>
      </w:tr>
    </w:tbl>
    <w:p w14:paraId="0BCFF3EF" w14:textId="77777777" w:rsidR="00D160D7" w:rsidRPr="00D160D7" w:rsidRDefault="00D160D7" w:rsidP="00D160D7">
      <w:pPr>
        <w:rPr>
          <w:b/>
        </w:rPr>
      </w:pPr>
    </w:p>
    <w:p w14:paraId="43CDDB7C" w14:textId="77777777" w:rsidR="004344FA" w:rsidRDefault="004344FA" w:rsidP="0097297B"/>
    <w:p w14:paraId="4B69FEB6" w14:textId="77777777" w:rsidR="00410A85" w:rsidRPr="00D160D7" w:rsidRDefault="00410A85" w:rsidP="00410A85">
      <w:pPr>
        <w:pStyle w:val="Heading2"/>
        <w:numPr>
          <w:ilvl w:val="0"/>
          <w:numId w:val="0"/>
        </w:numPr>
      </w:pPr>
      <w:bookmarkStart w:id="1134" w:name="_Toc479532620"/>
      <w:r>
        <w:t>Open Issues</w:t>
      </w:r>
      <w:bookmarkEnd w:id="1134"/>
    </w:p>
    <w:p w14:paraId="3C5D5DB7" w14:textId="495A654E" w:rsidR="00436C49" w:rsidRPr="00CF6DC5" w:rsidRDefault="003D72EC" w:rsidP="0097297B">
      <w:r>
        <w:t>None</w:t>
      </w:r>
    </w:p>
    <w:p w14:paraId="64E107E6" w14:textId="77777777" w:rsidR="004344FA" w:rsidRPr="00CF6DC5" w:rsidRDefault="004344FA" w:rsidP="0097297B"/>
    <w:p w14:paraId="27F8FB44" w14:textId="77777777" w:rsidR="005B0118" w:rsidRDefault="005B0118" w:rsidP="002803E2">
      <w:pPr>
        <w:jc w:val="center"/>
      </w:pPr>
      <w:r>
        <w:t>◙ End of Document ◙</w:t>
      </w:r>
    </w:p>
    <w:p w14:paraId="15CC2B15" w14:textId="77777777" w:rsidR="0052147E" w:rsidRDefault="0052147E" w:rsidP="002803E2">
      <w:pPr>
        <w:jc w:val="center"/>
      </w:pPr>
    </w:p>
    <w:p w14:paraId="549D9420"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E07BA" w14:textId="77777777" w:rsidR="00E37F85" w:rsidRDefault="00E37F85" w:rsidP="0097297B">
      <w:r>
        <w:separator/>
      </w:r>
    </w:p>
  </w:endnote>
  <w:endnote w:type="continuationSeparator" w:id="0">
    <w:p w14:paraId="4FFBC570" w14:textId="77777777" w:rsidR="00E37F85" w:rsidRDefault="00E37F85"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61CAD" w14:textId="4C86E1C0" w:rsidR="00374F0D" w:rsidRPr="00C84DB0" w:rsidRDefault="00374F0D"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3B250A">
      <w:rPr>
        <w:rFonts w:asciiTheme="minorHAnsi" w:hAnsiTheme="minorHAnsi"/>
        <w:b/>
        <w:bCs/>
        <w:noProof/>
        <w:color w:val="000000" w:themeColor="text1"/>
        <w:sz w:val="24"/>
        <w:szCs w:val="24"/>
      </w:rPr>
      <w:t>3</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3B250A">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5715F" w14:textId="77777777" w:rsidR="00E37F85" w:rsidRDefault="00E37F85" w:rsidP="0097297B">
      <w:r>
        <w:separator/>
      </w:r>
    </w:p>
  </w:footnote>
  <w:footnote w:type="continuationSeparator" w:id="0">
    <w:p w14:paraId="6DFBC75D" w14:textId="77777777" w:rsidR="00E37F85" w:rsidRDefault="00E37F85"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4A82" w14:textId="24EFA004" w:rsidR="00374F0D" w:rsidRDefault="00374F0D"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V0.4.0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7-04-10T00:00:00Z">
          <w:dateFormat w:val="M/d/yyyy"/>
          <w:lid w:val="en-US"/>
          <w:storeMappedDataAs w:val="dateTime"/>
          <w:calendar w:val="gregorian"/>
        </w:date>
      </w:sdtPr>
      <w:sdtEndPr/>
      <w:sdtContent>
        <w:r>
          <w:rPr>
            <w:sz w:val="22"/>
            <w:szCs w:val="22"/>
          </w:rPr>
          <w:t>4/10/2017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rson w15:author="Liming, John R.">
    <w15:presenceInfo w15:providerId="AD" w15:userId="S-1-5-21-198907637-534721763-1392588124-10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05AF9"/>
    <w:rsid w:val="00013552"/>
    <w:rsid w:val="000139C9"/>
    <w:rsid w:val="00013B24"/>
    <w:rsid w:val="00014FFE"/>
    <w:rsid w:val="000202EE"/>
    <w:rsid w:val="000202F3"/>
    <w:rsid w:val="00021BE2"/>
    <w:rsid w:val="00026764"/>
    <w:rsid w:val="0002767F"/>
    <w:rsid w:val="00030058"/>
    <w:rsid w:val="00030773"/>
    <w:rsid w:val="00034255"/>
    <w:rsid w:val="000373B5"/>
    <w:rsid w:val="00037FA1"/>
    <w:rsid w:val="0004187C"/>
    <w:rsid w:val="00042E66"/>
    <w:rsid w:val="000438CF"/>
    <w:rsid w:val="0004664B"/>
    <w:rsid w:val="00047863"/>
    <w:rsid w:val="00051543"/>
    <w:rsid w:val="000518C1"/>
    <w:rsid w:val="00051B65"/>
    <w:rsid w:val="000537A0"/>
    <w:rsid w:val="00054525"/>
    <w:rsid w:val="00054EAF"/>
    <w:rsid w:val="00056C31"/>
    <w:rsid w:val="00062B50"/>
    <w:rsid w:val="0007374F"/>
    <w:rsid w:val="000871AD"/>
    <w:rsid w:val="00094BAD"/>
    <w:rsid w:val="00094EF3"/>
    <w:rsid w:val="00095578"/>
    <w:rsid w:val="000968BD"/>
    <w:rsid w:val="000978D8"/>
    <w:rsid w:val="000978FB"/>
    <w:rsid w:val="000A0CCF"/>
    <w:rsid w:val="000A4585"/>
    <w:rsid w:val="000A4DD5"/>
    <w:rsid w:val="000A5D00"/>
    <w:rsid w:val="000A7543"/>
    <w:rsid w:val="000A7F06"/>
    <w:rsid w:val="000B20AF"/>
    <w:rsid w:val="000B34A9"/>
    <w:rsid w:val="000B3E98"/>
    <w:rsid w:val="000B5E38"/>
    <w:rsid w:val="000C09B8"/>
    <w:rsid w:val="000C103F"/>
    <w:rsid w:val="000C1632"/>
    <w:rsid w:val="000C239C"/>
    <w:rsid w:val="000C7210"/>
    <w:rsid w:val="000D0922"/>
    <w:rsid w:val="000D16F4"/>
    <w:rsid w:val="000D62A3"/>
    <w:rsid w:val="000E369A"/>
    <w:rsid w:val="000E4770"/>
    <w:rsid w:val="000E4857"/>
    <w:rsid w:val="000E6BAC"/>
    <w:rsid w:val="000E7B0E"/>
    <w:rsid w:val="000F0A5B"/>
    <w:rsid w:val="000F0B98"/>
    <w:rsid w:val="000F1D62"/>
    <w:rsid w:val="000F43B7"/>
    <w:rsid w:val="000F6DC1"/>
    <w:rsid w:val="000F7E6E"/>
    <w:rsid w:val="000F7F55"/>
    <w:rsid w:val="00102B55"/>
    <w:rsid w:val="00103C4B"/>
    <w:rsid w:val="001054E7"/>
    <w:rsid w:val="00107B49"/>
    <w:rsid w:val="0011007A"/>
    <w:rsid w:val="001134B4"/>
    <w:rsid w:val="00115525"/>
    <w:rsid w:val="00116F80"/>
    <w:rsid w:val="0012140E"/>
    <w:rsid w:val="00123A6C"/>
    <w:rsid w:val="00124978"/>
    <w:rsid w:val="00124BA0"/>
    <w:rsid w:val="00124D69"/>
    <w:rsid w:val="00125D9A"/>
    <w:rsid w:val="00126805"/>
    <w:rsid w:val="00126B04"/>
    <w:rsid w:val="00130240"/>
    <w:rsid w:val="00130996"/>
    <w:rsid w:val="00131586"/>
    <w:rsid w:val="001318A3"/>
    <w:rsid w:val="00135844"/>
    <w:rsid w:val="001368CE"/>
    <w:rsid w:val="00141386"/>
    <w:rsid w:val="0014252B"/>
    <w:rsid w:val="001434DC"/>
    <w:rsid w:val="001439AC"/>
    <w:rsid w:val="00143D8E"/>
    <w:rsid w:val="00145705"/>
    <w:rsid w:val="001471AB"/>
    <w:rsid w:val="001473EC"/>
    <w:rsid w:val="0015354A"/>
    <w:rsid w:val="00153758"/>
    <w:rsid w:val="00156C95"/>
    <w:rsid w:val="001602ED"/>
    <w:rsid w:val="00162116"/>
    <w:rsid w:val="00170845"/>
    <w:rsid w:val="0017133A"/>
    <w:rsid w:val="001721A3"/>
    <w:rsid w:val="001722DA"/>
    <w:rsid w:val="00176540"/>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592"/>
    <w:rsid w:val="001B3CD4"/>
    <w:rsid w:val="001B3E3F"/>
    <w:rsid w:val="001B4CB7"/>
    <w:rsid w:val="001C0755"/>
    <w:rsid w:val="001C338B"/>
    <w:rsid w:val="001C37AC"/>
    <w:rsid w:val="001C394F"/>
    <w:rsid w:val="001C6BE8"/>
    <w:rsid w:val="001D2E98"/>
    <w:rsid w:val="001D7BB6"/>
    <w:rsid w:val="001E0717"/>
    <w:rsid w:val="001E13B5"/>
    <w:rsid w:val="001E3E8C"/>
    <w:rsid w:val="001E50AE"/>
    <w:rsid w:val="001E615E"/>
    <w:rsid w:val="001F044D"/>
    <w:rsid w:val="001F1C8D"/>
    <w:rsid w:val="001F2DCF"/>
    <w:rsid w:val="001F46E0"/>
    <w:rsid w:val="002015A9"/>
    <w:rsid w:val="002029A9"/>
    <w:rsid w:val="00202D9C"/>
    <w:rsid w:val="002033F4"/>
    <w:rsid w:val="00211EF9"/>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27FC1"/>
    <w:rsid w:val="0023454C"/>
    <w:rsid w:val="00234980"/>
    <w:rsid w:val="002349DF"/>
    <w:rsid w:val="0023640D"/>
    <w:rsid w:val="00236618"/>
    <w:rsid w:val="00237DF6"/>
    <w:rsid w:val="0024054B"/>
    <w:rsid w:val="00240E92"/>
    <w:rsid w:val="0024295C"/>
    <w:rsid w:val="00243646"/>
    <w:rsid w:val="00243FEB"/>
    <w:rsid w:val="002470E7"/>
    <w:rsid w:val="00250777"/>
    <w:rsid w:val="0025190E"/>
    <w:rsid w:val="0025562E"/>
    <w:rsid w:val="00255F37"/>
    <w:rsid w:val="00256D66"/>
    <w:rsid w:val="0025778F"/>
    <w:rsid w:val="00257AC0"/>
    <w:rsid w:val="002627BE"/>
    <w:rsid w:val="00263A85"/>
    <w:rsid w:val="00265525"/>
    <w:rsid w:val="00265ACF"/>
    <w:rsid w:val="002661CA"/>
    <w:rsid w:val="00266C2B"/>
    <w:rsid w:val="002704FC"/>
    <w:rsid w:val="0027064E"/>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B7CB3"/>
    <w:rsid w:val="002C0D14"/>
    <w:rsid w:val="002C113B"/>
    <w:rsid w:val="002C193B"/>
    <w:rsid w:val="002C5DE7"/>
    <w:rsid w:val="002C79EC"/>
    <w:rsid w:val="002D0C9C"/>
    <w:rsid w:val="002D105C"/>
    <w:rsid w:val="002D2223"/>
    <w:rsid w:val="002D3098"/>
    <w:rsid w:val="002D45E6"/>
    <w:rsid w:val="002D7798"/>
    <w:rsid w:val="002E103D"/>
    <w:rsid w:val="002E1405"/>
    <w:rsid w:val="002E3ACD"/>
    <w:rsid w:val="002E6FDB"/>
    <w:rsid w:val="002F15C9"/>
    <w:rsid w:val="002F7248"/>
    <w:rsid w:val="002F7304"/>
    <w:rsid w:val="002F78CF"/>
    <w:rsid w:val="00300D81"/>
    <w:rsid w:val="003033E3"/>
    <w:rsid w:val="00304717"/>
    <w:rsid w:val="0030602E"/>
    <w:rsid w:val="003069F3"/>
    <w:rsid w:val="00313F0A"/>
    <w:rsid w:val="0031412F"/>
    <w:rsid w:val="00317910"/>
    <w:rsid w:val="00317EAF"/>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3E4D"/>
    <w:rsid w:val="0037476A"/>
    <w:rsid w:val="00374F0D"/>
    <w:rsid w:val="003757D1"/>
    <w:rsid w:val="00375C25"/>
    <w:rsid w:val="003761BD"/>
    <w:rsid w:val="00376231"/>
    <w:rsid w:val="00376816"/>
    <w:rsid w:val="003775A2"/>
    <w:rsid w:val="00381D48"/>
    <w:rsid w:val="00382389"/>
    <w:rsid w:val="00383897"/>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250A"/>
    <w:rsid w:val="003B31C8"/>
    <w:rsid w:val="003B4CB9"/>
    <w:rsid w:val="003B75CF"/>
    <w:rsid w:val="003C0BC5"/>
    <w:rsid w:val="003C2B42"/>
    <w:rsid w:val="003D06D0"/>
    <w:rsid w:val="003D0CE8"/>
    <w:rsid w:val="003D582C"/>
    <w:rsid w:val="003D68B7"/>
    <w:rsid w:val="003D72EC"/>
    <w:rsid w:val="003D7EE7"/>
    <w:rsid w:val="003E157A"/>
    <w:rsid w:val="003E1945"/>
    <w:rsid w:val="003E1F8C"/>
    <w:rsid w:val="003E5A21"/>
    <w:rsid w:val="003E67EB"/>
    <w:rsid w:val="003E6A3D"/>
    <w:rsid w:val="003E6CB2"/>
    <w:rsid w:val="003E7495"/>
    <w:rsid w:val="003F48CC"/>
    <w:rsid w:val="003F4986"/>
    <w:rsid w:val="003F6C2C"/>
    <w:rsid w:val="003F6C91"/>
    <w:rsid w:val="00400D98"/>
    <w:rsid w:val="00404C09"/>
    <w:rsid w:val="00406EFF"/>
    <w:rsid w:val="004071D0"/>
    <w:rsid w:val="00410A85"/>
    <w:rsid w:val="00413044"/>
    <w:rsid w:val="00413E09"/>
    <w:rsid w:val="00414B43"/>
    <w:rsid w:val="00416383"/>
    <w:rsid w:val="00422F6F"/>
    <w:rsid w:val="00425A3B"/>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5770D"/>
    <w:rsid w:val="00461673"/>
    <w:rsid w:val="00462BA7"/>
    <w:rsid w:val="004648DA"/>
    <w:rsid w:val="00465A07"/>
    <w:rsid w:val="00466B40"/>
    <w:rsid w:val="00466E75"/>
    <w:rsid w:val="00467A44"/>
    <w:rsid w:val="00474265"/>
    <w:rsid w:val="00480513"/>
    <w:rsid w:val="00482573"/>
    <w:rsid w:val="004877E7"/>
    <w:rsid w:val="0049076D"/>
    <w:rsid w:val="00491A04"/>
    <w:rsid w:val="004927D4"/>
    <w:rsid w:val="00492B64"/>
    <w:rsid w:val="00493B19"/>
    <w:rsid w:val="00495216"/>
    <w:rsid w:val="00496582"/>
    <w:rsid w:val="004A05D2"/>
    <w:rsid w:val="004A1996"/>
    <w:rsid w:val="004A1A7C"/>
    <w:rsid w:val="004A374B"/>
    <w:rsid w:val="004A3E9D"/>
    <w:rsid w:val="004A4C39"/>
    <w:rsid w:val="004A5503"/>
    <w:rsid w:val="004A62F1"/>
    <w:rsid w:val="004B2D15"/>
    <w:rsid w:val="004B3002"/>
    <w:rsid w:val="004B3135"/>
    <w:rsid w:val="004B376F"/>
    <w:rsid w:val="004B45CD"/>
    <w:rsid w:val="004B4A40"/>
    <w:rsid w:val="004B5B40"/>
    <w:rsid w:val="004B5D4B"/>
    <w:rsid w:val="004B78B3"/>
    <w:rsid w:val="004B7F27"/>
    <w:rsid w:val="004C0228"/>
    <w:rsid w:val="004C07D6"/>
    <w:rsid w:val="004C0CFB"/>
    <w:rsid w:val="004C26AB"/>
    <w:rsid w:val="004C304F"/>
    <w:rsid w:val="004C43AC"/>
    <w:rsid w:val="004C4BAF"/>
    <w:rsid w:val="004C7256"/>
    <w:rsid w:val="004D4A3D"/>
    <w:rsid w:val="004D61A2"/>
    <w:rsid w:val="004D6A3D"/>
    <w:rsid w:val="004D7685"/>
    <w:rsid w:val="004F029E"/>
    <w:rsid w:val="004F210F"/>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390D"/>
    <w:rsid w:val="00514D50"/>
    <w:rsid w:val="005157C0"/>
    <w:rsid w:val="00517DC9"/>
    <w:rsid w:val="0052147E"/>
    <w:rsid w:val="0052498C"/>
    <w:rsid w:val="005250C1"/>
    <w:rsid w:val="00525245"/>
    <w:rsid w:val="005279C8"/>
    <w:rsid w:val="00533ED0"/>
    <w:rsid w:val="00535E3A"/>
    <w:rsid w:val="00536029"/>
    <w:rsid w:val="00537294"/>
    <w:rsid w:val="005406D2"/>
    <w:rsid w:val="005407B8"/>
    <w:rsid w:val="0054193A"/>
    <w:rsid w:val="00543204"/>
    <w:rsid w:val="00544222"/>
    <w:rsid w:val="005443D6"/>
    <w:rsid w:val="00544DC4"/>
    <w:rsid w:val="0054502D"/>
    <w:rsid w:val="0054566B"/>
    <w:rsid w:val="005467CB"/>
    <w:rsid w:val="005472B2"/>
    <w:rsid w:val="005508F4"/>
    <w:rsid w:val="0055522C"/>
    <w:rsid w:val="005552B4"/>
    <w:rsid w:val="005561FD"/>
    <w:rsid w:val="00557BD2"/>
    <w:rsid w:val="0056253E"/>
    <w:rsid w:val="00562D35"/>
    <w:rsid w:val="005644D1"/>
    <w:rsid w:val="00564D78"/>
    <w:rsid w:val="005656AB"/>
    <w:rsid w:val="00571030"/>
    <w:rsid w:val="005720CA"/>
    <w:rsid w:val="00581B05"/>
    <w:rsid w:val="005826A0"/>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D6291"/>
    <w:rsid w:val="005E026D"/>
    <w:rsid w:val="005E0B0E"/>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3E59"/>
    <w:rsid w:val="00614348"/>
    <w:rsid w:val="00616855"/>
    <w:rsid w:val="00621BA6"/>
    <w:rsid w:val="0062381F"/>
    <w:rsid w:val="0062400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45B1B"/>
    <w:rsid w:val="00653AF0"/>
    <w:rsid w:val="006542E3"/>
    <w:rsid w:val="00655714"/>
    <w:rsid w:val="00661DF8"/>
    <w:rsid w:val="0067182A"/>
    <w:rsid w:val="00673651"/>
    <w:rsid w:val="006740AF"/>
    <w:rsid w:val="0067419D"/>
    <w:rsid w:val="006746C4"/>
    <w:rsid w:val="0067791B"/>
    <w:rsid w:val="00682B65"/>
    <w:rsid w:val="0068321B"/>
    <w:rsid w:val="00684753"/>
    <w:rsid w:val="00685F1B"/>
    <w:rsid w:val="0068673A"/>
    <w:rsid w:val="00686A1E"/>
    <w:rsid w:val="00687192"/>
    <w:rsid w:val="00690F35"/>
    <w:rsid w:val="0069351D"/>
    <w:rsid w:val="006A4378"/>
    <w:rsid w:val="006A4383"/>
    <w:rsid w:val="006A4E8F"/>
    <w:rsid w:val="006A51E7"/>
    <w:rsid w:val="006A7BE3"/>
    <w:rsid w:val="006B0EEA"/>
    <w:rsid w:val="006B10D6"/>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691"/>
    <w:rsid w:val="007069A7"/>
    <w:rsid w:val="00714BB2"/>
    <w:rsid w:val="0071530C"/>
    <w:rsid w:val="007206B0"/>
    <w:rsid w:val="00720CAB"/>
    <w:rsid w:val="007218CB"/>
    <w:rsid w:val="00722C3D"/>
    <w:rsid w:val="007246FC"/>
    <w:rsid w:val="00727403"/>
    <w:rsid w:val="00730EC5"/>
    <w:rsid w:val="007312BE"/>
    <w:rsid w:val="007315BA"/>
    <w:rsid w:val="0073306B"/>
    <w:rsid w:val="0073342B"/>
    <w:rsid w:val="007351AD"/>
    <w:rsid w:val="00736C32"/>
    <w:rsid w:val="00736F6C"/>
    <w:rsid w:val="00737F40"/>
    <w:rsid w:val="0074046C"/>
    <w:rsid w:val="00740A03"/>
    <w:rsid w:val="00740A2E"/>
    <w:rsid w:val="00746466"/>
    <w:rsid w:val="00746B4A"/>
    <w:rsid w:val="00746C1B"/>
    <w:rsid w:val="007504A9"/>
    <w:rsid w:val="00750DCD"/>
    <w:rsid w:val="007512EF"/>
    <w:rsid w:val="0075431B"/>
    <w:rsid w:val="007551FD"/>
    <w:rsid w:val="00755222"/>
    <w:rsid w:val="007555D6"/>
    <w:rsid w:val="007558C1"/>
    <w:rsid w:val="00756E7F"/>
    <w:rsid w:val="00757DDF"/>
    <w:rsid w:val="00757FAB"/>
    <w:rsid w:val="007624F4"/>
    <w:rsid w:val="00767BCF"/>
    <w:rsid w:val="00770582"/>
    <w:rsid w:val="00771692"/>
    <w:rsid w:val="00772A63"/>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585"/>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50FB"/>
    <w:rsid w:val="008269F3"/>
    <w:rsid w:val="008277B5"/>
    <w:rsid w:val="00830E90"/>
    <w:rsid w:val="008311FF"/>
    <w:rsid w:val="00831891"/>
    <w:rsid w:val="00831C08"/>
    <w:rsid w:val="008328FB"/>
    <w:rsid w:val="00832BF8"/>
    <w:rsid w:val="008333E6"/>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1D8"/>
    <w:rsid w:val="00883237"/>
    <w:rsid w:val="008839CB"/>
    <w:rsid w:val="00883EFF"/>
    <w:rsid w:val="0088613C"/>
    <w:rsid w:val="00890DD4"/>
    <w:rsid w:val="008953A5"/>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3EAC"/>
    <w:rsid w:val="008E5266"/>
    <w:rsid w:val="008E66AB"/>
    <w:rsid w:val="008F0119"/>
    <w:rsid w:val="008F15C8"/>
    <w:rsid w:val="008F15DF"/>
    <w:rsid w:val="008F174D"/>
    <w:rsid w:val="008F349C"/>
    <w:rsid w:val="008F38C7"/>
    <w:rsid w:val="00900A7F"/>
    <w:rsid w:val="00901AB6"/>
    <w:rsid w:val="00902006"/>
    <w:rsid w:val="009043BF"/>
    <w:rsid w:val="0090668E"/>
    <w:rsid w:val="009112E0"/>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4CFB"/>
    <w:rsid w:val="00936258"/>
    <w:rsid w:val="009374A4"/>
    <w:rsid w:val="0094021F"/>
    <w:rsid w:val="00940DC9"/>
    <w:rsid w:val="00942EAD"/>
    <w:rsid w:val="00945449"/>
    <w:rsid w:val="009464F5"/>
    <w:rsid w:val="0095235E"/>
    <w:rsid w:val="009525E4"/>
    <w:rsid w:val="00955D13"/>
    <w:rsid w:val="0095679C"/>
    <w:rsid w:val="00956E9F"/>
    <w:rsid w:val="0096127A"/>
    <w:rsid w:val="0096147D"/>
    <w:rsid w:val="00961A15"/>
    <w:rsid w:val="009637FB"/>
    <w:rsid w:val="00965730"/>
    <w:rsid w:val="00967D37"/>
    <w:rsid w:val="00970899"/>
    <w:rsid w:val="00970BA8"/>
    <w:rsid w:val="009717BF"/>
    <w:rsid w:val="00971BCD"/>
    <w:rsid w:val="0097297B"/>
    <w:rsid w:val="00973BDD"/>
    <w:rsid w:val="00973FCD"/>
    <w:rsid w:val="00975379"/>
    <w:rsid w:val="0098217E"/>
    <w:rsid w:val="009822AB"/>
    <w:rsid w:val="00984F5C"/>
    <w:rsid w:val="0098574F"/>
    <w:rsid w:val="00985976"/>
    <w:rsid w:val="00986AEB"/>
    <w:rsid w:val="00987156"/>
    <w:rsid w:val="00990E0C"/>
    <w:rsid w:val="009929AE"/>
    <w:rsid w:val="009A03C0"/>
    <w:rsid w:val="009A0FC8"/>
    <w:rsid w:val="009A28BF"/>
    <w:rsid w:val="009A2EA5"/>
    <w:rsid w:val="009A393F"/>
    <w:rsid w:val="009B2E5F"/>
    <w:rsid w:val="009B40A0"/>
    <w:rsid w:val="009B4531"/>
    <w:rsid w:val="009C1589"/>
    <w:rsid w:val="009C1C14"/>
    <w:rsid w:val="009C3C2C"/>
    <w:rsid w:val="009C453B"/>
    <w:rsid w:val="009C4F24"/>
    <w:rsid w:val="009C690E"/>
    <w:rsid w:val="009D0032"/>
    <w:rsid w:val="009D1101"/>
    <w:rsid w:val="009D377D"/>
    <w:rsid w:val="009E5A60"/>
    <w:rsid w:val="009E768E"/>
    <w:rsid w:val="009E7FD7"/>
    <w:rsid w:val="009F035F"/>
    <w:rsid w:val="009F0F2F"/>
    <w:rsid w:val="009F2097"/>
    <w:rsid w:val="009F2B47"/>
    <w:rsid w:val="009F5563"/>
    <w:rsid w:val="009F6DB4"/>
    <w:rsid w:val="00A02C85"/>
    <w:rsid w:val="00A04941"/>
    <w:rsid w:val="00A05F36"/>
    <w:rsid w:val="00A0713B"/>
    <w:rsid w:val="00A10010"/>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0C1F"/>
    <w:rsid w:val="00A71453"/>
    <w:rsid w:val="00A7342A"/>
    <w:rsid w:val="00A75687"/>
    <w:rsid w:val="00A768E7"/>
    <w:rsid w:val="00A76953"/>
    <w:rsid w:val="00A77532"/>
    <w:rsid w:val="00A779A2"/>
    <w:rsid w:val="00A83344"/>
    <w:rsid w:val="00A83794"/>
    <w:rsid w:val="00A86D3F"/>
    <w:rsid w:val="00A87767"/>
    <w:rsid w:val="00A87BFD"/>
    <w:rsid w:val="00A90927"/>
    <w:rsid w:val="00A92CDE"/>
    <w:rsid w:val="00A92D60"/>
    <w:rsid w:val="00A93B95"/>
    <w:rsid w:val="00A950B2"/>
    <w:rsid w:val="00A9652C"/>
    <w:rsid w:val="00A96B9C"/>
    <w:rsid w:val="00A979A7"/>
    <w:rsid w:val="00AA161F"/>
    <w:rsid w:val="00AA203A"/>
    <w:rsid w:val="00AA2701"/>
    <w:rsid w:val="00AA356A"/>
    <w:rsid w:val="00AA4DD0"/>
    <w:rsid w:val="00AA5F0B"/>
    <w:rsid w:val="00AA63F8"/>
    <w:rsid w:val="00AB6B48"/>
    <w:rsid w:val="00AC0D66"/>
    <w:rsid w:val="00AC31B8"/>
    <w:rsid w:val="00AC3C00"/>
    <w:rsid w:val="00AC4C94"/>
    <w:rsid w:val="00AC64FB"/>
    <w:rsid w:val="00AC778D"/>
    <w:rsid w:val="00AD09CB"/>
    <w:rsid w:val="00AD1016"/>
    <w:rsid w:val="00AD119E"/>
    <w:rsid w:val="00AD274F"/>
    <w:rsid w:val="00AD3C53"/>
    <w:rsid w:val="00AE2236"/>
    <w:rsid w:val="00AE5EDF"/>
    <w:rsid w:val="00AE612B"/>
    <w:rsid w:val="00AE71CA"/>
    <w:rsid w:val="00AF1E34"/>
    <w:rsid w:val="00AF2162"/>
    <w:rsid w:val="00AF2FAA"/>
    <w:rsid w:val="00AF305E"/>
    <w:rsid w:val="00AF5924"/>
    <w:rsid w:val="00B00E38"/>
    <w:rsid w:val="00B01D67"/>
    <w:rsid w:val="00B02509"/>
    <w:rsid w:val="00B029DF"/>
    <w:rsid w:val="00B04EC0"/>
    <w:rsid w:val="00B0583A"/>
    <w:rsid w:val="00B0605B"/>
    <w:rsid w:val="00B10692"/>
    <w:rsid w:val="00B109CE"/>
    <w:rsid w:val="00B13181"/>
    <w:rsid w:val="00B14804"/>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34770"/>
    <w:rsid w:val="00B42F8F"/>
    <w:rsid w:val="00B43E47"/>
    <w:rsid w:val="00B44207"/>
    <w:rsid w:val="00B537D9"/>
    <w:rsid w:val="00B54115"/>
    <w:rsid w:val="00B561E1"/>
    <w:rsid w:val="00B561EB"/>
    <w:rsid w:val="00B60631"/>
    <w:rsid w:val="00B64081"/>
    <w:rsid w:val="00B64D2F"/>
    <w:rsid w:val="00B653F8"/>
    <w:rsid w:val="00B7240A"/>
    <w:rsid w:val="00B802AF"/>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07F3"/>
    <w:rsid w:val="00BB1B24"/>
    <w:rsid w:val="00BB7C6B"/>
    <w:rsid w:val="00BB7E4E"/>
    <w:rsid w:val="00BC1762"/>
    <w:rsid w:val="00BC2BF7"/>
    <w:rsid w:val="00BC499D"/>
    <w:rsid w:val="00BC50D0"/>
    <w:rsid w:val="00BC6EF1"/>
    <w:rsid w:val="00BD147B"/>
    <w:rsid w:val="00BD2EB9"/>
    <w:rsid w:val="00BD4365"/>
    <w:rsid w:val="00BD65A5"/>
    <w:rsid w:val="00BD695D"/>
    <w:rsid w:val="00BD7649"/>
    <w:rsid w:val="00BE0419"/>
    <w:rsid w:val="00BE1530"/>
    <w:rsid w:val="00BE27A8"/>
    <w:rsid w:val="00BE27C7"/>
    <w:rsid w:val="00BE3304"/>
    <w:rsid w:val="00BE72BF"/>
    <w:rsid w:val="00BF0C82"/>
    <w:rsid w:val="00BF0DE2"/>
    <w:rsid w:val="00BF1CED"/>
    <w:rsid w:val="00BF3C0E"/>
    <w:rsid w:val="00BF55C9"/>
    <w:rsid w:val="00BF6F91"/>
    <w:rsid w:val="00BF787B"/>
    <w:rsid w:val="00C00358"/>
    <w:rsid w:val="00C0227A"/>
    <w:rsid w:val="00C054A5"/>
    <w:rsid w:val="00C07122"/>
    <w:rsid w:val="00C11B6F"/>
    <w:rsid w:val="00C156DD"/>
    <w:rsid w:val="00C15DB8"/>
    <w:rsid w:val="00C205CF"/>
    <w:rsid w:val="00C20A4C"/>
    <w:rsid w:val="00C21853"/>
    <w:rsid w:val="00C22CDF"/>
    <w:rsid w:val="00C251DA"/>
    <w:rsid w:val="00C25482"/>
    <w:rsid w:val="00C2555C"/>
    <w:rsid w:val="00C31A82"/>
    <w:rsid w:val="00C33469"/>
    <w:rsid w:val="00C3670F"/>
    <w:rsid w:val="00C37A26"/>
    <w:rsid w:val="00C411FB"/>
    <w:rsid w:val="00C42238"/>
    <w:rsid w:val="00C423C9"/>
    <w:rsid w:val="00C4459F"/>
    <w:rsid w:val="00C47CB0"/>
    <w:rsid w:val="00C50423"/>
    <w:rsid w:val="00C5048D"/>
    <w:rsid w:val="00C50627"/>
    <w:rsid w:val="00C51440"/>
    <w:rsid w:val="00C52C08"/>
    <w:rsid w:val="00C534C5"/>
    <w:rsid w:val="00C53EFA"/>
    <w:rsid w:val="00C56859"/>
    <w:rsid w:val="00C56D00"/>
    <w:rsid w:val="00C60521"/>
    <w:rsid w:val="00C60D69"/>
    <w:rsid w:val="00C6139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B7DE6"/>
    <w:rsid w:val="00CC6C17"/>
    <w:rsid w:val="00CD0672"/>
    <w:rsid w:val="00CD402B"/>
    <w:rsid w:val="00CD42B8"/>
    <w:rsid w:val="00CD55B2"/>
    <w:rsid w:val="00CD6B6C"/>
    <w:rsid w:val="00CD75CD"/>
    <w:rsid w:val="00CD77DE"/>
    <w:rsid w:val="00CE1605"/>
    <w:rsid w:val="00CE2951"/>
    <w:rsid w:val="00CE2EC0"/>
    <w:rsid w:val="00CE390B"/>
    <w:rsid w:val="00CE43D5"/>
    <w:rsid w:val="00CE6486"/>
    <w:rsid w:val="00CE7342"/>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3F6"/>
    <w:rsid w:val="00D33475"/>
    <w:rsid w:val="00D34A9C"/>
    <w:rsid w:val="00D40375"/>
    <w:rsid w:val="00D41354"/>
    <w:rsid w:val="00D415EA"/>
    <w:rsid w:val="00D42D2D"/>
    <w:rsid w:val="00D4340C"/>
    <w:rsid w:val="00D434D7"/>
    <w:rsid w:val="00D43597"/>
    <w:rsid w:val="00D44201"/>
    <w:rsid w:val="00D457F6"/>
    <w:rsid w:val="00D458FE"/>
    <w:rsid w:val="00D45D8B"/>
    <w:rsid w:val="00D46C51"/>
    <w:rsid w:val="00D5193F"/>
    <w:rsid w:val="00D53D9D"/>
    <w:rsid w:val="00D64B91"/>
    <w:rsid w:val="00D64E7C"/>
    <w:rsid w:val="00D65301"/>
    <w:rsid w:val="00D71C45"/>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67FF"/>
    <w:rsid w:val="00DD75B1"/>
    <w:rsid w:val="00DE0644"/>
    <w:rsid w:val="00DE0A81"/>
    <w:rsid w:val="00DE1E48"/>
    <w:rsid w:val="00DE2A87"/>
    <w:rsid w:val="00DE2BA3"/>
    <w:rsid w:val="00DE2C9B"/>
    <w:rsid w:val="00DF2970"/>
    <w:rsid w:val="00DF2B45"/>
    <w:rsid w:val="00E00FBC"/>
    <w:rsid w:val="00E01B48"/>
    <w:rsid w:val="00E03F20"/>
    <w:rsid w:val="00E05E68"/>
    <w:rsid w:val="00E10044"/>
    <w:rsid w:val="00E214DA"/>
    <w:rsid w:val="00E22696"/>
    <w:rsid w:val="00E228AD"/>
    <w:rsid w:val="00E2475D"/>
    <w:rsid w:val="00E25387"/>
    <w:rsid w:val="00E25B02"/>
    <w:rsid w:val="00E351FD"/>
    <w:rsid w:val="00E35B05"/>
    <w:rsid w:val="00E372D4"/>
    <w:rsid w:val="00E37F85"/>
    <w:rsid w:val="00E4107D"/>
    <w:rsid w:val="00E42581"/>
    <w:rsid w:val="00E43DF2"/>
    <w:rsid w:val="00E4435D"/>
    <w:rsid w:val="00E44E36"/>
    <w:rsid w:val="00E47ED6"/>
    <w:rsid w:val="00E50A99"/>
    <w:rsid w:val="00E50DE1"/>
    <w:rsid w:val="00E50E9C"/>
    <w:rsid w:val="00E5109D"/>
    <w:rsid w:val="00E5125A"/>
    <w:rsid w:val="00E51A46"/>
    <w:rsid w:val="00E54EF0"/>
    <w:rsid w:val="00E554FE"/>
    <w:rsid w:val="00E556B8"/>
    <w:rsid w:val="00E62314"/>
    <w:rsid w:val="00E627EB"/>
    <w:rsid w:val="00E62AF1"/>
    <w:rsid w:val="00E636B9"/>
    <w:rsid w:val="00E65D19"/>
    <w:rsid w:val="00E678EC"/>
    <w:rsid w:val="00E702A2"/>
    <w:rsid w:val="00E70A4C"/>
    <w:rsid w:val="00E71FD9"/>
    <w:rsid w:val="00E72057"/>
    <w:rsid w:val="00E72E93"/>
    <w:rsid w:val="00E74A3A"/>
    <w:rsid w:val="00E809E4"/>
    <w:rsid w:val="00E81E26"/>
    <w:rsid w:val="00E836DE"/>
    <w:rsid w:val="00E879D5"/>
    <w:rsid w:val="00E94212"/>
    <w:rsid w:val="00E9504C"/>
    <w:rsid w:val="00E97810"/>
    <w:rsid w:val="00EA1E72"/>
    <w:rsid w:val="00EA4A6E"/>
    <w:rsid w:val="00EA6760"/>
    <w:rsid w:val="00EA6848"/>
    <w:rsid w:val="00EA6DE7"/>
    <w:rsid w:val="00EA7E37"/>
    <w:rsid w:val="00EB07B7"/>
    <w:rsid w:val="00EB1214"/>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12"/>
    <w:rsid w:val="00F44477"/>
    <w:rsid w:val="00F4649B"/>
    <w:rsid w:val="00F47F8F"/>
    <w:rsid w:val="00F51B88"/>
    <w:rsid w:val="00F524AD"/>
    <w:rsid w:val="00F52676"/>
    <w:rsid w:val="00F53083"/>
    <w:rsid w:val="00F54510"/>
    <w:rsid w:val="00F54C01"/>
    <w:rsid w:val="00F55814"/>
    <w:rsid w:val="00F5734C"/>
    <w:rsid w:val="00F60B99"/>
    <w:rsid w:val="00F60E3A"/>
    <w:rsid w:val="00F61EA5"/>
    <w:rsid w:val="00F63E44"/>
    <w:rsid w:val="00F64815"/>
    <w:rsid w:val="00F65884"/>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498F"/>
    <w:rsid w:val="00FC6975"/>
    <w:rsid w:val="00FC74D4"/>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1DF35"/>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 w:type="paragraph" w:styleId="FootnoteText">
    <w:name w:val="footnote text"/>
    <w:basedOn w:val="Normal"/>
    <w:link w:val="FootnoteTextChar"/>
    <w:uiPriority w:val="99"/>
    <w:semiHidden/>
    <w:unhideWhenUsed/>
    <w:rsid w:val="0045770D"/>
    <w:pPr>
      <w:spacing w:after="0"/>
    </w:pPr>
  </w:style>
  <w:style w:type="character" w:customStyle="1" w:styleId="FootnoteTextChar">
    <w:name w:val="Footnote Text Char"/>
    <w:basedOn w:val="DefaultParagraphFont"/>
    <w:link w:val="FootnoteText"/>
    <w:uiPriority w:val="99"/>
    <w:semiHidden/>
    <w:rsid w:val="0045770D"/>
  </w:style>
  <w:style w:type="character" w:styleId="FootnoteReference">
    <w:name w:val="footnote reference"/>
    <w:basedOn w:val="DefaultParagraphFont"/>
    <w:uiPriority w:val="99"/>
    <w:semiHidden/>
    <w:unhideWhenUsed/>
    <w:rsid w:val="004577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ertificationoperatingcouncil/TCI_ASN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92B15"/>
    <w:rsid w:val="000A542D"/>
    <w:rsid w:val="000B372C"/>
    <w:rsid w:val="000B432F"/>
    <w:rsid w:val="000C4B36"/>
    <w:rsid w:val="001669FC"/>
    <w:rsid w:val="001A3FE0"/>
    <w:rsid w:val="001E43F6"/>
    <w:rsid w:val="002A1A6A"/>
    <w:rsid w:val="00322683"/>
    <w:rsid w:val="00337489"/>
    <w:rsid w:val="00350AC3"/>
    <w:rsid w:val="003C385D"/>
    <w:rsid w:val="003F1768"/>
    <w:rsid w:val="00404698"/>
    <w:rsid w:val="00417B43"/>
    <w:rsid w:val="0046151D"/>
    <w:rsid w:val="00467237"/>
    <w:rsid w:val="004C3B34"/>
    <w:rsid w:val="004F0B1E"/>
    <w:rsid w:val="00541459"/>
    <w:rsid w:val="0054298A"/>
    <w:rsid w:val="00542DCA"/>
    <w:rsid w:val="00584BB1"/>
    <w:rsid w:val="005A32D8"/>
    <w:rsid w:val="0060484B"/>
    <w:rsid w:val="00663E78"/>
    <w:rsid w:val="006A1730"/>
    <w:rsid w:val="00732BB1"/>
    <w:rsid w:val="007430F4"/>
    <w:rsid w:val="00794F0D"/>
    <w:rsid w:val="00820267"/>
    <w:rsid w:val="0082423D"/>
    <w:rsid w:val="00846966"/>
    <w:rsid w:val="00857F76"/>
    <w:rsid w:val="008929D8"/>
    <w:rsid w:val="008C7B34"/>
    <w:rsid w:val="008F3E76"/>
    <w:rsid w:val="00954E44"/>
    <w:rsid w:val="009D0820"/>
    <w:rsid w:val="00A64B1F"/>
    <w:rsid w:val="00B16DFD"/>
    <w:rsid w:val="00B33D37"/>
    <w:rsid w:val="00B864D6"/>
    <w:rsid w:val="00BB15F8"/>
    <w:rsid w:val="00BC52C7"/>
    <w:rsid w:val="00BC68D4"/>
    <w:rsid w:val="00C25D25"/>
    <w:rsid w:val="00C25EC8"/>
    <w:rsid w:val="00C40D2F"/>
    <w:rsid w:val="00C44A70"/>
    <w:rsid w:val="00C66491"/>
    <w:rsid w:val="00CC10B3"/>
    <w:rsid w:val="00CE040F"/>
    <w:rsid w:val="00D46A54"/>
    <w:rsid w:val="00E128AC"/>
    <w:rsid w:val="00E249A8"/>
    <w:rsid w:val="00E27D60"/>
    <w:rsid w:val="00EB43C3"/>
    <w:rsid w:val="00EE64E6"/>
    <w:rsid w:val="00F02103"/>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41079-103B-4993-97B0-4D18C410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Pages>
  <Words>14548</Words>
  <Characters>82925</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97279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20</cp:revision>
  <cp:lastPrinted>2017-04-10T03:20:00Z</cp:lastPrinted>
  <dcterms:created xsi:type="dcterms:W3CDTF">2017-04-09T05:17:00Z</dcterms:created>
  <dcterms:modified xsi:type="dcterms:W3CDTF">2017-04-10T03:21:00Z</dcterms:modified>
  <cp:contentStatus>V0.4.0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